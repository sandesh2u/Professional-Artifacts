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right" w:tblpY="5107"/>
        <w:tblW w:w="0" w:type="auto"/>
        <w:tblLook w:val="01E0" w:firstRow="1" w:lastRow="1" w:firstColumn="1" w:lastColumn="1" w:noHBand="0" w:noVBand="0"/>
      </w:tblPr>
      <w:tblGrid>
        <w:gridCol w:w="8698"/>
      </w:tblGrid>
      <w:tr w:rsidR="0064149B" w:rsidRPr="000A12B9" w14:paraId="03D120DB" w14:textId="77777777" w:rsidTr="26E74F6B">
        <w:trPr>
          <w:trHeight w:hRule="exact" w:val="1247"/>
        </w:trPr>
        <w:tc>
          <w:tcPr>
            <w:tcW w:w="8698" w:type="dxa"/>
            <w:shd w:val="clear" w:color="auto" w:fill="auto"/>
            <w:vAlign w:val="bottom"/>
          </w:tcPr>
          <w:bookmarkStart w:id="0" w:name="_Toc439838078"/>
          <w:p w14:paraId="205F51C8" w14:textId="7E93082F" w:rsidR="0064149B" w:rsidRPr="00FF19FC" w:rsidRDefault="0064149B" w:rsidP="006A5536">
            <w:pPr>
              <w:widowControl w:val="0"/>
              <w:spacing w:after="120" w:line="240" w:lineRule="auto"/>
              <w:rPr>
                <w:rFonts w:ascii="Arial" w:eastAsia="Times New Roman" w:hAnsi="Arial" w:cs="Arial"/>
                <w:sz w:val="40"/>
                <w:szCs w:val="40"/>
                <w:lang w:eastAsia="ru-RU"/>
              </w:rPr>
            </w:pPr>
            <w:r w:rsidRPr="2DAEA8A2">
              <w:fldChar w:fldCharType="begin"/>
            </w:r>
            <w:r>
              <w:instrText xml:space="preserve"> DOCPROPERTY  DocumentType  \* MERGEFORMAT </w:instrText>
            </w:r>
            <w:r w:rsidRPr="2DAEA8A2">
              <w:fldChar w:fldCharType="separate"/>
            </w:r>
            <w:r w:rsidR="006A5536" w:rsidRPr="2DAEA8A2">
              <w:rPr>
                <w:rFonts w:ascii="Arial,Times New Roman" w:eastAsia="Arial,Times New Roman" w:hAnsi="Arial,Times New Roman" w:cs="Arial,Times New Roman"/>
                <w:sz w:val="40"/>
                <w:szCs w:val="40"/>
                <w:lang w:eastAsia="ru-RU"/>
              </w:rPr>
              <w:t>Business</w:t>
            </w:r>
            <w:r w:rsidRPr="2DAEA8A2">
              <w:rPr>
                <w:rFonts w:ascii="Arial,Times New Roman" w:eastAsia="Arial,Times New Roman" w:hAnsi="Arial,Times New Roman" w:cs="Arial,Times New Roman"/>
                <w:sz w:val="40"/>
                <w:szCs w:val="40"/>
                <w:lang w:eastAsia="ru-RU"/>
              </w:rPr>
              <w:t xml:space="preserve"> Requirements Specification</w:t>
            </w:r>
            <w:r w:rsidRPr="2DAEA8A2">
              <w:fldChar w:fldCharType="end"/>
            </w:r>
            <w:r w:rsidR="00B85F15">
              <w:t xml:space="preserve"> </w:t>
            </w:r>
            <w:r w:rsidR="00B85F15" w:rsidRPr="00B85F15">
              <w:rPr>
                <w:rFonts w:ascii="Arial,Times New Roman" w:eastAsia="Arial,Times New Roman" w:hAnsi="Arial,Times New Roman" w:cs="Arial,Times New Roman"/>
                <w:sz w:val="40"/>
                <w:szCs w:val="40"/>
                <w:lang w:eastAsia="ru-RU"/>
              </w:rPr>
              <w:t>Document</w:t>
            </w:r>
          </w:p>
        </w:tc>
      </w:tr>
      <w:tr w:rsidR="0064149B" w:rsidRPr="000A12B9" w14:paraId="679F8E26" w14:textId="77777777" w:rsidTr="26E74F6B">
        <w:trPr>
          <w:trHeight w:hRule="exact" w:val="5954"/>
        </w:trPr>
        <w:tc>
          <w:tcPr>
            <w:tcW w:w="8698" w:type="dxa"/>
            <w:shd w:val="clear" w:color="auto" w:fill="auto"/>
          </w:tcPr>
          <w:p w14:paraId="6CADB60E" w14:textId="417C2BDC" w:rsidR="0064149B" w:rsidRDefault="0064149B" w:rsidP="006345AD">
            <w:pPr>
              <w:widowControl w:val="0"/>
              <w:spacing w:after="0" w:line="260" w:lineRule="atLeast"/>
              <w:rPr>
                <w:rFonts w:ascii="Times New Roman" w:eastAsia="Times New Roman" w:hAnsi="Times New Roman" w:cs="Times New Roman"/>
                <w:b/>
                <w:sz w:val="46"/>
                <w:szCs w:val="46"/>
                <w:lang w:eastAsia="ru-RU"/>
              </w:rPr>
            </w:pPr>
            <w:r w:rsidRPr="2DAEA8A2">
              <w:rPr>
                <w:rFonts w:ascii="Times New Roman" w:eastAsia="Times New Roman" w:hAnsi="Times New Roman" w:cs="Times New Roman"/>
                <w:b/>
                <w:bCs/>
                <w:sz w:val="46"/>
                <w:szCs w:val="46"/>
                <w:lang w:eastAsia="ru-RU"/>
              </w:rPr>
              <w:t>Reporting Use Cases and Requirements</w:t>
            </w:r>
          </w:p>
          <w:p w14:paraId="5F2E1F62" w14:textId="77777777" w:rsidR="009A59DE" w:rsidRDefault="009A59DE" w:rsidP="006345AD">
            <w:pPr>
              <w:widowControl w:val="0"/>
              <w:spacing w:after="0" w:line="260" w:lineRule="atLeast"/>
              <w:rPr>
                <w:rFonts w:ascii="Times New Roman" w:eastAsia="Times New Roman" w:hAnsi="Times New Roman" w:cs="Times New Roman"/>
                <w:b/>
                <w:sz w:val="46"/>
                <w:szCs w:val="46"/>
                <w:lang w:eastAsia="ru-RU"/>
              </w:rPr>
            </w:pPr>
          </w:p>
          <w:p w14:paraId="2921D97B" w14:textId="4C10229F" w:rsidR="009A59DE" w:rsidRDefault="009A59DE" w:rsidP="009A59DE">
            <w:pPr>
              <w:pStyle w:val="Title"/>
              <w:jc w:val="right"/>
              <w:rPr>
                <w:sz w:val="28"/>
              </w:rPr>
            </w:pPr>
          </w:p>
          <w:p w14:paraId="7D41FD4E" w14:textId="77777777" w:rsidR="009A59DE" w:rsidRPr="00FF19FC" w:rsidRDefault="009A59DE" w:rsidP="009A59DE">
            <w:pPr>
              <w:pStyle w:val="NoSpacing"/>
              <w:rPr>
                <w:lang w:eastAsia="ru-RU"/>
              </w:rPr>
            </w:pPr>
          </w:p>
        </w:tc>
      </w:tr>
      <w:tr w:rsidR="0064149B" w:rsidRPr="000A12B9" w14:paraId="4D206322" w14:textId="77777777" w:rsidTr="26E74F6B">
        <w:trPr>
          <w:trHeight w:hRule="exact" w:val="1985"/>
        </w:trPr>
        <w:tc>
          <w:tcPr>
            <w:tcW w:w="8698" w:type="dxa"/>
            <w:vAlign w:val="bottom"/>
          </w:tcPr>
          <w:p w14:paraId="6F1D2889" w14:textId="50D9EE4A" w:rsidR="0064149B" w:rsidRPr="00AE4FA5" w:rsidRDefault="0074429A" w:rsidP="006345AD">
            <w:pPr>
              <w:tabs>
                <w:tab w:val="left" w:pos="2524"/>
                <w:tab w:val="left" w:pos="2950"/>
              </w:tabs>
              <w:spacing w:after="0" w:line="240" w:lineRule="auto"/>
              <w:rPr>
                <w:rFonts w:ascii="Times New Roman" w:eastAsia="Times New Roman" w:hAnsi="Times New Roman" w:cs="Times New Roman"/>
                <w:b/>
                <w:sz w:val="24"/>
                <w:szCs w:val="24"/>
              </w:rPr>
            </w:pPr>
            <w:r w:rsidRPr="2DAEA8A2">
              <w:rPr>
                <w:rFonts w:ascii="Times New Roman" w:eastAsia="Times New Roman" w:hAnsi="Times New Roman" w:cs="Times New Roman"/>
                <w:b/>
                <w:bCs/>
                <w:sz w:val="24"/>
                <w:szCs w:val="24"/>
              </w:rPr>
              <w:t>V</w:t>
            </w:r>
            <w:r w:rsidR="0064149B" w:rsidRPr="2DAEA8A2">
              <w:rPr>
                <w:rFonts w:ascii="Times New Roman" w:eastAsia="Times New Roman" w:hAnsi="Times New Roman" w:cs="Times New Roman"/>
                <w:b/>
                <w:bCs/>
                <w:sz w:val="24"/>
                <w:szCs w:val="24"/>
              </w:rPr>
              <w:t>ersion:</w:t>
            </w:r>
            <w:r w:rsidR="0064149B" w:rsidRPr="00AE4FA5">
              <w:rPr>
                <w:rFonts w:ascii="Times New Roman" w:eastAsia="Times New Roman" w:hAnsi="Times New Roman" w:cs="Times New Roman"/>
                <w:b/>
                <w:sz w:val="24"/>
                <w:szCs w:val="24"/>
              </w:rPr>
              <w:tab/>
            </w:r>
            <w:r w:rsidR="0064149B" w:rsidRPr="2DAEA8A2">
              <w:fldChar w:fldCharType="begin"/>
            </w:r>
            <w:r w:rsidR="0064149B" w:rsidRPr="00AE4FA5">
              <w:rPr>
                <w:rFonts w:ascii="Times New Roman" w:eastAsia="Times New Roman" w:hAnsi="Times New Roman" w:cs="Times New Roman"/>
                <w:b/>
                <w:sz w:val="24"/>
                <w:szCs w:val="24"/>
              </w:rPr>
              <w:instrText xml:space="preserve"> DOCPROPERTY  Version  \* MERGEFORMAT </w:instrText>
            </w:r>
            <w:r w:rsidR="0064149B" w:rsidRPr="2DAEA8A2">
              <w:rPr>
                <w:rFonts w:ascii="Times New Roman" w:eastAsia="Times New Roman" w:hAnsi="Times New Roman" w:cs="Times New Roman"/>
                <w:b/>
                <w:sz w:val="24"/>
                <w:szCs w:val="24"/>
              </w:rPr>
              <w:fldChar w:fldCharType="separate"/>
            </w:r>
            <w:r w:rsidR="0064149B" w:rsidRPr="2DAEA8A2">
              <w:rPr>
                <w:rFonts w:ascii="Times New Roman" w:eastAsia="Times New Roman" w:hAnsi="Times New Roman" w:cs="Times New Roman"/>
                <w:b/>
                <w:bCs/>
                <w:sz w:val="24"/>
                <w:szCs w:val="24"/>
              </w:rPr>
              <w:t>1.0</w:t>
            </w:r>
            <w:r w:rsidR="0064149B" w:rsidRPr="2DAEA8A2">
              <w:fldChar w:fldCharType="end"/>
            </w:r>
          </w:p>
          <w:p w14:paraId="4CA8FCB7" w14:textId="77777777" w:rsidR="0064149B" w:rsidRPr="00AE4FA5" w:rsidRDefault="0064149B" w:rsidP="006345AD">
            <w:pPr>
              <w:tabs>
                <w:tab w:val="left" w:pos="2524"/>
              </w:tabs>
              <w:spacing w:after="0" w:line="240" w:lineRule="auto"/>
              <w:rPr>
                <w:rFonts w:ascii="Times New Roman" w:eastAsia="Times New Roman" w:hAnsi="Times New Roman" w:cs="Times New Roman"/>
                <w:b/>
                <w:sz w:val="24"/>
                <w:szCs w:val="24"/>
              </w:rPr>
            </w:pPr>
          </w:p>
          <w:p w14:paraId="6A795E37" w14:textId="77777777" w:rsidR="0064149B" w:rsidRPr="000A12B9" w:rsidRDefault="0064149B" w:rsidP="00423837">
            <w:pPr>
              <w:tabs>
                <w:tab w:val="left" w:pos="2524"/>
              </w:tabs>
              <w:spacing w:after="0" w:line="240" w:lineRule="auto"/>
              <w:rPr>
                <w:rFonts w:ascii="Arial" w:eastAsia="Times New Roman" w:hAnsi="Arial" w:cs="Times New Roman"/>
                <w:noProof/>
              </w:rPr>
            </w:pPr>
          </w:p>
        </w:tc>
      </w:tr>
    </w:tbl>
    <w:p w14:paraId="70711E4E" w14:textId="77777777" w:rsidR="0064149B" w:rsidRDefault="0064149B" w:rsidP="0064149B">
      <w:r>
        <w:br w:type="page"/>
      </w:r>
    </w:p>
    <w:bookmarkStart w:id="1" w:name="_Toc324328746" w:displacedByCustomXml="next"/>
    <w:sdt>
      <w:sdtPr>
        <w:rPr>
          <w:rFonts w:asciiTheme="minorHAnsi" w:eastAsiaTheme="minorHAnsi" w:hAnsiTheme="minorHAnsi" w:cstheme="minorBidi"/>
          <w:b w:val="0"/>
          <w:bCs w:val="0"/>
          <w:color w:val="auto"/>
          <w:sz w:val="22"/>
          <w:szCs w:val="22"/>
          <w:lang w:eastAsia="en-US"/>
        </w:rPr>
        <w:id w:val="-608667287"/>
        <w:docPartObj>
          <w:docPartGallery w:val="Table of Contents"/>
          <w:docPartUnique/>
        </w:docPartObj>
      </w:sdtPr>
      <w:sdtEndPr>
        <w:rPr>
          <w:noProof/>
        </w:rPr>
      </w:sdtEndPr>
      <w:sdtContent>
        <w:p w14:paraId="1F250F76" w14:textId="306D582C" w:rsidR="00AD2206" w:rsidRDefault="00AD2206">
          <w:pPr>
            <w:pStyle w:val="TOCHeading"/>
          </w:pPr>
          <w:r>
            <w:t>Table of Contents</w:t>
          </w:r>
        </w:p>
        <w:p w14:paraId="5553FBB2" w14:textId="77777777" w:rsidR="00400C5A" w:rsidRDefault="00AD22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9952675" w:history="1">
            <w:r w:rsidR="00400C5A" w:rsidRPr="00A43EC0">
              <w:rPr>
                <w:rStyle w:val="Hyperlink"/>
                <w:noProof/>
              </w:rPr>
              <w:t>1. Introduction</w:t>
            </w:r>
            <w:r w:rsidR="00400C5A">
              <w:rPr>
                <w:noProof/>
                <w:webHidden/>
              </w:rPr>
              <w:tab/>
            </w:r>
            <w:r w:rsidR="00400C5A">
              <w:rPr>
                <w:noProof/>
                <w:webHidden/>
              </w:rPr>
              <w:fldChar w:fldCharType="begin"/>
            </w:r>
            <w:r w:rsidR="00400C5A">
              <w:rPr>
                <w:noProof/>
                <w:webHidden/>
              </w:rPr>
              <w:instrText xml:space="preserve"> PAGEREF _Toc489952675 \h </w:instrText>
            </w:r>
            <w:r w:rsidR="00400C5A">
              <w:rPr>
                <w:noProof/>
                <w:webHidden/>
              </w:rPr>
            </w:r>
            <w:r w:rsidR="00400C5A">
              <w:rPr>
                <w:noProof/>
                <w:webHidden/>
              </w:rPr>
              <w:fldChar w:fldCharType="separate"/>
            </w:r>
            <w:r w:rsidR="00400C5A">
              <w:rPr>
                <w:noProof/>
                <w:webHidden/>
              </w:rPr>
              <w:t>5</w:t>
            </w:r>
            <w:r w:rsidR="00400C5A">
              <w:rPr>
                <w:noProof/>
                <w:webHidden/>
              </w:rPr>
              <w:fldChar w:fldCharType="end"/>
            </w:r>
          </w:hyperlink>
        </w:p>
        <w:p w14:paraId="11EBC398" w14:textId="77777777" w:rsidR="00400C5A" w:rsidRDefault="00400C5A">
          <w:pPr>
            <w:pStyle w:val="TOC1"/>
            <w:tabs>
              <w:tab w:val="right" w:leader="dot" w:pos="9350"/>
            </w:tabs>
            <w:rPr>
              <w:rFonts w:eastAsiaTheme="minorEastAsia"/>
              <w:noProof/>
            </w:rPr>
          </w:pPr>
          <w:hyperlink w:anchor="_Toc489952676" w:history="1">
            <w:r w:rsidRPr="00A43EC0">
              <w:rPr>
                <w:rStyle w:val="Hyperlink"/>
                <w:noProof/>
              </w:rPr>
              <w:t>2. Executive Summary</w:t>
            </w:r>
            <w:r>
              <w:rPr>
                <w:noProof/>
                <w:webHidden/>
              </w:rPr>
              <w:tab/>
            </w:r>
            <w:r>
              <w:rPr>
                <w:noProof/>
                <w:webHidden/>
              </w:rPr>
              <w:fldChar w:fldCharType="begin"/>
            </w:r>
            <w:r>
              <w:rPr>
                <w:noProof/>
                <w:webHidden/>
              </w:rPr>
              <w:instrText xml:space="preserve"> PAGEREF _Toc489952676 \h </w:instrText>
            </w:r>
            <w:r>
              <w:rPr>
                <w:noProof/>
                <w:webHidden/>
              </w:rPr>
            </w:r>
            <w:r>
              <w:rPr>
                <w:noProof/>
                <w:webHidden/>
              </w:rPr>
              <w:fldChar w:fldCharType="separate"/>
            </w:r>
            <w:r>
              <w:rPr>
                <w:noProof/>
                <w:webHidden/>
              </w:rPr>
              <w:t>5</w:t>
            </w:r>
            <w:r>
              <w:rPr>
                <w:noProof/>
                <w:webHidden/>
              </w:rPr>
              <w:fldChar w:fldCharType="end"/>
            </w:r>
          </w:hyperlink>
        </w:p>
        <w:p w14:paraId="1CBB4F39" w14:textId="77777777" w:rsidR="00400C5A" w:rsidRDefault="00400C5A">
          <w:pPr>
            <w:pStyle w:val="TOC2"/>
            <w:rPr>
              <w:rFonts w:eastAsiaTheme="minorEastAsia"/>
              <w:noProof/>
            </w:rPr>
          </w:pPr>
          <w:hyperlink w:anchor="_Toc489952677" w:history="1">
            <w:r w:rsidRPr="00A43EC0">
              <w:rPr>
                <w:rStyle w:val="Hyperlink"/>
                <w:noProof/>
              </w:rPr>
              <w:t>Objective</w:t>
            </w:r>
            <w:r>
              <w:rPr>
                <w:noProof/>
                <w:webHidden/>
              </w:rPr>
              <w:tab/>
            </w:r>
            <w:r>
              <w:rPr>
                <w:noProof/>
                <w:webHidden/>
              </w:rPr>
              <w:fldChar w:fldCharType="begin"/>
            </w:r>
            <w:r>
              <w:rPr>
                <w:noProof/>
                <w:webHidden/>
              </w:rPr>
              <w:instrText xml:space="preserve"> PAGEREF _Toc489952677 \h </w:instrText>
            </w:r>
            <w:r>
              <w:rPr>
                <w:noProof/>
                <w:webHidden/>
              </w:rPr>
            </w:r>
            <w:r>
              <w:rPr>
                <w:noProof/>
                <w:webHidden/>
              </w:rPr>
              <w:fldChar w:fldCharType="separate"/>
            </w:r>
            <w:r>
              <w:rPr>
                <w:noProof/>
                <w:webHidden/>
              </w:rPr>
              <w:t>5</w:t>
            </w:r>
            <w:r>
              <w:rPr>
                <w:noProof/>
                <w:webHidden/>
              </w:rPr>
              <w:fldChar w:fldCharType="end"/>
            </w:r>
          </w:hyperlink>
        </w:p>
        <w:p w14:paraId="58DB0F9A" w14:textId="77777777" w:rsidR="00400C5A" w:rsidRDefault="00400C5A">
          <w:pPr>
            <w:pStyle w:val="TOC2"/>
            <w:rPr>
              <w:rFonts w:eastAsiaTheme="minorEastAsia"/>
              <w:noProof/>
            </w:rPr>
          </w:pPr>
          <w:hyperlink w:anchor="_Toc489952678" w:history="1">
            <w:r w:rsidRPr="00A43EC0">
              <w:rPr>
                <w:rStyle w:val="Hyperlink"/>
                <w:noProof/>
              </w:rPr>
              <w:t>Scope of Subject Areas:</w:t>
            </w:r>
            <w:r>
              <w:rPr>
                <w:noProof/>
                <w:webHidden/>
              </w:rPr>
              <w:tab/>
            </w:r>
            <w:r>
              <w:rPr>
                <w:noProof/>
                <w:webHidden/>
              </w:rPr>
              <w:fldChar w:fldCharType="begin"/>
            </w:r>
            <w:r>
              <w:rPr>
                <w:noProof/>
                <w:webHidden/>
              </w:rPr>
              <w:instrText xml:space="preserve"> PAGEREF _Toc489952678 \h </w:instrText>
            </w:r>
            <w:r>
              <w:rPr>
                <w:noProof/>
                <w:webHidden/>
              </w:rPr>
            </w:r>
            <w:r>
              <w:rPr>
                <w:noProof/>
                <w:webHidden/>
              </w:rPr>
              <w:fldChar w:fldCharType="separate"/>
            </w:r>
            <w:r>
              <w:rPr>
                <w:noProof/>
                <w:webHidden/>
              </w:rPr>
              <w:t>5</w:t>
            </w:r>
            <w:r>
              <w:rPr>
                <w:noProof/>
                <w:webHidden/>
              </w:rPr>
              <w:fldChar w:fldCharType="end"/>
            </w:r>
          </w:hyperlink>
        </w:p>
        <w:p w14:paraId="66F2753D" w14:textId="77777777" w:rsidR="00400C5A" w:rsidRDefault="00400C5A">
          <w:pPr>
            <w:pStyle w:val="TOC2"/>
            <w:rPr>
              <w:rFonts w:eastAsiaTheme="minorEastAsia"/>
              <w:noProof/>
            </w:rPr>
          </w:pPr>
          <w:hyperlink w:anchor="_Toc489952679" w:history="1">
            <w:r w:rsidRPr="00A43EC0">
              <w:rPr>
                <w:rStyle w:val="Hyperlink"/>
                <w:noProof/>
              </w:rPr>
              <w:t>Stakeholder groups for Reporting</w:t>
            </w:r>
            <w:r>
              <w:rPr>
                <w:noProof/>
                <w:webHidden/>
              </w:rPr>
              <w:tab/>
            </w:r>
            <w:r>
              <w:rPr>
                <w:noProof/>
                <w:webHidden/>
              </w:rPr>
              <w:fldChar w:fldCharType="begin"/>
            </w:r>
            <w:r>
              <w:rPr>
                <w:noProof/>
                <w:webHidden/>
              </w:rPr>
              <w:instrText xml:space="preserve"> PAGEREF _Toc489952679 \h </w:instrText>
            </w:r>
            <w:r>
              <w:rPr>
                <w:noProof/>
                <w:webHidden/>
              </w:rPr>
            </w:r>
            <w:r>
              <w:rPr>
                <w:noProof/>
                <w:webHidden/>
              </w:rPr>
              <w:fldChar w:fldCharType="separate"/>
            </w:r>
            <w:r>
              <w:rPr>
                <w:noProof/>
                <w:webHidden/>
              </w:rPr>
              <w:t>5</w:t>
            </w:r>
            <w:r>
              <w:rPr>
                <w:noProof/>
                <w:webHidden/>
              </w:rPr>
              <w:fldChar w:fldCharType="end"/>
            </w:r>
          </w:hyperlink>
        </w:p>
        <w:p w14:paraId="7E888D62" w14:textId="77777777" w:rsidR="00400C5A" w:rsidRDefault="00400C5A">
          <w:pPr>
            <w:pStyle w:val="TOC2"/>
            <w:rPr>
              <w:rFonts w:eastAsiaTheme="minorEastAsia"/>
              <w:noProof/>
            </w:rPr>
          </w:pPr>
          <w:hyperlink w:anchor="_Toc489952680" w:history="1">
            <w:r w:rsidRPr="00A43EC0">
              <w:rPr>
                <w:rStyle w:val="Hyperlink"/>
                <w:noProof/>
              </w:rPr>
              <w:t>Reporting / Analytics Deliverables</w:t>
            </w:r>
            <w:r>
              <w:rPr>
                <w:noProof/>
                <w:webHidden/>
              </w:rPr>
              <w:tab/>
            </w:r>
            <w:r>
              <w:rPr>
                <w:noProof/>
                <w:webHidden/>
              </w:rPr>
              <w:fldChar w:fldCharType="begin"/>
            </w:r>
            <w:r>
              <w:rPr>
                <w:noProof/>
                <w:webHidden/>
              </w:rPr>
              <w:instrText xml:space="preserve"> PAGEREF _Toc489952680 \h </w:instrText>
            </w:r>
            <w:r>
              <w:rPr>
                <w:noProof/>
                <w:webHidden/>
              </w:rPr>
            </w:r>
            <w:r>
              <w:rPr>
                <w:noProof/>
                <w:webHidden/>
              </w:rPr>
              <w:fldChar w:fldCharType="separate"/>
            </w:r>
            <w:r>
              <w:rPr>
                <w:noProof/>
                <w:webHidden/>
              </w:rPr>
              <w:t>5</w:t>
            </w:r>
            <w:r>
              <w:rPr>
                <w:noProof/>
                <w:webHidden/>
              </w:rPr>
              <w:fldChar w:fldCharType="end"/>
            </w:r>
          </w:hyperlink>
        </w:p>
        <w:p w14:paraId="57A4DBD7" w14:textId="77777777" w:rsidR="00400C5A" w:rsidRDefault="00400C5A">
          <w:pPr>
            <w:pStyle w:val="TOC2"/>
            <w:rPr>
              <w:rFonts w:eastAsiaTheme="minorEastAsia"/>
              <w:noProof/>
            </w:rPr>
          </w:pPr>
          <w:hyperlink w:anchor="_Toc489952681" w:history="1">
            <w:r w:rsidRPr="00A43EC0">
              <w:rPr>
                <w:rStyle w:val="Hyperlink"/>
                <w:noProof/>
              </w:rPr>
              <w:t>Key decisions / working assumptions</w:t>
            </w:r>
            <w:r>
              <w:rPr>
                <w:noProof/>
                <w:webHidden/>
              </w:rPr>
              <w:tab/>
            </w:r>
            <w:r>
              <w:rPr>
                <w:noProof/>
                <w:webHidden/>
              </w:rPr>
              <w:fldChar w:fldCharType="begin"/>
            </w:r>
            <w:r>
              <w:rPr>
                <w:noProof/>
                <w:webHidden/>
              </w:rPr>
              <w:instrText xml:space="preserve"> PAGEREF _Toc489952681 \h </w:instrText>
            </w:r>
            <w:r>
              <w:rPr>
                <w:noProof/>
                <w:webHidden/>
              </w:rPr>
            </w:r>
            <w:r>
              <w:rPr>
                <w:noProof/>
                <w:webHidden/>
              </w:rPr>
              <w:fldChar w:fldCharType="separate"/>
            </w:r>
            <w:r>
              <w:rPr>
                <w:noProof/>
                <w:webHidden/>
              </w:rPr>
              <w:t>6</w:t>
            </w:r>
            <w:r>
              <w:rPr>
                <w:noProof/>
                <w:webHidden/>
              </w:rPr>
              <w:fldChar w:fldCharType="end"/>
            </w:r>
          </w:hyperlink>
        </w:p>
        <w:p w14:paraId="6A92AF07" w14:textId="77777777" w:rsidR="00400C5A" w:rsidRDefault="00400C5A">
          <w:pPr>
            <w:pStyle w:val="TOC1"/>
            <w:tabs>
              <w:tab w:val="right" w:leader="dot" w:pos="9350"/>
            </w:tabs>
            <w:rPr>
              <w:rFonts w:eastAsiaTheme="minorEastAsia"/>
              <w:noProof/>
            </w:rPr>
          </w:pPr>
          <w:hyperlink w:anchor="_Toc489952682" w:history="1">
            <w:r w:rsidRPr="00A43EC0">
              <w:rPr>
                <w:rStyle w:val="Hyperlink"/>
                <w:noProof/>
              </w:rPr>
              <w:t>3. Key Business Questions</w:t>
            </w:r>
            <w:r>
              <w:rPr>
                <w:noProof/>
                <w:webHidden/>
              </w:rPr>
              <w:tab/>
            </w:r>
            <w:r>
              <w:rPr>
                <w:noProof/>
                <w:webHidden/>
              </w:rPr>
              <w:fldChar w:fldCharType="begin"/>
            </w:r>
            <w:r>
              <w:rPr>
                <w:noProof/>
                <w:webHidden/>
              </w:rPr>
              <w:instrText xml:space="preserve"> PAGEREF _Toc489952682 \h </w:instrText>
            </w:r>
            <w:r>
              <w:rPr>
                <w:noProof/>
                <w:webHidden/>
              </w:rPr>
            </w:r>
            <w:r>
              <w:rPr>
                <w:noProof/>
                <w:webHidden/>
              </w:rPr>
              <w:fldChar w:fldCharType="separate"/>
            </w:r>
            <w:r>
              <w:rPr>
                <w:noProof/>
                <w:webHidden/>
              </w:rPr>
              <w:t>6</w:t>
            </w:r>
            <w:r>
              <w:rPr>
                <w:noProof/>
                <w:webHidden/>
              </w:rPr>
              <w:fldChar w:fldCharType="end"/>
            </w:r>
          </w:hyperlink>
        </w:p>
        <w:p w14:paraId="18519D46" w14:textId="77777777" w:rsidR="00400C5A" w:rsidRDefault="00400C5A">
          <w:pPr>
            <w:pStyle w:val="TOC2"/>
            <w:rPr>
              <w:rFonts w:eastAsiaTheme="minorEastAsia"/>
              <w:noProof/>
            </w:rPr>
          </w:pPr>
          <w:hyperlink w:anchor="_Toc489952683" w:history="1">
            <w:r w:rsidRPr="00A43EC0">
              <w:rPr>
                <w:rStyle w:val="Hyperlink"/>
                <w:noProof/>
              </w:rPr>
              <w:t>3.1 In Scope</w:t>
            </w:r>
            <w:r>
              <w:rPr>
                <w:noProof/>
                <w:webHidden/>
              </w:rPr>
              <w:tab/>
            </w:r>
            <w:r>
              <w:rPr>
                <w:noProof/>
                <w:webHidden/>
              </w:rPr>
              <w:fldChar w:fldCharType="begin"/>
            </w:r>
            <w:r>
              <w:rPr>
                <w:noProof/>
                <w:webHidden/>
              </w:rPr>
              <w:instrText xml:space="preserve"> PAGEREF _Toc489952683 \h </w:instrText>
            </w:r>
            <w:r>
              <w:rPr>
                <w:noProof/>
                <w:webHidden/>
              </w:rPr>
            </w:r>
            <w:r>
              <w:rPr>
                <w:noProof/>
                <w:webHidden/>
              </w:rPr>
              <w:fldChar w:fldCharType="separate"/>
            </w:r>
            <w:r>
              <w:rPr>
                <w:noProof/>
                <w:webHidden/>
              </w:rPr>
              <w:t>6</w:t>
            </w:r>
            <w:r>
              <w:rPr>
                <w:noProof/>
                <w:webHidden/>
              </w:rPr>
              <w:fldChar w:fldCharType="end"/>
            </w:r>
          </w:hyperlink>
        </w:p>
        <w:p w14:paraId="0E0B5854" w14:textId="77777777" w:rsidR="00400C5A" w:rsidRDefault="00400C5A">
          <w:pPr>
            <w:pStyle w:val="TOC2"/>
            <w:rPr>
              <w:rFonts w:eastAsiaTheme="minorEastAsia"/>
              <w:noProof/>
            </w:rPr>
          </w:pPr>
          <w:hyperlink w:anchor="_Toc489952684" w:history="1">
            <w:r w:rsidRPr="00A43EC0">
              <w:rPr>
                <w:rStyle w:val="Hyperlink"/>
                <w:noProof/>
              </w:rPr>
              <w:t>Financial Management</w:t>
            </w:r>
            <w:r>
              <w:rPr>
                <w:noProof/>
                <w:webHidden/>
              </w:rPr>
              <w:tab/>
            </w:r>
            <w:r>
              <w:rPr>
                <w:noProof/>
                <w:webHidden/>
              </w:rPr>
              <w:fldChar w:fldCharType="begin"/>
            </w:r>
            <w:r>
              <w:rPr>
                <w:noProof/>
                <w:webHidden/>
              </w:rPr>
              <w:instrText xml:space="preserve"> PAGEREF _Toc489952684 \h </w:instrText>
            </w:r>
            <w:r>
              <w:rPr>
                <w:noProof/>
                <w:webHidden/>
              </w:rPr>
            </w:r>
            <w:r>
              <w:rPr>
                <w:noProof/>
                <w:webHidden/>
              </w:rPr>
              <w:fldChar w:fldCharType="separate"/>
            </w:r>
            <w:r>
              <w:rPr>
                <w:noProof/>
                <w:webHidden/>
              </w:rPr>
              <w:t>7</w:t>
            </w:r>
            <w:r>
              <w:rPr>
                <w:noProof/>
                <w:webHidden/>
              </w:rPr>
              <w:fldChar w:fldCharType="end"/>
            </w:r>
          </w:hyperlink>
        </w:p>
        <w:p w14:paraId="64485672" w14:textId="77777777" w:rsidR="00400C5A" w:rsidRDefault="00400C5A">
          <w:pPr>
            <w:pStyle w:val="TOC3"/>
            <w:tabs>
              <w:tab w:val="right" w:leader="dot" w:pos="9350"/>
            </w:tabs>
            <w:rPr>
              <w:rFonts w:eastAsiaTheme="minorEastAsia"/>
              <w:noProof/>
            </w:rPr>
          </w:pPr>
          <w:hyperlink w:anchor="_Toc489952685" w:history="1">
            <w:r w:rsidRPr="00A43EC0">
              <w:rPr>
                <w:rStyle w:val="Hyperlink"/>
                <w:noProof/>
              </w:rPr>
              <w:t>3.1.1 4 year Planned Outlook</w:t>
            </w:r>
            <w:r>
              <w:rPr>
                <w:noProof/>
                <w:webHidden/>
              </w:rPr>
              <w:tab/>
            </w:r>
            <w:r>
              <w:rPr>
                <w:noProof/>
                <w:webHidden/>
              </w:rPr>
              <w:fldChar w:fldCharType="begin"/>
            </w:r>
            <w:r>
              <w:rPr>
                <w:noProof/>
                <w:webHidden/>
              </w:rPr>
              <w:instrText xml:space="preserve"> PAGEREF _Toc489952685 \h </w:instrText>
            </w:r>
            <w:r>
              <w:rPr>
                <w:noProof/>
                <w:webHidden/>
              </w:rPr>
            </w:r>
            <w:r>
              <w:rPr>
                <w:noProof/>
                <w:webHidden/>
              </w:rPr>
              <w:fldChar w:fldCharType="separate"/>
            </w:r>
            <w:r>
              <w:rPr>
                <w:noProof/>
                <w:webHidden/>
              </w:rPr>
              <w:t>7</w:t>
            </w:r>
            <w:r>
              <w:rPr>
                <w:noProof/>
                <w:webHidden/>
              </w:rPr>
              <w:fldChar w:fldCharType="end"/>
            </w:r>
          </w:hyperlink>
        </w:p>
        <w:p w14:paraId="46293BA4" w14:textId="77777777" w:rsidR="00400C5A" w:rsidRDefault="00400C5A">
          <w:pPr>
            <w:pStyle w:val="TOC3"/>
            <w:tabs>
              <w:tab w:val="right" w:leader="dot" w:pos="9350"/>
            </w:tabs>
            <w:rPr>
              <w:rFonts w:eastAsiaTheme="minorEastAsia"/>
              <w:noProof/>
            </w:rPr>
          </w:pPr>
          <w:hyperlink w:anchor="_Toc489952686" w:history="1">
            <w:r w:rsidRPr="00A43EC0">
              <w:rPr>
                <w:rStyle w:val="Hyperlink"/>
                <w:noProof/>
              </w:rPr>
              <w:t>3.1.2 Budget vs Actuals</w:t>
            </w:r>
            <w:r>
              <w:rPr>
                <w:noProof/>
                <w:webHidden/>
              </w:rPr>
              <w:tab/>
            </w:r>
            <w:r>
              <w:rPr>
                <w:noProof/>
                <w:webHidden/>
              </w:rPr>
              <w:fldChar w:fldCharType="begin"/>
            </w:r>
            <w:r>
              <w:rPr>
                <w:noProof/>
                <w:webHidden/>
              </w:rPr>
              <w:instrText xml:space="preserve"> PAGEREF _Toc489952686 \h </w:instrText>
            </w:r>
            <w:r>
              <w:rPr>
                <w:noProof/>
                <w:webHidden/>
              </w:rPr>
            </w:r>
            <w:r>
              <w:rPr>
                <w:noProof/>
                <w:webHidden/>
              </w:rPr>
              <w:fldChar w:fldCharType="separate"/>
            </w:r>
            <w:r>
              <w:rPr>
                <w:noProof/>
                <w:webHidden/>
              </w:rPr>
              <w:t>7</w:t>
            </w:r>
            <w:r>
              <w:rPr>
                <w:noProof/>
                <w:webHidden/>
              </w:rPr>
              <w:fldChar w:fldCharType="end"/>
            </w:r>
          </w:hyperlink>
        </w:p>
        <w:p w14:paraId="36E1CF75" w14:textId="77777777" w:rsidR="00400C5A" w:rsidRDefault="00400C5A">
          <w:pPr>
            <w:pStyle w:val="TOC3"/>
            <w:tabs>
              <w:tab w:val="right" w:leader="dot" w:pos="9350"/>
            </w:tabs>
            <w:rPr>
              <w:rFonts w:eastAsiaTheme="minorEastAsia"/>
              <w:noProof/>
            </w:rPr>
          </w:pPr>
          <w:hyperlink w:anchor="_Toc489952687" w:history="1">
            <w:r w:rsidRPr="00A43EC0">
              <w:rPr>
                <w:rStyle w:val="Hyperlink"/>
                <w:noProof/>
              </w:rPr>
              <w:t>3.1.3 Operating Metrics</w:t>
            </w:r>
            <w:r>
              <w:rPr>
                <w:noProof/>
                <w:webHidden/>
              </w:rPr>
              <w:tab/>
            </w:r>
            <w:r>
              <w:rPr>
                <w:noProof/>
                <w:webHidden/>
              </w:rPr>
              <w:fldChar w:fldCharType="begin"/>
            </w:r>
            <w:r>
              <w:rPr>
                <w:noProof/>
                <w:webHidden/>
              </w:rPr>
              <w:instrText xml:space="preserve"> PAGEREF _Toc489952687 \h </w:instrText>
            </w:r>
            <w:r>
              <w:rPr>
                <w:noProof/>
                <w:webHidden/>
              </w:rPr>
            </w:r>
            <w:r>
              <w:rPr>
                <w:noProof/>
                <w:webHidden/>
              </w:rPr>
              <w:fldChar w:fldCharType="separate"/>
            </w:r>
            <w:r>
              <w:rPr>
                <w:noProof/>
                <w:webHidden/>
              </w:rPr>
              <w:t>7</w:t>
            </w:r>
            <w:r>
              <w:rPr>
                <w:noProof/>
                <w:webHidden/>
              </w:rPr>
              <w:fldChar w:fldCharType="end"/>
            </w:r>
          </w:hyperlink>
        </w:p>
        <w:p w14:paraId="0FE07CEB" w14:textId="77777777" w:rsidR="00400C5A" w:rsidRDefault="00400C5A">
          <w:pPr>
            <w:pStyle w:val="TOC2"/>
            <w:rPr>
              <w:rFonts w:eastAsiaTheme="minorEastAsia"/>
              <w:noProof/>
            </w:rPr>
          </w:pPr>
          <w:hyperlink w:anchor="_Toc489952688" w:history="1">
            <w:r w:rsidRPr="00A43EC0">
              <w:rPr>
                <w:rStyle w:val="Hyperlink"/>
                <w:noProof/>
              </w:rPr>
              <w:t>Portfolio Management</w:t>
            </w:r>
            <w:r>
              <w:rPr>
                <w:noProof/>
                <w:webHidden/>
              </w:rPr>
              <w:tab/>
            </w:r>
            <w:r>
              <w:rPr>
                <w:noProof/>
                <w:webHidden/>
              </w:rPr>
              <w:fldChar w:fldCharType="begin"/>
            </w:r>
            <w:r>
              <w:rPr>
                <w:noProof/>
                <w:webHidden/>
              </w:rPr>
              <w:instrText xml:space="preserve"> PAGEREF _Toc489952688 \h </w:instrText>
            </w:r>
            <w:r>
              <w:rPr>
                <w:noProof/>
                <w:webHidden/>
              </w:rPr>
            </w:r>
            <w:r>
              <w:rPr>
                <w:noProof/>
                <w:webHidden/>
              </w:rPr>
              <w:fldChar w:fldCharType="separate"/>
            </w:r>
            <w:r>
              <w:rPr>
                <w:noProof/>
                <w:webHidden/>
              </w:rPr>
              <w:t>7</w:t>
            </w:r>
            <w:r>
              <w:rPr>
                <w:noProof/>
                <w:webHidden/>
              </w:rPr>
              <w:fldChar w:fldCharType="end"/>
            </w:r>
          </w:hyperlink>
        </w:p>
        <w:p w14:paraId="32250CCD" w14:textId="77777777" w:rsidR="00400C5A" w:rsidRDefault="00400C5A">
          <w:pPr>
            <w:pStyle w:val="TOC3"/>
            <w:tabs>
              <w:tab w:val="right" w:leader="dot" w:pos="9350"/>
            </w:tabs>
            <w:rPr>
              <w:rFonts w:eastAsiaTheme="minorEastAsia"/>
              <w:noProof/>
            </w:rPr>
          </w:pPr>
          <w:hyperlink w:anchor="_Toc489952689" w:history="1">
            <w:r w:rsidRPr="00A43EC0">
              <w:rPr>
                <w:rStyle w:val="Hyperlink"/>
                <w:noProof/>
              </w:rPr>
              <w:t>3.1.3 Portfolio Management</w:t>
            </w:r>
            <w:r>
              <w:rPr>
                <w:noProof/>
                <w:webHidden/>
              </w:rPr>
              <w:tab/>
            </w:r>
            <w:r>
              <w:rPr>
                <w:noProof/>
                <w:webHidden/>
              </w:rPr>
              <w:fldChar w:fldCharType="begin"/>
            </w:r>
            <w:r>
              <w:rPr>
                <w:noProof/>
                <w:webHidden/>
              </w:rPr>
              <w:instrText xml:space="preserve"> PAGEREF _Toc489952689 \h </w:instrText>
            </w:r>
            <w:r>
              <w:rPr>
                <w:noProof/>
                <w:webHidden/>
              </w:rPr>
            </w:r>
            <w:r>
              <w:rPr>
                <w:noProof/>
                <w:webHidden/>
              </w:rPr>
              <w:fldChar w:fldCharType="separate"/>
            </w:r>
            <w:r>
              <w:rPr>
                <w:noProof/>
                <w:webHidden/>
              </w:rPr>
              <w:t>7</w:t>
            </w:r>
            <w:r>
              <w:rPr>
                <w:noProof/>
                <w:webHidden/>
              </w:rPr>
              <w:fldChar w:fldCharType="end"/>
            </w:r>
          </w:hyperlink>
        </w:p>
        <w:p w14:paraId="5268EE9C" w14:textId="77777777" w:rsidR="00400C5A" w:rsidRDefault="00400C5A">
          <w:pPr>
            <w:pStyle w:val="TOC3"/>
            <w:tabs>
              <w:tab w:val="right" w:leader="dot" w:pos="9350"/>
            </w:tabs>
            <w:rPr>
              <w:rFonts w:eastAsiaTheme="minorEastAsia"/>
              <w:noProof/>
            </w:rPr>
          </w:pPr>
          <w:hyperlink w:anchor="_Toc489952690" w:history="1">
            <w:r w:rsidRPr="00A43EC0">
              <w:rPr>
                <w:rStyle w:val="Hyperlink"/>
                <w:noProof/>
              </w:rPr>
              <w:t>3.1.4 Portfolio Ad hoc</w:t>
            </w:r>
            <w:r>
              <w:rPr>
                <w:noProof/>
                <w:webHidden/>
              </w:rPr>
              <w:tab/>
            </w:r>
            <w:r>
              <w:rPr>
                <w:noProof/>
                <w:webHidden/>
              </w:rPr>
              <w:fldChar w:fldCharType="begin"/>
            </w:r>
            <w:r>
              <w:rPr>
                <w:noProof/>
                <w:webHidden/>
              </w:rPr>
              <w:instrText xml:space="preserve"> PAGEREF _Toc489952690 \h </w:instrText>
            </w:r>
            <w:r>
              <w:rPr>
                <w:noProof/>
                <w:webHidden/>
              </w:rPr>
            </w:r>
            <w:r>
              <w:rPr>
                <w:noProof/>
                <w:webHidden/>
              </w:rPr>
              <w:fldChar w:fldCharType="separate"/>
            </w:r>
            <w:r>
              <w:rPr>
                <w:noProof/>
                <w:webHidden/>
              </w:rPr>
              <w:t>7</w:t>
            </w:r>
            <w:r>
              <w:rPr>
                <w:noProof/>
                <w:webHidden/>
              </w:rPr>
              <w:fldChar w:fldCharType="end"/>
            </w:r>
          </w:hyperlink>
        </w:p>
        <w:p w14:paraId="1E96C438" w14:textId="77777777" w:rsidR="00400C5A" w:rsidRDefault="00400C5A">
          <w:pPr>
            <w:pStyle w:val="TOC2"/>
            <w:rPr>
              <w:rFonts w:eastAsiaTheme="minorEastAsia"/>
              <w:noProof/>
            </w:rPr>
          </w:pPr>
          <w:hyperlink w:anchor="_Toc489952691" w:history="1">
            <w:r w:rsidRPr="00A43EC0">
              <w:rPr>
                <w:rStyle w:val="Hyperlink"/>
                <w:noProof/>
              </w:rPr>
              <w:t>Core Financials</w:t>
            </w:r>
            <w:r>
              <w:rPr>
                <w:noProof/>
                <w:webHidden/>
              </w:rPr>
              <w:tab/>
            </w:r>
            <w:r>
              <w:rPr>
                <w:noProof/>
                <w:webHidden/>
              </w:rPr>
              <w:fldChar w:fldCharType="begin"/>
            </w:r>
            <w:r>
              <w:rPr>
                <w:noProof/>
                <w:webHidden/>
              </w:rPr>
              <w:instrText xml:space="preserve"> PAGEREF _Toc489952691 \h </w:instrText>
            </w:r>
            <w:r>
              <w:rPr>
                <w:noProof/>
                <w:webHidden/>
              </w:rPr>
            </w:r>
            <w:r>
              <w:rPr>
                <w:noProof/>
                <w:webHidden/>
              </w:rPr>
              <w:fldChar w:fldCharType="separate"/>
            </w:r>
            <w:r>
              <w:rPr>
                <w:noProof/>
                <w:webHidden/>
              </w:rPr>
              <w:t>7</w:t>
            </w:r>
            <w:r>
              <w:rPr>
                <w:noProof/>
                <w:webHidden/>
              </w:rPr>
              <w:fldChar w:fldCharType="end"/>
            </w:r>
          </w:hyperlink>
        </w:p>
        <w:p w14:paraId="18F26140" w14:textId="77777777" w:rsidR="00400C5A" w:rsidRDefault="00400C5A">
          <w:pPr>
            <w:pStyle w:val="TOC3"/>
            <w:tabs>
              <w:tab w:val="right" w:leader="dot" w:pos="9350"/>
            </w:tabs>
            <w:rPr>
              <w:rFonts w:eastAsiaTheme="minorEastAsia"/>
              <w:noProof/>
            </w:rPr>
          </w:pPr>
          <w:hyperlink w:anchor="_Toc489952692" w:history="1">
            <w:r w:rsidRPr="00A43EC0">
              <w:rPr>
                <w:rStyle w:val="Hyperlink"/>
                <w:noProof/>
              </w:rPr>
              <w:t>3.1.5 Core Financials</w:t>
            </w:r>
            <w:r>
              <w:rPr>
                <w:noProof/>
                <w:webHidden/>
              </w:rPr>
              <w:tab/>
            </w:r>
            <w:r>
              <w:rPr>
                <w:noProof/>
                <w:webHidden/>
              </w:rPr>
              <w:fldChar w:fldCharType="begin"/>
            </w:r>
            <w:r>
              <w:rPr>
                <w:noProof/>
                <w:webHidden/>
              </w:rPr>
              <w:instrText xml:space="preserve"> PAGEREF _Toc489952692 \h </w:instrText>
            </w:r>
            <w:r>
              <w:rPr>
                <w:noProof/>
                <w:webHidden/>
              </w:rPr>
            </w:r>
            <w:r>
              <w:rPr>
                <w:noProof/>
                <w:webHidden/>
              </w:rPr>
              <w:fldChar w:fldCharType="separate"/>
            </w:r>
            <w:r>
              <w:rPr>
                <w:noProof/>
                <w:webHidden/>
              </w:rPr>
              <w:t>7</w:t>
            </w:r>
            <w:r>
              <w:rPr>
                <w:noProof/>
                <w:webHidden/>
              </w:rPr>
              <w:fldChar w:fldCharType="end"/>
            </w:r>
          </w:hyperlink>
        </w:p>
        <w:p w14:paraId="2589A3FA" w14:textId="77777777" w:rsidR="00400C5A" w:rsidRDefault="00400C5A">
          <w:pPr>
            <w:pStyle w:val="TOC2"/>
            <w:rPr>
              <w:rFonts w:eastAsiaTheme="minorEastAsia"/>
              <w:noProof/>
            </w:rPr>
          </w:pPr>
          <w:hyperlink w:anchor="_Toc489952693" w:history="1">
            <w:r w:rsidRPr="00A43EC0">
              <w:rPr>
                <w:rStyle w:val="Hyperlink"/>
                <w:noProof/>
              </w:rPr>
              <w:t>3.2 Out of Scope</w:t>
            </w:r>
            <w:r>
              <w:rPr>
                <w:noProof/>
                <w:webHidden/>
              </w:rPr>
              <w:tab/>
            </w:r>
            <w:r>
              <w:rPr>
                <w:noProof/>
                <w:webHidden/>
              </w:rPr>
              <w:fldChar w:fldCharType="begin"/>
            </w:r>
            <w:r>
              <w:rPr>
                <w:noProof/>
                <w:webHidden/>
              </w:rPr>
              <w:instrText xml:space="preserve"> PAGEREF _Toc489952693 \h </w:instrText>
            </w:r>
            <w:r>
              <w:rPr>
                <w:noProof/>
                <w:webHidden/>
              </w:rPr>
            </w:r>
            <w:r>
              <w:rPr>
                <w:noProof/>
                <w:webHidden/>
              </w:rPr>
              <w:fldChar w:fldCharType="separate"/>
            </w:r>
            <w:r>
              <w:rPr>
                <w:noProof/>
                <w:webHidden/>
              </w:rPr>
              <w:t>8</w:t>
            </w:r>
            <w:r>
              <w:rPr>
                <w:noProof/>
                <w:webHidden/>
              </w:rPr>
              <w:fldChar w:fldCharType="end"/>
            </w:r>
          </w:hyperlink>
        </w:p>
        <w:p w14:paraId="2C646B7D" w14:textId="77777777" w:rsidR="00400C5A" w:rsidRDefault="00400C5A">
          <w:pPr>
            <w:pStyle w:val="TOC3"/>
            <w:tabs>
              <w:tab w:val="right" w:leader="dot" w:pos="9350"/>
            </w:tabs>
            <w:rPr>
              <w:rFonts w:eastAsiaTheme="minorEastAsia"/>
              <w:noProof/>
            </w:rPr>
          </w:pPr>
          <w:hyperlink w:anchor="_Toc489952694" w:history="1">
            <w:r w:rsidRPr="00A43EC0">
              <w:rPr>
                <w:rStyle w:val="Hyperlink"/>
                <w:noProof/>
              </w:rPr>
              <w:t>3.2.1 Portfolio Performance</w:t>
            </w:r>
            <w:r>
              <w:rPr>
                <w:noProof/>
                <w:webHidden/>
              </w:rPr>
              <w:tab/>
            </w:r>
            <w:r>
              <w:rPr>
                <w:noProof/>
                <w:webHidden/>
              </w:rPr>
              <w:fldChar w:fldCharType="begin"/>
            </w:r>
            <w:r>
              <w:rPr>
                <w:noProof/>
                <w:webHidden/>
              </w:rPr>
              <w:instrText xml:space="preserve"> PAGEREF _Toc489952694 \h </w:instrText>
            </w:r>
            <w:r>
              <w:rPr>
                <w:noProof/>
                <w:webHidden/>
              </w:rPr>
            </w:r>
            <w:r>
              <w:rPr>
                <w:noProof/>
                <w:webHidden/>
              </w:rPr>
              <w:fldChar w:fldCharType="separate"/>
            </w:r>
            <w:r>
              <w:rPr>
                <w:noProof/>
                <w:webHidden/>
              </w:rPr>
              <w:t>8</w:t>
            </w:r>
            <w:r>
              <w:rPr>
                <w:noProof/>
                <w:webHidden/>
              </w:rPr>
              <w:fldChar w:fldCharType="end"/>
            </w:r>
          </w:hyperlink>
        </w:p>
        <w:p w14:paraId="237C60B2" w14:textId="77777777" w:rsidR="00400C5A" w:rsidRDefault="00400C5A">
          <w:pPr>
            <w:pStyle w:val="TOC3"/>
            <w:tabs>
              <w:tab w:val="right" w:leader="dot" w:pos="9350"/>
            </w:tabs>
            <w:rPr>
              <w:rFonts w:eastAsiaTheme="minorEastAsia"/>
              <w:noProof/>
            </w:rPr>
          </w:pPr>
          <w:hyperlink w:anchor="_Toc489952695" w:history="1">
            <w:r w:rsidRPr="00A43EC0">
              <w:rPr>
                <w:rStyle w:val="Hyperlink"/>
                <w:rFonts w:ascii="Times New Roman" w:eastAsia="Times New Roman" w:hAnsi="Times New Roman" w:cs="Times New Roman"/>
                <w:noProof/>
              </w:rPr>
              <w:t>3.2.2 Core Financials – 990 tax reporting</w:t>
            </w:r>
            <w:r>
              <w:rPr>
                <w:noProof/>
                <w:webHidden/>
              </w:rPr>
              <w:tab/>
            </w:r>
            <w:r>
              <w:rPr>
                <w:noProof/>
                <w:webHidden/>
              </w:rPr>
              <w:fldChar w:fldCharType="begin"/>
            </w:r>
            <w:r>
              <w:rPr>
                <w:noProof/>
                <w:webHidden/>
              </w:rPr>
              <w:instrText xml:space="preserve"> PAGEREF _Toc489952695 \h </w:instrText>
            </w:r>
            <w:r>
              <w:rPr>
                <w:noProof/>
                <w:webHidden/>
              </w:rPr>
            </w:r>
            <w:r>
              <w:rPr>
                <w:noProof/>
                <w:webHidden/>
              </w:rPr>
              <w:fldChar w:fldCharType="separate"/>
            </w:r>
            <w:r>
              <w:rPr>
                <w:noProof/>
                <w:webHidden/>
              </w:rPr>
              <w:t>8</w:t>
            </w:r>
            <w:r>
              <w:rPr>
                <w:noProof/>
                <w:webHidden/>
              </w:rPr>
              <w:fldChar w:fldCharType="end"/>
            </w:r>
          </w:hyperlink>
        </w:p>
        <w:p w14:paraId="75964EAC" w14:textId="77777777" w:rsidR="00400C5A" w:rsidRDefault="00400C5A">
          <w:pPr>
            <w:pStyle w:val="TOC3"/>
            <w:tabs>
              <w:tab w:val="right" w:leader="dot" w:pos="9350"/>
            </w:tabs>
            <w:rPr>
              <w:rFonts w:eastAsiaTheme="minorEastAsia"/>
              <w:noProof/>
            </w:rPr>
          </w:pPr>
          <w:hyperlink w:anchor="_Toc489952696" w:history="1">
            <w:r w:rsidRPr="00A43EC0">
              <w:rPr>
                <w:rStyle w:val="Hyperlink"/>
                <w:rFonts w:ascii="Times New Roman" w:eastAsia="Times New Roman" w:hAnsi="Times New Roman" w:cs="Times New Roman"/>
                <w:noProof/>
              </w:rPr>
              <w:t>3.2.3 Miscellaneous Other Metrics</w:t>
            </w:r>
            <w:r>
              <w:rPr>
                <w:noProof/>
                <w:webHidden/>
              </w:rPr>
              <w:tab/>
            </w:r>
            <w:r>
              <w:rPr>
                <w:noProof/>
                <w:webHidden/>
              </w:rPr>
              <w:fldChar w:fldCharType="begin"/>
            </w:r>
            <w:r>
              <w:rPr>
                <w:noProof/>
                <w:webHidden/>
              </w:rPr>
              <w:instrText xml:space="preserve"> PAGEREF _Toc489952696 \h </w:instrText>
            </w:r>
            <w:r>
              <w:rPr>
                <w:noProof/>
                <w:webHidden/>
              </w:rPr>
            </w:r>
            <w:r>
              <w:rPr>
                <w:noProof/>
                <w:webHidden/>
              </w:rPr>
              <w:fldChar w:fldCharType="separate"/>
            </w:r>
            <w:r>
              <w:rPr>
                <w:noProof/>
                <w:webHidden/>
              </w:rPr>
              <w:t>8</w:t>
            </w:r>
            <w:r>
              <w:rPr>
                <w:noProof/>
                <w:webHidden/>
              </w:rPr>
              <w:fldChar w:fldCharType="end"/>
            </w:r>
          </w:hyperlink>
        </w:p>
        <w:p w14:paraId="22551DAA" w14:textId="77777777" w:rsidR="00400C5A" w:rsidRDefault="00400C5A">
          <w:pPr>
            <w:pStyle w:val="TOC1"/>
            <w:tabs>
              <w:tab w:val="right" w:leader="dot" w:pos="9350"/>
            </w:tabs>
            <w:rPr>
              <w:rFonts w:eastAsiaTheme="minorEastAsia"/>
              <w:noProof/>
            </w:rPr>
          </w:pPr>
          <w:hyperlink w:anchor="_Toc489952697" w:history="1">
            <w:r w:rsidRPr="00A43EC0">
              <w:rPr>
                <w:rStyle w:val="Hyperlink"/>
                <w:noProof/>
              </w:rPr>
              <w:t>4. Functional Requirements</w:t>
            </w:r>
            <w:r>
              <w:rPr>
                <w:noProof/>
                <w:webHidden/>
              </w:rPr>
              <w:tab/>
            </w:r>
            <w:r>
              <w:rPr>
                <w:noProof/>
                <w:webHidden/>
              </w:rPr>
              <w:fldChar w:fldCharType="begin"/>
            </w:r>
            <w:r>
              <w:rPr>
                <w:noProof/>
                <w:webHidden/>
              </w:rPr>
              <w:instrText xml:space="preserve"> PAGEREF _Toc489952697 \h </w:instrText>
            </w:r>
            <w:r>
              <w:rPr>
                <w:noProof/>
                <w:webHidden/>
              </w:rPr>
            </w:r>
            <w:r>
              <w:rPr>
                <w:noProof/>
                <w:webHidden/>
              </w:rPr>
              <w:fldChar w:fldCharType="separate"/>
            </w:r>
            <w:r>
              <w:rPr>
                <w:noProof/>
                <w:webHidden/>
              </w:rPr>
              <w:t>8</w:t>
            </w:r>
            <w:r>
              <w:rPr>
                <w:noProof/>
                <w:webHidden/>
              </w:rPr>
              <w:fldChar w:fldCharType="end"/>
            </w:r>
          </w:hyperlink>
        </w:p>
        <w:p w14:paraId="365FBBEE" w14:textId="77777777" w:rsidR="00400C5A" w:rsidRDefault="00400C5A">
          <w:pPr>
            <w:pStyle w:val="TOC2"/>
            <w:rPr>
              <w:rFonts w:eastAsiaTheme="minorEastAsia"/>
              <w:noProof/>
            </w:rPr>
          </w:pPr>
          <w:hyperlink w:anchor="_Toc489952698" w:history="1">
            <w:r w:rsidRPr="00A43EC0">
              <w:rPr>
                <w:rStyle w:val="Hyperlink"/>
                <w:noProof/>
              </w:rPr>
              <w:t>4.1 4 Year Planned Outlook</w:t>
            </w:r>
            <w:r>
              <w:rPr>
                <w:noProof/>
                <w:webHidden/>
              </w:rPr>
              <w:tab/>
            </w:r>
            <w:r>
              <w:rPr>
                <w:noProof/>
                <w:webHidden/>
              </w:rPr>
              <w:fldChar w:fldCharType="begin"/>
            </w:r>
            <w:r>
              <w:rPr>
                <w:noProof/>
                <w:webHidden/>
              </w:rPr>
              <w:instrText xml:space="preserve"> PAGEREF _Toc489952698 \h </w:instrText>
            </w:r>
            <w:r>
              <w:rPr>
                <w:noProof/>
                <w:webHidden/>
              </w:rPr>
            </w:r>
            <w:r>
              <w:rPr>
                <w:noProof/>
                <w:webHidden/>
              </w:rPr>
              <w:fldChar w:fldCharType="separate"/>
            </w:r>
            <w:r>
              <w:rPr>
                <w:noProof/>
                <w:webHidden/>
              </w:rPr>
              <w:t>8</w:t>
            </w:r>
            <w:r>
              <w:rPr>
                <w:noProof/>
                <w:webHidden/>
              </w:rPr>
              <w:fldChar w:fldCharType="end"/>
            </w:r>
          </w:hyperlink>
        </w:p>
        <w:p w14:paraId="11B963A5" w14:textId="77777777" w:rsidR="00400C5A" w:rsidRDefault="00400C5A">
          <w:pPr>
            <w:pStyle w:val="TOC1"/>
            <w:tabs>
              <w:tab w:val="right" w:leader="dot" w:pos="9350"/>
            </w:tabs>
            <w:rPr>
              <w:rFonts w:eastAsiaTheme="minorEastAsia"/>
              <w:noProof/>
            </w:rPr>
          </w:pPr>
          <w:hyperlink w:anchor="_Toc489952699" w:history="1">
            <w:r w:rsidRPr="00A43EC0">
              <w:rPr>
                <w:rStyle w:val="Hyperlink"/>
                <w:noProof/>
              </w:rPr>
              <w:t>4.2 Budget vs Actuals</w:t>
            </w:r>
            <w:r>
              <w:rPr>
                <w:noProof/>
                <w:webHidden/>
              </w:rPr>
              <w:tab/>
            </w:r>
            <w:r>
              <w:rPr>
                <w:noProof/>
                <w:webHidden/>
              </w:rPr>
              <w:fldChar w:fldCharType="begin"/>
            </w:r>
            <w:r>
              <w:rPr>
                <w:noProof/>
                <w:webHidden/>
              </w:rPr>
              <w:instrText xml:space="preserve"> PAGEREF _Toc489952699 \h </w:instrText>
            </w:r>
            <w:r>
              <w:rPr>
                <w:noProof/>
                <w:webHidden/>
              </w:rPr>
            </w:r>
            <w:r>
              <w:rPr>
                <w:noProof/>
                <w:webHidden/>
              </w:rPr>
              <w:fldChar w:fldCharType="separate"/>
            </w:r>
            <w:r>
              <w:rPr>
                <w:noProof/>
                <w:webHidden/>
              </w:rPr>
              <w:t>10</w:t>
            </w:r>
            <w:r>
              <w:rPr>
                <w:noProof/>
                <w:webHidden/>
              </w:rPr>
              <w:fldChar w:fldCharType="end"/>
            </w:r>
          </w:hyperlink>
        </w:p>
        <w:p w14:paraId="10305DAD" w14:textId="77777777" w:rsidR="00400C5A" w:rsidRDefault="00400C5A">
          <w:pPr>
            <w:pStyle w:val="TOC2"/>
            <w:rPr>
              <w:rFonts w:eastAsiaTheme="minorEastAsia"/>
              <w:noProof/>
            </w:rPr>
          </w:pPr>
          <w:hyperlink w:anchor="_Toc489952700" w:history="1">
            <w:r w:rsidRPr="00A43EC0">
              <w:rPr>
                <w:rStyle w:val="Hyperlink"/>
                <w:noProof/>
              </w:rPr>
              <w:t>4.3 Forecast</w:t>
            </w:r>
            <w:r>
              <w:rPr>
                <w:noProof/>
                <w:webHidden/>
              </w:rPr>
              <w:tab/>
            </w:r>
            <w:r>
              <w:rPr>
                <w:noProof/>
                <w:webHidden/>
              </w:rPr>
              <w:fldChar w:fldCharType="begin"/>
            </w:r>
            <w:r>
              <w:rPr>
                <w:noProof/>
                <w:webHidden/>
              </w:rPr>
              <w:instrText xml:space="preserve"> PAGEREF _Toc489952700 \h </w:instrText>
            </w:r>
            <w:r>
              <w:rPr>
                <w:noProof/>
                <w:webHidden/>
              </w:rPr>
            </w:r>
            <w:r>
              <w:rPr>
                <w:noProof/>
                <w:webHidden/>
              </w:rPr>
              <w:fldChar w:fldCharType="separate"/>
            </w:r>
            <w:r>
              <w:rPr>
                <w:noProof/>
                <w:webHidden/>
              </w:rPr>
              <w:t>13</w:t>
            </w:r>
            <w:r>
              <w:rPr>
                <w:noProof/>
                <w:webHidden/>
              </w:rPr>
              <w:fldChar w:fldCharType="end"/>
            </w:r>
          </w:hyperlink>
        </w:p>
        <w:p w14:paraId="2A867A2F" w14:textId="77777777" w:rsidR="00400C5A" w:rsidRDefault="00400C5A">
          <w:pPr>
            <w:pStyle w:val="TOC2"/>
            <w:rPr>
              <w:rFonts w:eastAsiaTheme="minorEastAsia"/>
              <w:noProof/>
            </w:rPr>
          </w:pPr>
          <w:hyperlink w:anchor="_Toc489952701" w:history="1">
            <w:r w:rsidRPr="00A43EC0">
              <w:rPr>
                <w:rStyle w:val="Hyperlink"/>
                <w:noProof/>
              </w:rPr>
              <w:t>4.4 Portfolio Ad hoc</w:t>
            </w:r>
            <w:r>
              <w:rPr>
                <w:noProof/>
                <w:webHidden/>
              </w:rPr>
              <w:tab/>
            </w:r>
            <w:r>
              <w:rPr>
                <w:noProof/>
                <w:webHidden/>
              </w:rPr>
              <w:fldChar w:fldCharType="begin"/>
            </w:r>
            <w:r>
              <w:rPr>
                <w:noProof/>
                <w:webHidden/>
              </w:rPr>
              <w:instrText xml:space="preserve"> PAGEREF _Toc489952701 \h </w:instrText>
            </w:r>
            <w:r>
              <w:rPr>
                <w:noProof/>
                <w:webHidden/>
              </w:rPr>
            </w:r>
            <w:r>
              <w:rPr>
                <w:noProof/>
                <w:webHidden/>
              </w:rPr>
              <w:fldChar w:fldCharType="separate"/>
            </w:r>
            <w:r>
              <w:rPr>
                <w:noProof/>
                <w:webHidden/>
              </w:rPr>
              <w:t>20</w:t>
            </w:r>
            <w:r>
              <w:rPr>
                <w:noProof/>
                <w:webHidden/>
              </w:rPr>
              <w:fldChar w:fldCharType="end"/>
            </w:r>
          </w:hyperlink>
        </w:p>
        <w:p w14:paraId="040A29BB" w14:textId="77777777" w:rsidR="00400C5A" w:rsidRDefault="00400C5A">
          <w:pPr>
            <w:pStyle w:val="TOC2"/>
            <w:rPr>
              <w:rFonts w:eastAsiaTheme="minorEastAsia"/>
              <w:noProof/>
            </w:rPr>
          </w:pPr>
          <w:hyperlink w:anchor="_Toc489952702" w:history="1">
            <w:r w:rsidRPr="00A43EC0">
              <w:rPr>
                <w:rStyle w:val="Hyperlink"/>
                <w:noProof/>
              </w:rPr>
              <w:t>4.5 Core Financials</w:t>
            </w:r>
            <w:r>
              <w:rPr>
                <w:noProof/>
                <w:webHidden/>
              </w:rPr>
              <w:tab/>
            </w:r>
            <w:r>
              <w:rPr>
                <w:noProof/>
                <w:webHidden/>
              </w:rPr>
              <w:fldChar w:fldCharType="begin"/>
            </w:r>
            <w:r>
              <w:rPr>
                <w:noProof/>
                <w:webHidden/>
              </w:rPr>
              <w:instrText xml:space="preserve"> PAGEREF _Toc489952702 \h </w:instrText>
            </w:r>
            <w:r>
              <w:rPr>
                <w:noProof/>
                <w:webHidden/>
              </w:rPr>
            </w:r>
            <w:r>
              <w:rPr>
                <w:noProof/>
                <w:webHidden/>
              </w:rPr>
              <w:fldChar w:fldCharType="separate"/>
            </w:r>
            <w:r>
              <w:rPr>
                <w:noProof/>
                <w:webHidden/>
              </w:rPr>
              <w:t>22</w:t>
            </w:r>
            <w:r>
              <w:rPr>
                <w:noProof/>
                <w:webHidden/>
              </w:rPr>
              <w:fldChar w:fldCharType="end"/>
            </w:r>
          </w:hyperlink>
        </w:p>
        <w:p w14:paraId="14EF9772" w14:textId="77777777" w:rsidR="00400C5A" w:rsidRDefault="00400C5A">
          <w:pPr>
            <w:pStyle w:val="TOC2"/>
            <w:rPr>
              <w:rFonts w:eastAsiaTheme="minorEastAsia"/>
              <w:noProof/>
            </w:rPr>
          </w:pPr>
          <w:hyperlink w:anchor="_Toc489952703" w:history="1">
            <w:r w:rsidRPr="00A43EC0">
              <w:rPr>
                <w:rStyle w:val="Hyperlink"/>
                <w:noProof/>
              </w:rPr>
              <w:t>4.6 Operation Metrics</w:t>
            </w:r>
            <w:r>
              <w:rPr>
                <w:noProof/>
                <w:webHidden/>
              </w:rPr>
              <w:tab/>
            </w:r>
            <w:r>
              <w:rPr>
                <w:noProof/>
                <w:webHidden/>
              </w:rPr>
              <w:fldChar w:fldCharType="begin"/>
            </w:r>
            <w:r>
              <w:rPr>
                <w:noProof/>
                <w:webHidden/>
              </w:rPr>
              <w:instrText xml:space="preserve"> PAGEREF _Toc489952703 \h </w:instrText>
            </w:r>
            <w:r>
              <w:rPr>
                <w:noProof/>
                <w:webHidden/>
              </w:rPr>
            </w:r>
            <w:r>
              <w:rPr>
                <w:noProof/>
                <w:webHidden/>
              </w:rPr>
              <w:fldChar w:fldCharType="separate"/>
            </w:r>
            <w:r>
              <w:rPr>
                <w:noProof/>
                <w:webHidden/>
              </w:rPr>
              <w:t>23</w:t>
            </w:r>
            <w:r>
              <w:rPr>
                <w:noProof/>
                <w:webHidden/>
              </w:rPr>
              <w:fldChar w:fldCharType="end"/>
            </w:r>
          </w:hyperlink>
        </w:p>
        <w:p w14:paraId="46919FD8" w14:textId="4448C12C" w:rsidR="00400C5A" w:rsidRDefault="00400C5A">
          <w:pPr>
            <w:pStyle w:val="TOC1"/>
            <w:tabs>
              <w:tab w:val="left" w:pos="900"/>
              <w:tab w:val="right" w:leader="dot" w:pos="9350"/>
            </w:tabs>
            <w:rPr>
              <w:rFonts w:eastAsiaTheme="minorEastAsia"/>
              <w:noProof/>
            </w:rPr>
          </w:pPr>
          <w:hyperlink w:anchor="_Toc489952704" w:history="1">
            <w:r w:rsidRPr="00A43EC0">
              <w:rPr>
                <w:rStyle w:val="Hyperlink"/>
                <w:noProof/>
              </w:rPr>
              <w:t>5.</w:t>
            </w:r>
            <w:r>
              <w:rPr>
                <w:rFonts w:eastAsiaTheme="minorEastAsia"/>
                <w:noProof/>
              </w:rPr>
              <w:t xml:space="preserve"> </w:t>
            </w:r>
            <w:r w:rsidRPr="00A43EC0">
              <w:rPr>
                <w:rStyle w:val="Hyperlink"/>
                <w:noProof/>
              </w:rPr>
              <w:t>Non-Functional Requirements</w:t>
            </w:r>
            <w:r>
              <w:rPr>
                <w:noProof/>
                <w:webHidden/>
              </w:rPr>
              <w:tab/>
            </w:r>
            <w:r>
              <w:rPr>
                <w:noProof/>
                <w:webHidden/>
              </w:rPr>
              <w:fldChar w:fldCharType="begin"/>
            </w:r>
            <w:r>
              <w:rPr>
                <w:noProof/>
                <w:webHidden/>
              </w:rPr>
              <w:instrText xml:space="preserve"> PAGEREF _Toc489952704 \h </w:instrText>
            </w:r>
            <w:r>
              <w:rPr>
                <w:noProof/>
                <w:webHidden/>
              </w:rPr>
            </w:r>
            <w:r>
              <w:rPr>
                <w:noProof/>
                <w:webHidden/>
              </w:rPr>
              <w:fldChar w:fldCharType="separate"/>
            </w:r>
            <w:r>
              <w:rPr>
                <w:noProof/>
                <w:webHidden/>
              </w:rPr>
              <w:t>26</w:t>
            </w:r>
            <w:r>
              <w:rPr>
                <w:noProof/>
                <w:webHidden/>
              </w:rPr>
              <w:fldChar w:fldCharType="end"/>
            </w:r>
          </w:hyperlink>
        </w:p>
        <w:p w14:paraId="5BADFA7B" w14:textId="77777777" w:rsidR="00400C5A" w:rsidRDefault="00400C5A">
          <w:pPr>
            <w:pStyle w:val="TOC2"/>
            <w:rPr>
              <w:rFonts w:eastAsiaTheme="minorEastAsia"/>
              <w:noProof/>
            </w:rPr>
          </w:pPr>
          <w:hyperlink w:anchor="_Toc489952705" w:history="1">
            <w:r w:rsidRPr="00A43EC0">
              <w:rPr>
                <w:rStyle w:val="Hyperlink"/>
                <w:noProof/>
              </w:rPr>
              <w:t>5.1 Export Requirements</w:t>
            </w:r>
            <w:r>
              <w:rPr>
                <w:noProof/>
                <w:webHidden/>
              </w:rPr>
              <w:tab/>
            </w:r>
            <w:r>
              <w:rPr>
                <w:noProof/>
                <w:webHidden/>
              </w:rPr>
              <w:fldChar w:fldCharType="begin"/>
            </w:r>
            <w:r>
              <w:rPr>
                <w:noProof/>
                <w:webHidden/>
              </w:rPr>
              <w:instrText xml:space="preserve"> PAGEREF _Toc489952705 \h </w:instrText>
            </w:r>
            <w:r>
              <w:rPr>
                <w:noProof/>
                <w:webHidden/>
              </w:rPr>
            </w:r>
            <w:r>
              <w:rPr>
                <w:noProof/>
                <w:webHidden/>
              </w:rPr>
              <w:fldChar w:fldCharType="separate"/>
            </w:r>
            <w:r>
              <w:rPr>
                <w:noProof/>
                <w:webHidden/>
              </w:rPr>
              <w:t>26</w:t>
            </w:r>
            <w:r>
              <w:rPr>
                <w:noProof/>
                <w:webHidden/>
              </w:rPr>
              <w:fldChar w:fldCharType="end"/>
            </w:r>
          </w:hyperlink>
        </w:p>
        <w:p w14:paraId="3C6F38CB" w14:textId="77777777" w:rsidR="00400C5A" w:rsidRDefault="00400C5A">
          <w:pPr>
            <w:pStyle w:val="TOC2"/>
            <w:rPr>
              <w:rFonts w:eastAsiaTheme="minorEastAsia"/>
              <w:noProof/>
            </w:rPr>
          </w:pPr>
          <w:hyperlink w:anchor="_Toc489952706" w:history="1">
            <w:r w:rsidRPr="00A43EC0">
              <w:rPr>
                <w:rStyle w:val="Hyperlink"/>
                <w:noProof/>
              </w:rPr>
              <w:t>5.2 Emailing Reports</w:t>
            </w:r>
            <w:r>
              <w:rPr>
                <w:noProof/>
                <w:webHidden/>
              </w:rPr>
              <w:tab/>
            </w:r>
            <w:r>
              <w:rPr>
                <w:noProof/>
                <w:webHidden/>
              </w:rPr>
              <w:fldChar w:fldCharType="begin"/>
            </w:r>
            <w:r>
              <w:rPr>
                <w:noProof/>
                <w:webHidden/>
              </w:rPr>
              <w:instrText xml:space="preserve"> PAGEREF _Toc489952706 \h </w:instrText>
            </w:r>
            <w:r>
              <w:rPr>
                <w:noProof/>
                <w:webHidden/>
              </w:rPr>
            </w:r>
            <w:r>
              <w:rPr>
                <w:noProof/>
                <w:webHidden/>
              </w:rPr>
              <w:fldChar w:fldCharType="separate"/>
            </w:r>
            <w:r>
              <w:rPr>
                <w:noProof/>
                <w:webHidden/>
              </w:rPr>
              <w:t>26</w:t>
            </w:r>
            <w:r>
              <w:rPr>
                <w:noProof/>
                <w:webHidden/>
              </w:rPr>
              <w:fldChar w:fldCharType="end"/>
            </w:r>
          </w:hyperlink>
        </w:p>
        <w:p w14:paraId="11E2A41B" w14:textId="77777777" w:rsidR="00400C5A" w:rsidRDefault="00400C5A">
          <w:pPr>
            <w:pStyle w:val="TOC2"/>
            <w:rPr>
              <w:rFonts w:eastAsiaTheme="minorEastAsia"/>
              <w:noProof/>
            </w:rPr>
          </w:pPr>
          <w:hyperlink w:anchor="_Toc489952707" w:history="1">
            <w:r w:rsidRPr="00A43EC0">
              <w:rPr>
                <w:rStyle w:val="Hyperlink"/>
                <w:noProof/>
              </w:rPr>
              <w:t>5.3 User Concurrency</w:t>
            </w:r>
            <w:r>
              <w:rPr>
                <w:noProof/>
                <w:webHidden/>
              </w:rPr>
              <w:tab/>
            </w:r>
            <w:r>
              <w:rPr>
                <w:noProof/>
                <w:webHidden/>
              </w:rPr>
              <w:fldChar w:fldCharType="begin"/>
            </w:r>
            <w:r>
              <w:rPr>
                <w:noProof/>
                <w:webHidden/>
              </w:rPr>
              <w:instrText xml:space="preserve"> PAGEREF _Toc489952707 \h </w:instrText>
            </w:r>
            <w:r>
              <w:rPr>
                <w:noProof/>
                <w:webHidden/>
              </w:rPr>
            </w:r>
            <w:r>
              <w:rPr>
                <w:noProof/>
                <w:webHidden/>
              </w:rPr>
              <w:fldChar w:fldCharType="separate"/>
            </w:r>
            <w:r>
              <w:rPr>
                <w:noProof/>
                <w:webHidden/>
              </w:rPr>
              <w:t>27</w:t>
            </w:r>
            <w:r>
              <w:rPr>
                <w:noProof/>
                <w:webHidden/>
              </w:rPr>
              <w:fldChar w:fldCharType="end"/>
            </w:r>
          </w:hyperlink>
        </w:p>
        <w:p w14:paraId="3EBE69EA" w14:textId="77777777" w:rsidR="00400C5A" w:rsidRDefault="00400C5A">
          <w:pPr>
            <w:pStyle w:val="TOC2"/>
            <w:rPr>
              <w:rFonts w:eastAsiaTheme="minorEastAsia"/>
              <w:noProof/>
            </w:rPr>
          </w:pPr>
          <w:hyperlink w:anchor="_Toc489952708" w:history="1">
            <w:r w:rsidRPr="00A43EC0">
              <w:rPr>
                <w:rStyle w:val="Hyperlink"/>
                <w:noProof/>
              </w:rPr>
              <w:t>5.4 Role Based Access</w:t>
            </w:r>
            <w:r>
              <w:rPr>
                <w:noProof/>
                <w:webHidden/>
              </w:rPr>
              <w:tab/>
            </w:r>
            <w:r>
              <w:rPr>
                <w:noProof/>
                <w:webHidden/>
              </w:rPr>
              <w:fldChar w:fldCharType="begin"/>
            </w:r>
            <w:r>
              <w:rPr>
                <w:noProof/>
                <w:webHidden/>
              </w:rPr>
              <w:instrText xml:space="preserve"> PAGEREF _Toc489952708 \h </w:instrText>
            </w:r>
            <w:r>
              <w:rPr>
                <w:noProof/>
                <w:webHidden/>
              </w:rPr>
            </w:r>
            <w:r>
              <w:rPr>
                <w:noProof/>
                <w:webHidden/>
              </w:rPr>
              <w:fldChar w:fldCharType="separate"/>
            </w:r>
            <w:r>
              <w:rPr>
                <w:noProof/>
                <w:webHidden/>
              </w:rPr>
              <w:t>27</w:t>
            </w:r>
            <w:r>
              <w:rPr>
                <w:noProof/>
                <w:webHidden/>
              </w:rPr>
              <w:fldChar w:fldCharType="end"/>
            </w:r>
          </w:hyperlink>
        </w:p>
        <w:p w14:paraId="6BCED544" w14:textId="09C046EB" w:rsidR="00AD2206" w:rsidRDefault="00AD2206">
          <w:r>
            <w:rPr>
              <w:b/>
              <w:bCs/>
              <w:noProof/>
            </w:rPr>
            <w:fldChar w:fldCharType="end"/>
          </w:r>
        </w:p>
      </w:sdtContent>
    </w:sdt>
    <w:p w14:paraId="39211072" w14:textId="77777777" w:rsidR="002D57D8" w:rsidRDefault="002D57D8" w:rsidP="009513AE">
      <w:pPr>
        <w:pStyle w:val="Heading1"/>
        <w:numPr>
          <w:ilvl w:val="0"/>
          <w:numId w:val="0"/>
        </w:numPr>
      </w:pPr>
    </w:p>
    <w:p w14:paraId="5CD77F33" w14:textId="77777777" w:rsidR="00910F4D" w:rsidRDefault="00910F4D" w:rsidP="00910F4D"/>
    <w:p w14:paraId="5237AD6E" w14:textId="77777777" w:rsidR="00910F4D" w:rsidRDefault="00910F4D" w:rsidP="00910F4D"/>
    <w:p w14:paraId="3D053000" w14:textId="77777777" w:rsidR="00910F4D" w:rsidRDefault="00910F4D" w:rsidP="00910F4D"/>
    <w:p w14:paraId="0B0F3E14" w14:textId="77777777" w:rsidR="00910F4D" w:rsidRDefault="00910F4D" w:rsidP="00910F4D"/>
    <w:p w14:paraId="62CD4314" w14:textId="77777777" w:rsidR="00910F4D" w:rsidRDefault="00910F4D" w:rsidP="00910F4D"/>
    <w:p w14:paraId="779350D8" w14:textId="77777777" w:rsidR="00910F4D" w:rsidRDefault="00910F4D" w:rsidP="00910F4D"/>
    <w:p w14:paraId="699174F6" w14:textId="77777777" w:rsidR="00910F4D" w:rsidRDefault="00910F4D" w:rsidP="00910F4D"/>
    <w:p w14:paraId="0C41035F" w14:textId="77777777" w:rsidR="00910F4D" w:rsidRDefault="00910F4D" w:rsidP="00910F4D"/>
    <w:p w14:paraId="352B0C9C" w14:textId="77777777" w:rsidR="00910F4D" w:rsidRDefault="00910F4D" w:rsidP="00910F4D"/>
    <w:p w14:paraId="4F8F7FE2" w14:textId="77777777" w:rsidR="00910F4D" w:rsidRDefault="00910F4D" w:rsidP="00910F4D"/>
    <w:p w14:paraId="4F29D851" w14:textId="77777777" w:rsidR="00910F4D" w:rsidRDefault="00910F4D" w:rsidP="00910F4D"/>
    <w:p w14:paraId="135C85C1" w14:textId="77777777" w:rsidR="00910F4D" w:rsidRDefault="00910F4D" w:rsidP="00910F4D"/>
    <w:p w14:paraId="5F83E6EC" w14:textId="77777777" w:rsidR="00910F4D" w:rsidRDefault="00910F4D" w:rsidP="00910F4D"/>
    <w:p w14:paraId="623ED335" w14:textId="77777777" w:rsidR="00910F4D" w:rsidRDefault="00910F4D" w:rsidP="00910F4D"/>
    <w:p w14:paraId="1F39928A" w14:textId="77777777" w:rsidR="00910F4D" w:rsidRDefault="00910F4D" w:rsidP="00910F4D"/>
    <w:p w14:paraId="7EB77C64" w14:textId="77777777" w:rsidR="00910F4D" w:rsidRDefault="00910F4D" w:rsidP="00910F4D"/>
    <w:p w14:paraId="602BF460" w14:textId="77777777" w:rsidR="00910F4D" w:rsidRDefault="00910F4D" w:rsidP="00910F4D"/>
    <w:p w14:paraId="0AA12A35" w14:textId="77777777" w:rsidR="00910F4D" w:rsidRDefault="00910F4D" w:rsidP="00910F4D"/>
    <w:p w14:paraId="4679583A" w14:textId="77777777" w:rsidR="00910F4D" w:rsidRDefault="00910F4D" w:rsidP="00910F4D"/>
    <w:p w14:paraId="69A5B34E" w14:textId="77777777" w:rsidR="00910F4D" w:rsidRDefault="00910F4D" w:rsidP="00910F4D"/>
    <w:p w14:paraId="14DCA4BC" w14:textId="77777777" w:rsidR="00910F4D" w:rsidRDefault="00910F4D" w:rsidP="00910F4D"/>
    <w:p w14:paraId="6FA87B43" w14:textId="77777777" w:rsidR="00910F4D" w:rsidRDefault="00910F4D" w:rsidP="00910F4D"/>
    <w:p w14:paraId="2D8DB7AC" w14:textId="3401670E" w:rsidR="00910F4D" w:rsidRDefault="00910F4D" w:rsidP="00910F4D">
      <w:r>
        <w:lastRenderedPageBreak/>
        <w:t>**** Page left blank on purpose ****</w:t>
      </w:r>
    </w:p>
    <w:p w14:paraId="30CBFE8D" w14:textId="77777777" w:rsidR="00910F4D" w:rsidRDefault="00910F4D" w:rsidP="00910F4D"/>
    <w:p w14:paraId="1CF1427D" w14:textId="77777777" w:rsidR="00910F4D" w:rsidRDefault="00910F4D" w:rsidP="00910F4D"/>
    <w:p w14:paraId="6E907206" w14:textId="77777777" w:rsidR="00910F4D" w:rsidRDefault="00910F4D" w:rsidP="00910F4D"/>
    <w:p w14:paraId="36734E5C" w14:textId="77777777" w:rsidR="00910F4D" w:rsidRDefault="00910F4D" w:rsidP="00910F4D"/>
    <w:p w14:paraId="0091F4C5" w14:textId="77777777" w:rsidR="00910F4D" w:rsidRDefault="00910F4D" w:rsidP="00910F4D"/>
    <w:p w14:paraId="7A67D8C5" w14:textId="77777777" w:rsidR="00910F4D" w:rsidRDefault="00910F4D" w:rsidP="00910F4D"/>
    <w:p w14:paraId="7CF3E80A" w14:textId="77777777" w:rsidR="00910F4D" w:rsidRDefault="00910F4D" w:rsidP="00910F4D"/>
    <w:p w14:paraId="3419B15C" w14:textId="77777777" w:rsidR="00910F4D" w:rsidRDefault="00910F4D" w:rsidP="00910F4D"/>
    <w:p w14:paraId="58B5D549" w14:textId="77777777" w:rsidR="00910F4D" w:rsidRDefault="00910F4D" w:rsidP="00910F4D"/>
    <w:p w14:paraId="52C43A91" w14:textId="77777777" w:rsidR="00910F4D" w:rsidRDefault="00910F4D" w:rsidP="00910F4D"/>
    <w:p w14:paraId="4D07BFD7" w14:textId="77777777" w:rsidR="00910F4D" w:rsidRDefault="00910F4D" w:rsidP="00910F4D"/>
    <w:p w14:paraId="3D577BEA" w14:textId="77777777" w:rsidR="00910F4D" w:rsidRDefault="00910F4D" w:rsidP="00910F4D"/>
    <w:p w14:paraId="60398D8F" w14:textId="77777777" w:rsidR="00910F4D" w:rsidRDefault="00910F4D" w:rsidP="00910F4D"/>
    <w:p w14:paraId="1AF880B7" w14:textId="77777777" w:rsidR="00910F4D" w:rsidRDefault="00910F4D" w:rsidP="00910F4D"/>
    <w:p w14:paraId="4A6EB72F" w14:textId="77777777" w:rsidR="00910F4D" w:rsidRDefault="00910F4D" w:rsidP="00910F4D"/>
    <w:p w14:paraId="14766396" w14:textId="77777777" w:rsidR="00910F4D" w:rsidRDefault="00910F4D" w:rsidP="00910F4D"/>
    <w:p w14:paraId="1CD73F58" w14:textId="77777777" w:rsidR="00910F4D" w:rsidRDefault="00910F4D" w:rsidP="00910F4D"/>
    <w:p w14:paraId="08A5E23F" w14:textId="77777777" w:rsidR="00910F4D" w:rsidRDefault="00910F4D" w:rsidP="00910F4D"/>
    <w:p w14:paraId="5EE5451B" w14:textId="77777777" w:rsidR="00910F4D" w:rsidRDefault="00910F4D" w:rsidP="00910F4D"/>
    <w:p w14:paraId="1C98FBD2" w14:textId="77777777" w:rsidR="00910F4D" w:rsidRDefault="00910F4D" w:rsidP="00910F4D"/>
    <w:p w14:paraId="63DCE0F6" w14:textId="77777777" w:rsidR="00910F4D" w:rsidRDefault="00910F4D" w:rsidP="00910F4D"/>
    <w:p w14:paraId="2BAF1DF1" w14:textId="77777777" w:rsidR="00910F4D" w:rsidRDefault="00910F4D" w:rsidP="00910F4D"/>
    <w:p w14:paraId="781C7645" w14:textId="77777777" w:rsidR="00910F4D" w:rsidRDefault="00910F4D" w:rsidP="00910F4D"/>
    <w:p w14:paraId="76F23F75" w14:textId="77777777" w:rsidR="00910F4D" w:rsidRPr="00910F4D" w:rsidRDefault="00910F4D" w:rsidP="00910F4D"/>
    <w:p w14:paraId="53C60738" w14:textId="7C4AF27F" w:rsidR="0064149B" w:rsidRPr="009513AE" w:rsidRDefault="00E91E92" w:rsidP="009513AE">
      <w:pPr>
        <w:pStyle w:val="Heading1"/>
        <w:numPr>
          <w:ilvl w:val="0"/>
          <w:numId w:val="0"/>
        </w:numPr>
      </w:pPr>
      <w:bookmarkStart w:id="2" w:name="_Toc489952675"/>
      <w:r>
        <w:lastRenderedPageBreak/>
        <w:t xml:space="preserve">1. </w:t>
      </w:r>
      <w:r w:rsidR="0064149B" w:rsidRPr="009513AE">
        <w:t>Introduction</w:t>
      </w:r>
      <w:bookmarkEnd w:id="1"/>
      <w:bookmarkEnd w:id="2"/>
    </w:p>
    <w:p w14:paraId="39A3105E" w14:textId="77777777" w:rsidR="003B3B2E" w:rsidRPr="009D13CF" w:rsidRDefault="003B3B2E" w:rsidP="003B3B2E">
      <w:bookmarkStart w:id="3" w:name="_Toc324328747"/>
      <w:r w:rsidRPr="009D13CF">
        <w:t>This document provides a formal statement of business needs, based on a thorough analysis of business process and user/system interaction.  This information will</w:t>
      </w:r>
      <w:r>
        <w:t xml:space="preserve"> guide the system design</w:t>
      </w:r>
      <w:r w:rsidRPr="009D13CF">
        <w:t>, and s</w:t>
      </w:r>
      <w:r>
        <w:t>erve as a reference for business users viewing the reports and visualizations being created.</w:t>
      </w:r>
    </w:p>
    <w:p w14:paraId="4C9756E2" w14:textId="4EEDB9E0" w:rsidR="0064149B" w:rsidRPr="0001308A" w:rsidRDefault="00286C0F" w:rsidP="0001308A">
      <w:pPr>
        <w:pStyle w:val="Heading1"/>
        <w:numPr>
          <w:ilvl w:val="0"/>
          <w:numId w:val="0"/>
        </w:numPr>
      </w:pPr>
      <w:bookmarkStart w:id="4" w:name="_Toc489952676"/>
      <w:bookmarkEnd w:id="3"/>
      <w:r>
        <w:t xml:space="preserve">2. </w:t>
      </w:r>
      <w:r w:rsidR="0087612B" w:rsidRPr="0001308A">
        <w:t>Executive Summary</w:t>
      </w:r>
      <w:bookmarkEnd w:id="4"/>
    </w:p>
    <w:p w14:paraId="538D32EF" w14:textId="59E7BA2A" w:rsidR="00D74A66" w:rsidRPr="00D74A66" w:rsidRDefault="006A5536" w:rsidP="00D74A66">
      <w:pPr>
        <w:pStyle w:val="Heading2"/>
      </w:pPr>
      <w:bookmarkStart w:id="5" w:name="_Toc489952677"/>
      <w:r>
        <w:t>Objective</w:t>
      </w:r>
      <w:bookmarkEnd w:id="5"/>
      <w:r w:rsidR="00D74A66">
        <w:t xml:space="preserve"> </w:t>
      </w:r>
    </w:p>
    <w:p w14:paraId="6EB79F0A" w14:textId="00019A3B" w:rsidR="002A1680" w:rsidRDefault="009D77B4" w:rsidP="005665A8">
      <w:r>
        <w:t>####</w:t>
      </w:r>
      <w:r w:rsidR="26E74F6B">
        <w:t xml:space="preserve">has partnered with </w:t>
      </w:r>
      <w:r>
        <w:t xml:space="preserve">#### </w:t>
      </w:r>
      <w:r w:rsidR="26E74F6B">
        <w:t>through the current project to:</w:t>
      </w:r>
    </w:p>
    <w:p w14:paraId="52515308" w14:textId="7039A203" w:rsidR="000A2EF5" w:rsidRDefault="000A2EF5" w:rsidP="000A2EF5">
      <w:pPr>
        <w:pStyle w:val="ListParagraph"/>
        <w:numPr>
          <w:ilvl w:val="0"/>
          <w:numId w:val="25"/>
        </w:numPr>
      </w:pPr>
      <w:r>
        <w:t>Explore, understand, and document the business pain points around major business use cases for data and analyt</w:t>
      </w:r>
      <w:r w:rsidR="009D77B4">
        <w:t>ics</w:t>
      </w:r>
      <w:r>
        <w:t>.</w:t>
      </w:r>
    </w:p>
    <w:p w14:paraId="14EB39D2" w14:textId="77777777" w:rsidR="000A2EF5" w:rsidRDefault="000A2EF5" w:rsidP="000A2EF5">
      <w:pPr>
        <w:pStyle w:val="ListParagraph"/>
        <w:numPr>
          <w:ilvl w:val="0"/>
          <w:numId w:val="25"/>
        </w:numPr>
      </w:pPr>
      <w:r>
        <w:t>Collect and document business needs and functional requirements for these use cases to create standard visualizations across Foundation.</w:t>
      </w:r>
    </w:p>
    <w:p w14:paraId="1F15D90D" w14:textId="77777777" w:rsidR="000A2EF5" w:rsidRDefault="000A2EF5" w:rsidP="000A2EF5">
      <w:pPr>
        <w:pStyle w:val="ListParagraph"/>
        <w:numPr>
          <w:ilvl w:val="0"/>
          <w:numId w:val="25"/>
        </w:numPr>
      </w:pPr>
      <w:r>
        <w:t>Assess the current data and reporting readiness and capabilities to be able to propose future state analytic solution.</w:t>
      </w:r>
    </w:p>
    <w:p w14:paraId="24347E33" w14:textId="7451BA4D" w:rsidR="000A2EF5" w:rsidRDefault="000A2EF5" w:rsidP="000A2EF5">
      <w:pPr>
        <w:pStyle w:val="ListParagraph"/>
        <w:numPr>
          <w:ilvl w:val="0"/>
          <w:numId w:val="25"/>
        </w:numPr>
      </w:pPr>
      <w:r>
        <w:t>Define and support in building the technology architecture and platform for business intelligence and analyt</w:t>
      </w:r>
      <w:r w:rsidR="009D77B4">
        <w:t>ics</w:t>
      </w:r>
      <w:r>
        <w:t>.</w:t>
      </w:r>
    </w:p>
    <w:p w14:paraId="0CDA2008" w14:textId="0516DD35" w:rsidR="000A2EF5" w:rsidRDefault="000A2EF5" w:rsidP="000A2EF5">
      <w:pPr>
        <w:pStyle w:val="ListParagraph"/>
        <w:numPr>
          <w:ilvl w:val="0"/>
          <w:numId w:val="25"/>
        </w:numPr>
      </w:pPr>
      <w:r>
        <w:t>Implement the project in multiple phases to roll out the next generation analyt</w:t>
      </w:r>
      <w:r w:rsidR="009D77B4">
        <w:t>ics</w:t>
      </w:r>
      <w:r>
        <w:t xml:space="preserve"> solution. </w:t>
      </w:r>
    </w:p>
    <w:p w14:paraId="5DE1F86E" w14:textId="03FA37AD" w:rsidR="003B22B6" w:rsidRDefault="003B22B6" w:rsidP="003B22B6">
      <w:r>
        <w:t xml:space="preserve">This Functional Requirements Specification document describes capabilities that the business has articulated through a series of interviews and iterative sessions. The outcomes of this process are a set of business requirements that have been documented, analyzed and </w:t>
      </w:r>
      <w:r w:rsidR="009D77B4">
        <w:t>pri</w:t>
      </w:r>
      <w:r>
        <w:t xml:space="preserve">oritized into a phased roadmap for delivery of the capabilities. The proposed changes will provide an end to end solution for all of </w:t>
      </w:r>
      <w:r w:rsidR="009D77B4">
        <w:t>####’</w:t>
      </w:r>
      <w:r>
        <w:t>s data and analyt</w:t>
      </w:r>
      <w:r w:rsidR="009D77B4">
        <w:t>ics</w:t>
      </w:r>
      <w:r>
        <w:t xml:space="preserve"> needs. </w:t>
      </w:r>
    </w:p>
    <w:p w14:paraId="0E38DB0C" w14:textId="7B8CC53E" w:rsidR="006A5536" w:rsidRDefault="006A5536" w:rsidP="006A5536">
      <w:pPr>
        <w:pStyle w:val="Heading2"/>
      </w:pPr>
      <w:bookmarkStart w:id="6" w:name="_Toc489952678"/>
      <w:r>
        <w:t>Scope of Subject Areas:</w:t>
      </w:r>
      <w:bookmarkEnd w:id="6"/>
    </w:p>
    <w:p w14:paraId="39D6C9C5" w14:textId="59EEAFFA" w:rsidR="002A1680" w:rsidRDefault="2DAEA8A2" w:rsidP="005665A8">
      <w:r>
        <w:t xml:space="preserve">The following data subject areas have been identified as being in the scope of Phase 1 implementation in </w:t>
      </w:r>
      <w:r w:rsidR="00714028">
        <w:t>####</w:t>
      </w:r>
      <w:r>
        <w:t>’s data platform:</w:t>
      </w:r>
    </w:p>
    <w:p w14:paraId="00075221" w14:textId="0351B51A" w:rsidR="002A1680" w:rsidRDefault="008B0DAE" w:rsidP="00381F08">
      <w:pPr>
        <w:pStyle w:val="ListParagraph"/>
        <w:numPr>
          <w:ilvl w:val="0"/>
          <w:numId w:val="26"/>
        </w:numPr>
      </w:pPr>
      <w:r>
        <w:t>Financial Management</w:t>
      </w:r>
    </w:p>
    <w:p w14:paraId="33E65B02" w14:textId="34E1FBB6" w:rsidR="002A1680" w:rsidRDefault="000A7343" w:rsidP="00381F08">
      <w:pPr>
        <w:pStyle w:val="ListParagraph"/>
        <w:numPr>
          <w:ilvl w:val="0"/>
          <w:numId w:val="26"/>
        </w:numPr>
      </w:pPr>
      <w:r>
        <w:t>Portfolio Management</w:t>
      </w:r>
    </w:p>
    <w:p w14:paraId="273E3D36" w14:textId="1B1DB134" w:rsidR="002A1680" w:rsidRDefault="00714028" w:rsidP="00381F08">
      <w:pPr>
        <w:pStyle w:val="ListParagraph"/>
        <w:numPr>
          <w:ilvl w:val="0"/>
          <w:numId w:val="26"/>
        </w:numPr>
      </w:pPr>
      <w:r>
        <w:t>Domain D</w:t>
      </w:r>
      <w:r w:rsidR="2DAEA8A2">
        <w:t>ata</w:t>
      </w:r>
      <w:r w:rsidR="008B0DAE">
        <w:t xml:space="preserve"> </w:t>
      </w:r>
    </w:p>
    <w:p w14:paraId="19BF0DCC" w14:textId="0F52B066" w:rsidR="002A1680" w:rsidRDefault="008B0DAE" w:rsidP="00381F08">
      <w:pPr>
        <w:pStyle w:val="ListParagraph"/>
        <w:numPr>
          <w:ilvl w:val="0"/>
          <w:numId w:val="26"/>
        </w:numPr>
      </w:pPr>
      <w:r>
        <w:t>Vendor</w:t>
      </w:r>
    </w:p>
    <w:p w14:paraId="3CE74B7D" w14:textId="720254A8" w:rsidR="006A5536" w:rsidRDefault="00FA5731" w:rsidP="006A5536">
      <w:pPr>
        <w:pStyle w:val="Heading2"/>
      </w:pPr>
      <w:bookmarkStart w:id="7" w:name="_Toc489952679"/>
      <w:r>
        <w:t xml:space="preserve">Stakeholder groups for </w:t>
      </w:r>
      <w:r w:rsidR="00D74A66">
        <w:t>Reporting</w:t>
      </w:r>
      <w:bookmarkEnd w:id="7"/>
    </w:p>
    <w:p w14:paraId="1047DBE5" w14:textId="29B9E40E" w:rsidR="006A5536" w:rsidRDefault="2DAEA8A2" w:rsidP="006A5536">
      <w:pPr>
        <w:pStyle w:val="ListParagraph"/>
        <w:numPr>
          <w:ilvl w:val="0"/>
          <w:numId w:val="33"/>
        </w:numPr>
      </w:pPr>
      <w:r>
        <w:t>Co-Chairs, Executive leadership, management managing forecast, strategies and payout</w:t>
      </w:r>
    </w:p>
    <w:p w14:paraId="300163AF" w14:textId="04D450A7" w:rsidR="006A5536" w:rsidRDefault="2DAEA8A2" w:rsidP="006A5536">
      <w:pPr>
        <w:pStyle w:val="ListParagraph"/>
        <w:numPr>
          <w:ilvl w:val="0"/>
          <w:numId w:val="33"/>
        </w:numPr>
      </w:pPr>
      <w:r>
        <w:t>Financial Planning and Analysis team driving financial management</w:t>
      </w:r>
    </w:p>
    <w:p w14:paraId="43B3FEA5" w14:textId="4537B2D4" w:rsidR="006A5536" w:rsidRDefault="2DAEA8A2" w:rsidP="006A5536">
      <w:pPr>
        <w:pStyle w:val="ListParagraph"/>
        <w:numPr>
          <w:ilvl w:val="0"/>
          <w:numId w:val="33"/>
        </w:numPr>
      </w:pPr>
      <w:r>
        <w:t>Program leadership and program teams managing the portfolio</w:t>
      </w:r>
    </w:p>
    <w:p w14:paraId="4E77ABC5" w14:textId="58E85630" w:rsidR="006A5536" w:rsidRPr="006A5536" w:rsidRDefault="2DAEA8A2" w:rsidP="006A5536">
      <w:pPr>
        <w:pStyle w:val="ListParagraph"/>
        <w:numPr>
          <w:ilvl w:val="0"/>
          <w:numId w:val="33"/>
        </w:numPr>
      </w:pPr>
      <w:r>
        <w:t>Analysts and power users requiring ad hoc operating metr</w:t>
      </w:r>
      <w:r w:rsidR="009D77B4">
        <w:t>ics</w:t>
      </w:r>
    </w:p>
    <w:p w14:paraId="29DDB381" w14:textId="6B3B76D7" w:rsidR="00D74A66" w:rsidRDefault="00D74A66" w:rsidP="00FA5731">
      <w:pPr>
        <w:pStyle w:val="Heading2"/>
      </w:pPr>
      <w:bookmarkStart w:id="8" w:name="_Toc489952680"/>
      <w:r>
        <w:t>Reporting / Analyt</w:t>
      </w:r>
      <w:r w:rsidR="009D77B4">
        <w:t>ics</w:t>
      </w:r>
      <w:r>
        <w:t xml:space="preserve"> Deliverables</w:t>
      </w:r>
      <w:bookmarkEnd w:id="8"/>
    </w:p>
    <w:p w14:paraId="393C11F6" w14:textId="5995DA72" w:rsidR="00D74A66" w:rsidRDefault="2DAEA8A2" w:rsidP="00D74A66">
      <w:r>
        <w:t>The following 4 analyt</w:t>
      </w:r>
      <w:r w:rsidR="009D77B4">
        <w:t>ics</w:t>
      </w:r>
      <w:r>
        <w:t xml:space="preserve"> dashboards are envisioned for Phase 1, aligned to the four stakeholder groups enumerated above:</w:t>
      </w:r>
    </w:p>
    <w:p w14:paraId="723DECD9" w14:textId="72B96DAB" w:rsidR="00D74A66" w:rsidRDefault="00714028" w:rsidP="00D74A66">
      <w:pPr>
        <w:pStyle w:val="ListParagraph"/>
        <w:numPr>
          <w:ilvl w:val="0"/>
          <w:numId w:val="34"/>
        </w:numPr>
      </w:pPr>
      <w:r>
        <w:lastRenderedPageBreak/>
        <w:t xml:space="preserve">Executive </w:t>
      </w:r>
      <w:r w:rsidR="2DAEA8A2">
        <w:t>Dashboard</w:t>
      </w:r>
    </w:p>
    <w:p w14:paraId="17692A44" w14:textId="05F36D47" w:rsidR="00D74A66" w:rsidRDefault="2DAEA8A2" w:rsidP="00D74A66">
      <w:pPr>
        <w:pStyle w:val="ListParagraph"/>
        <w:numPr>
          <w:ilvl w:val="0"/>
          <w:numId w:val="34"/>
        </w:numPr>
      </w:pPr>
      <w:r>
        <w:t>Financial Management Analyt</w:t>
      </w:r>
      <w:r w:rsidR="009D77B4">
        <w:t>ics</w:t>
      </w:r>
    </w:p>
    <w:p w14:paraId="4846C080" w14:textId="20885391" w:rsidR="00D74A66" w:rsidRDefault="2DAEA8A2" w:rsidP="00D74A66">
      <w:pPr>
        <w:pStyle w:val="ListParagraph"/>
        <w:numPr>
          <w:ilvl w:val="0"/>
          <w:numId w:val="34"/>
        </w:numPr>
      </w:pPr>
      <w:r>
        <w:t>Portfolio Management Analyt</w:t>
      </w:r>
      <w:r w:rsidR="009D77B4">
        <w:t>ics</w:t>
      </w:r>
    </w:p>
    <w:p w14:paraId="383751B0" w14:textId="705E88EA" w:rsidR="00D74A66" w:rsidRPr="00D74A66" w:rsidRDefault="2DAEA8A2" w:rsidP="00D74A66">
      <w:pPr>
        <w:pStyle w:val="ListParagraph"/>
        <w:numPr>
          <w:ilvl w:val="0"/>
          <w:numId w:val="34"/>
        </w:numPr>
      </w:pPr>
      <w:r>
        <w:t>Ad Hoc Analysis and Reporting Interface</w:t>
      </w:r>
    </w:p>
    <w:p w14:paraId="51810208" w14:textId="0819743E" w:rsidR="002A1680" w:rsidRDefault="00FA5731" w:rsidP="00FA5731">
      <w:pPr>
        <w:pStyle w:val="Heading2"/>
      </w:pPr>
      <w:bookmarkStart w:id="9" w:name="_Toc489952681"/>
      <w:r>
        <w:t>Key decisions</w:t>
      </w:r>
      <w:r w:rsidR="002A1680">
        <w:t xml:space="preserve"> </w:t>
      </w:r>
      <w:r>
        <w:t>/ working assumptions</w:t>
      </w:r>
      <w:bookmarkEnd w:id="9"/>
    </w:p>
    <w:p w14:paraId="57E4A54F" w14:textId="77777777" w:rsidR="00141BCA" w:rsidRDefault="00141BCA" w:rsidP="00141BCA">
      <w:r>
        <w:t xml:space="preserve">As part of the assessment and requirements gathering phase, some key working decisions were made in order to move forward with building these requirements. These decisions form the basis of a framework which shows conceptually how the future state reporting will work. Individual dimensions and attributes will be finalized through iterative prototyping of this initial set with business teams and guidance from other business initiatives. </w:t>
      </w:r>
    </w:p>
    <w:p w14:paraId="74304518" w14:textId="77777777" w:rsidR="00141BCA" w:rsidRDefault="00141BCA" w:rsidP="00141BCA">
      <w:pPr>
        <w:pStyle w:val="ListParagraph"/>
        <w:numPr>
          <w:ilvl w:val="0"/>
          <w:numId w:val="38"/>
        </w:numPr>
      </w:pPr>
      <w:r>
        <w:t>Strategy Hierarchy and Chart of Accounts structure</w:t>
      </w:r>
    </w:p>
    <w:p w14:paraId="7AD7916B" w14:textId="77777777" w:rsidR="00141BCA" w:rsidRDefault="00141BCA" w:rsidP="00141BCA">
      <w:pPr>
        <w:pStyle w:val="ListParagraph"/>
      </w:pPr>
      <w:r>
        <w:t>It is well known that the existing 5 levels Strategy hierarchy has a variety of issues such as gaps in data, improper assignment of levels across hierarchy among others. There are two business initiatives currently under way focusing on Strategy Hierarchy Redesign and Chart of Accounts Redesign which will result in “detangling” the structure and better aligning them to business need. This is expected to happen over 1H 2016.</w:t>
      </w:r>
    </w:p>
    <w:p w14:paraId="3AF29EB2" w14:textId="2A85D9FC" w:rsidR="00141BCA" w:rsidRDefault="00141BCA" w:rsidP="00141BCA">
      <w:pPr>
        <w:pStyle w:val="ListParagraph"/>
      </w:pPr>
      <w:r>
        <w:t xml:space="preserve">In the meanwhile, the proposed reporting solution must continue to support the current 5 level strategy hierarchies and current Chart of Accounts structure and also flexibly adapt to potential attribution changes as the business decisions are made. </w:t>
      </w:r>
    </w:p>
    <w:p w14:paraId="652CAB50" w14:textId="77777777" w:rsidR="00141BCA" w:rsidRDefault="00141BCA" w:rsidP="00141BCA">
      <w:pPr>
        <w:pStyle w:val="ListParagraph"/>
      </w:pPr>
    </w:p>
    <w:p w14:paraId="7A174C98" w14:textId="77777777" w:rsidR="00141BCA" w:rsidRDefault="00141BCA" w:rsidP="00141BCA">
      <w:pPr>
        <w:pStyle w:val="ListParagraph"/>
        <w:numPr>
          <w:ilvl w:val="0"/>
          <w:numId w:val="38"/>
        </w:numPr>
      </w:pPr>
      <w:r>
        <w:t>Dimensions for reporting</w:t>
      </w:r>
    </w:p>
    <w:p w14:paraId="6AE26E49" w14:textId="60D0AE71" w:rsidR="00141BCA" w:rsidRDefault="00141BCA" w:rsidP="00141BCA">
      <w:pPr>
        <w:pStyle w:val="ListParagraph"/>
      </w:pPr>
      <w:r>
        <w:t>There are also open questions on the usage and correct interpretation of strategy vs cost center within reporting contexts. These questions will also be addressed by the two business initiatives mentioned above. In order to move forward with the reporting work</w:t>
      </w:r>
      <w:r w:rsidR="00526E3A">
        <w:t xml:space="preserve"> </w:t>
      </w:r>
      <w:r>
        <w:t>stream, the solution will need the flexibility to be able to use either method of viewing / slicing the data in all of the use cases for Phase 1.</w:t>
      </w:r>
    </w:p>
    <w:p w14:paraId="088B252D" w14:textId="77777777" w:rsidR="00B36C8A" w:rsidRDefault="00B36C8A" w:rsidP="00141BCA">
      <w:pPr>
        <w:pStyle w:val="ListParagraph"/>
      </w:pPr>
    </w:p>
    <w:p w14:paraId="6488854D" w14:textId="7D92721C" w:rsidR="00B36C8A" w:rsidRDefault="00B36C8A" w:rsidP="00B36C8A">
      <w:pPr>
        <w:pStyle w:val="ListParagraph"/>
        <w:numPr>
          <w:ilvl w:val="0"/>
          <w:numId w:val="38"/>
        </w:numPr>
      </w:pPr>
      <w:r>
        <w:t xml:space="preserve">Additional Attributes for </w:t>
      </w:r>
      <w:r w:rsidR="00714028">
        <w:t>Investments</w:t>
      </w:r>
    </w:p>
    <w:p w14:paraId="1BC874A9" w14:textId="03869BD4" w:rsidR="00141BCA" w:rsidRDefault="00B36C8A" w:rsidP="0064330D">
      <w:pPr>
        <w:pStyle w:val="ListParagraph"/>
      </w:pPr>
      <w:r>
        <w:t xml:space="preserve">At this time, there are a large number of investment attributes in source systems. A few of these attributes are very salient in reporting use cases (e.g. geography) while others may be more informational. At the same time, the convergence of the investment source systems to a new platform could result in new / changes attributes going forward. The reporting platform must be flexible to support the existing attribution structure as well as to adapt to changes as they become effective through source system transition. </w:t>
      </w:r>
    </w:p>
    <w:p w14:paraId="2EE16508" w14:textId="77777777" w:rsidR="00BD07B7" w:rsidRDefault="00BD07B7" w:rsidP="005665A8"/>
    <w:p w14:paraId="645C165F" w14:textId="4381123B" w:rsidR="0084588F" w:rsidRDefault="00C6632F" w:rsidP="00037F4D">
      <w:pPr>
        <w:pStyle w:val="Heading1"/>
        <w:numPr>
          <w:ilvl w:val="0"/>
          <w:numId w:val="0"/>
        </w:numPr>
      </w:pPr>
      <w:bookmarkStart w:id="10" w:name="_Toc489952682"/>
      <w:r>
        <w:t xml:space="preserve">3. </w:t>
      </w:r>
      <w:r w:rsidR="00480F84">
        <w:t xml:space="preserve">Key Business </w:t>
      </w:r>
      <w:bookmarkEnd w:id="0"/>
      <w:r w:rsidR="00AA5FAC">
        <w:t>Questions</w:t>
      </w:r>
      <w:bookmarkEnd w:id="10"/>
    </w:p>
    <w:p w14:paraId="37EDEABB" w14:textId="20C6FE09" w:rsidR="009348BD" w:rsidRPr="005154FA" w:rsidRDefault="005154FA" w:rsidP="00BE690A">
      <w:pPr>
        <w:pStyle w:val="Heading2"/>
        <w:ind w:left="360"/>
      </w:pPr>
      <w:bookmarkStart w:id="11" w:name="_Toc489952683"/>
      <w:r>
        <w:t xml:space="preserve">3.1 </w:t>
      </w:r>
      <w:r w:rsidR="00626587" w:rsidRPr="005154FA">
        <w:t>In Scope</w:t>
      </w:r>
      <w:bookmarkEnd w:id="11"/>
    </w:p>
    <w:p w14:paraId="792EE1D4" w14:textId="44C1F3FF" w:rsidR="000257E3" w:rsidRDefault="2DAEA8A2" w:rsidP="00E63A75">
      <w:pPr>
        <w:pStyle w:val="NoSpacing"/>
        <w:ind w:firstLine="360"/>
        <w:rPr>
          <w:ins w:id="12" w:author="April McCoy" w:date="2016-02-27T15:32:00Z"/>
        </w:rPr>
      </w:pPr>
      <w:r>
        <w:t>Following are the top business questions in scope for Phase 1:</w:t>
      </w:r>
    </w:p>
    <w:p w14:paraId="5FBA6928" w14:textId="0D61167A" w:rsidR="005A3B11" w:rsidRDefault="005A3B11" w:rsidP="00E63A75">
      <w:pPr>
        <w:pStyle w:val="NoSpacing"/>
        <w:ind w:firstLine="360"/>
        <w:rPr>
          <w:ins w:id="13" w:author="April McCoy" w:date="2016-02-27T15:32:00Z"/>
        </w:rPr>
      </w:pPr>
    </w:p>
    <w:p w14:paraId="60A7EBDC" w14:textId="0C43FE6F" w:rsidR="005A3B11" w:rsidRPr="000257E3" w:rsidRDefault="00B10A4D" w:rsidP="00B10A4D">
      <w:pPr>
        <w:pStyle w:val="Heading2"/>
      </w:pPr>
      <w:bookmarkStart w:id="14" w:name="_Toc489952684"/>
      <w:r>
        <w:lastRenderedPageBreak/>
        <w:t>Financial Management</w:t>
      </w:r>
      <w:bookmarkEnd w:id="14"/>
    </w:p>
    <w:p w14:paraId="4351ACBF" w14:textId="0D0C5D50" w:rsidR="006A32B2" w:rsidRPr="005154FA" w:rsidRDefault="005154FA" w:rsidP="005154FA">
      <w:pPr>
        <w:pStyle w:val="Heading3"/>
        <w:ind w:left="720"/>
      </w:pPr>
      <w:bookmarkStart w:id="15" w:name="_Toc489952685"/>
      <w:r>
        <w:t xml:space="preserve">3.1.1 </w:t>
      </w:r>
      <w:r w:rsidR="00562C36" w:rsidRPr="005154FA">
        <w:t>4 year</w:t>
      </w:r>
      <w:r w:rsidR="008329EB" w:rsidRPr="005154FA">
        <w:t xml:space="preserve"> Planned</w:t>
      </w:r>
      <w:r w:rsidR="002A3447" w:rsidRPr="005154FA">
        <w:t xml:space="preserve"> Outlook</w:t>
      </w:r>
      <w:bookmarkEnd w:id="15"/>
    </w:p>
    <w:p w14:paraId="64E84826" w14:textId="4947B09C" w:rsidR="007F5980" w:rsidRDefault="2DAEA8A2" w:rsidP="00975BFE">
      <w:pPr>
        <w:pStyle w:val="NoSpacing"/>
        <w:numPr>
          <w:ilvl w:val="0"/>
          <w:numId w:val="16"/>
        </w:numPr>
      </w:pPr>
      <w:r>
        <w:t>What are the total funds available to the Foundation over the next 4 years?</w:t>
      </w:r>
    </w:p>
    <w:p w14:paraId="5E4F3F31" w14:textId="064803F5" w:rsidR="009273F9" w:rsidRDefault="009273F9" w:rsidP="003F1180">
      <w:pPr>
        <w:pStyle w:val="NoSpacing"/>
      </w:pPr>
    </w:p>
    <w:p w14:paraId="3F8CC418" w14:textId="72DF9E44" w:rsidR="002A3447" w:rsidRDefault="00133141" w:rsidP="00133141">
      <w:pPr>
        <w:pStyle w:val="Heading3"/>
        <w:ind w:left="720"/>
      </w:pPr>
      <w:bookmarkStart w:id="16" w:name="_Toc489952686"/>
      <w:r>
        <w:t xml:space="preserve">3.1.2 </w:t>
      </w:r>
      <w:r w:rsidR="002A3447">
        <w:t>Budget vs Actuals</w:t>
      </w:r>
      <w:bookmarkEnd w:id="16"/>
    </w:p>
    <w:p w14:paraId="4F2EDDA9" w14:textId="750671BA" w:rsidR="00692D1A" w:rsidRDefault="00692D1A" w:rsidP="00692D1A">
      <w:pPr>
        <w:pStyle w:val="ListParagraph"/>
        <w:numPr>
          <w:ilvl w:val="0"/>
          <w:numId w:val="19"/>
        </w:numPr>
      </w:pPr>
      <w:r>
        <w:t>What is the CY Budget?</w:t>
      </w:r>
    </w:p>
    <w:p w14:paraId="4D27D765" w14:textId="1345D493" w:rsidR="00673116" w:rsidRDefault="2DAEA8A2" w:rsidP="00692D1A">
      <w:pPr>
        <w:pStyle w:val="ListParagraph"/>
        <w:numPr>
          <w:ilvl w:val="0"/>
          <w:numId w:val="19"/>
        </w:numPr>
      </w:pPr>
      <w:r>
        <w:t>What is the progress against CY Budget?</w:t>
      </w:r>
    </w:p>
    <w:p w14:paraId="368B1002" w14:textId="4E6B75EA" w:rsidR="00692D1A" w:rsidRDefault="002E3777" w:rsidP="002E3777">
      <w:pPr>
        <w:pStyle w:val="ListParagraph"/>
        <w:numPr>
          <w:ilvl w:val="0"/>
          <w:numId w:val="19"/>
        </w:numPr>
      </w:pPr>
      <w:r>
        <w:t>What is the progress against PY actuals?</w:t>
      </w:r>
    </w:p>
    <w:p w14:paraId="2784A4B8" w14:textId="77777777" w:rsidR="00B10A4D" w:rsidRDefault="00B10A4D" w:rsidP="008838E1"/>
    <w:p w14:paraId="7E1736F6" w14:textId="43BA9130" w:rsidR="008838E1" w:rsidRDefault="008838E1" w:rsidP="008838E1">
      <w:pPr>
        <w:pStyle w:val="Heading3"/>
        <w:ind w:left="720"/>
      </w:pPr>
      <w:bookmarkStart w:id="17" w:name="_Toc489952687"/>
      <w:r>
        <w:t>3.1.3 Operating Metrics</w:t>
      </w:r>
      <w:bookmarkEnd w:id="17"/>
    </w:p>
    <w:p w14:paraId="54723A37" w14:textId="2BF4F98F" w:rsidR="008838E1" w:rsidRDefault="008838E1" w:rsidP="008838E1">
      <w:pPr>
        <w:pStyle w:val="ListParagraph"/>
        <w:numPr>
          <w:ilvl w:val="0"/>
          <w:numId w:val="40"/>
        </w:numPr>
      </w:pPr>
      <w:r>
        <w:t>What are out operating metrics and how does that relate to our financial performance?</w:t>
      </w:r>
    </w:p>
    <w:p w14:paraId="251F98B3" w14:textId="5AD9CCBA" w:rsidR="008838E1" w:rsidRDefault="008838E1" w:rsidP="008838E1">
      <w:pPr>
        <w:pStyle w:val="ListParagraph"/>
        <w:numPr>
          <w:ilvl w:val="0"/>
          <w:numId w:val="40"/>
        </w:numPr>
      </w:pPr>
      <w:r>
        <w:t>How many new grants, subsequent grant payments, invoices, expense reports, and employees have we processed/had this year? In prior year?</w:t>
      </w:r>
    </w:p>
    <w:p w14:paraId="726C5A1E" w14:textId="71CF64BD" w:rsidR="008838E1" w:rsidRDefault="008838E1" w:rsidP="002F63C8">
      <w:pPr>
        <w:pStyle w:val="ListParagraph"/>
        <w:numPr>
          <w:ilvl w:val="0"/>
          <w:numId w:val="40"/>
        </w:numPr>
      </w:pPr>
      <w:r>
        <w:t>What is the average size and duration of our investments? How has that changed over time?</w:t>
      </w:r>
    </w:p>
    <w:p w14:paraId="1EAD369D" w14:textId="45A772D2" w:rsidR="005A3B11" w:rsidRPr="000257E3" w:rsidRDefault="00B10A4D" w:rsidP="005A3B11">
      <w:pPr>
        <w:pStyle w:val="Heading2"/>
        <w:ind w:left="360"/>
        <w:rPr>
          <w:ins w:id="18" w:author="April McCoy" w:date="2016-02-27T15:33:00Z"/>
        </w:rPr>
      </w:pPr>
      <w:bookmarkStart w:id="19" w:name="_Toc489952688"/>
      <w:r>
        <w:t>Portfolio Management</w:t>
      </w:r>
      <w:bookmarkEnd w:id="19"/>
    </w:p>
    <w:p w14:paraId="6992798C" w14:textId="77777777" w:rsidR="005A3B11" w:rsidRDefault="005A3B11" w:rsidP="005143B3">
      <w:pPr>
        <w:ind w:left="1440"/>
      </w:pPr>
    </w:p>
    <w:p w14:paraId="289BA430" w14:textId="5B757C77" w:rsidR="00673116" w:rsidRDefault="009450B3" w:rsidP="00C87C52">
      <w:pPr>
        <w:pStyle w:val="Heading3"/>
        <w:ind w:left="720"/>
      </w:pPr>
      <w:bookmarkStart w:id="20" w:name="_Toc489952689"/>
      <w:r>
        <w:t xml:space="preserve">3.1.3 </w:t>
      </w:r>
      <w:r w:rsidR="005A0915">
        <w:t>Portfolio Management</w:t>
      </w:r>
      <w:bookmarkEnd w:id="20"/>
    </w:p>
    <w:p w14:paraId="01625B36" w14:textId="1A52C96F" w:rsidR="008873E9" w:rsidRPr="008873E9" w:rsidRDefault="008873E9" w:rsidP="004A17DE">
      <w:pPr>
        <w:pStyle w:val="ListParagraph"/>
        <w:numPr>
          <w:ilvl w:val="0"/>
          <w:numId w:val="19"/>
        </w:numPr>
      </w:pPr>
      <w:r w:rsidRPr="008873E9">
        <w:t>What is my CY budget?</w:t>
      </w:r>
    </w:p>
    <w:p w14:paraId="64F0275E" w14:textId="5EC3D31A" w:rsidR="004B534D" w:rsidRPr="008873E9" w:rsidRDefault="2DAEA8A2" w:rsidP="004A17DE">
      <w:pPr>
        <w:pStyle w:val="ListParagraph"/>
        <w:numPr>
          <w:ilvl w:val="0"/>
          <w:numId w:val="19"/>
        </w:numPr>
      </w:pPr>
      <w:r w:rsidRPr="008873E9">
        <w:t>What is the CY target?</w:t>
      </w:r>
    </w:p>
    <w:p w14:paraId="1D263F0E" w14:textId="094167BA" w:rsidR="008873E9" w:rsidRPr="008873E9" w:rsidRDefault="008873E9" w:rsidP="004A17DE">
      <w:pPr>
        <w:pStyle w:val="ListParagraph"/>
        <w:numPr>
          <w:ilvl w:val="0"/>
          <w:numId w:val="19"/>
        </w:numPr>
      </w:pPr>
      <w:r w:rsidRPr="008873E9">
        <w:t xml:space="preserve">What is my System pipeline (CY+4)? </w:t>
      </w:r>
    </w:p>
    <w:p w14:paraId="64D8EDBC" w14:textId="6A0862D1" w:rsidR="00975D31" w:rsidRPr="008873E9" w:rsidRDefault="2DAEA8A2" w:rsidP="004A17DE">
      <w:pPr>
        <w:pStyle w:val="ListParagraph"/>
        <w:numPr>
          <w:ilvl w:val="0"/>
          <w:numId w:val="19"/>
        </w:numPr>
      </w:pPr>
      <w:r w:rsidRPr="008873E9">
        <w:t xml:space="preserve">What is the progress against CY </w:t>
      </w:r>
      <w:r w:rsidR="005A0915">
        <w:t>payout, budget, target, and forecast?</w:t>
      </w:r>
      <w:r w:rsidRPr="008873E9">
        <w:t xml:space="preserve"> </w:t>
      </w:r>
    </w:p>
    <w:p w14:paraId="6763A86F" w14:textId="6AC60200" w:rsidR="00616CE0" w:rsidRPr="008873E9" w:rsidRDefault="2DAEA8A2" w:rsidP="004A17DE">
      <w:pPr>
        <w:pStyle w:val="ListParagraph"/>
        <w:numPr>
          <w:ilvl w:val="0"/>
          <w:numId w:val="19"/>
        </w:numPr>
      </w:pPr>
      <w:r w:rsidRPr="008873E9">
        <w:t>Where do we expect to end the year relative to target?</w:t>
      </w:r>
      <w:r w:rsidR="00D15E13">
        <w:t xml:space="preserve"> </w:t>
      </w:r>
    </w:p>
    <w:p w14:paraId="33819D55" w14:textId="77777777" w:rsidR="00573859" w:rsidRPr="008873E9" w:rsidRDefault="2DAEA8A2" w:rsidP="004A17DE">
      <w:pPr>
        <w:pStyle w:val="ListParagraph"/>
        <w:numPr>
          <w:ilvl w:val="0"/>
          <w:numId w:val="19"/>
        </w:numPr>
      </w:pPr>
      <w:r w:rsidRPr="004A17DE">
        <w:t>What is the Flexibility for the next 4 years?</w:t>
      </w:r>
    </w:p>
    <w:p w14:paraId="522D0195" w14:textId="4A9FD5D0" w:rsidR="00D05C29" w:rsidRPr="00975D31" w:rsidRDefault="005E53FB" w:rsidP="00C87C52">
      <w:pPr>
        <w:pStyle w:val="Heading3"/>
        <w:ind w:left="720"/>
      </w:pPr>
      <w:bookmarkStart w:id="21" w:name="_Toc489952690"/>
      <w:r>
        <w:t xml:space="preserve">3.1.4 </w:t>
      </w:r>
      <w:r w:rsidR="00633494">
        <w:t>Portfolio</w:t>
      </w:r>
      <w:r w:rsidR="005A0915">
        <w:t xml:space="preserve"> </w:t>
      </w:r>
      <w:r w:rsidR="004E04EF">
        <w:t>Ad hoc</w:t>
      </w:r>
      <w:bookmarkEnd w:id="21"/>
    </w:p>
    <w:p w14:paraId="5E19A32D" w14:textId="52FE371B" w:rsidR="0094027C" w:rsidRPr="0094027C" w:rsidRDefault="008873E9" w:rsidP="004A17DE">
      <w:pPr>
        <w:pStyle w:val="ListParagraph"/>
        <w:numPr>
          <w:ilvl w:val="0"/>
          <w:numId w:val="19"/>
        </w:numPr>
      </w:pPr>
      <w:r w:rsidRPr="004A17DE">
        <w:t xml:space="preserve">How much has my team committed and paid over time? (Paid to Date; </w:t>
      </w:r>
      <w:r w:rsidR="00633494">
        <w:t xml:space="preserve">Paid </w:t>
      </w:r>
      <w:r w:rsidRPr="004A17DE">
        <w:t>YOY)</w:t>
      </w:r>
    </w:p>
    <w:p w14:paraId="6D6C708F" w14:textId="1895D722" w:rsidR="00B93EBE" w:rsidRPr="00E86FA7" w:rsidRDefault="2DAEA8A2" w:rsidP="004A17DE">
      <w:pPr>
        <w:pStyle w:val="ListParagraph"/>
        <w:numPr>
          <w:ilvl w:val="0"/>
          <w:numId w:val="19"/>
        </w:numPr>
      </w:pPr>
      <w:r w:rsidRPr="00E86FA7">
        <w:t>What have we paid life to date in each strategic area of focus?  What have we committed?</w:t>
      </w:r>
    </w:p>
    <w:p w14:paraId="640CD1B1" w14:textId="77777777" w:rsidR="00633494" w:rsidRDefault="2DAEA8A2" w:rsidP="00101BB4">
      <w:pPr>
        <w:pStyle w:val="ListParagraph"/>
        <w:numPr>
          <w:ilvl w:val="0"/>
          <w:numId w:val="19"/>
        </w:numPr>
      </w:pPr>
      <w:r w:rsidRPr="004A17DE">
        <w:t xml:space="preserve">What are all of the </w:t>
      </w:r>
      <w:r w:rsidR="00E06B72">
        <w:t>Investments</w:t>
      </w:r>
      <w:r w:rsidR="002A536A" w:rsidRPr="004A17DE">
        <w:t xml:space="preserve"> </w:t>
      </w:r>
      <w:r w:rsidRPr="004A17DE">
        <w:t>that were approved this year and what are the details and payment streams by year for each?</w:t>
      </w:r>
    </w:p>
    <w:p w14:paraId="002DCEDE" w14:textId="4F44CA3B" w:rsidR="00633494" w:rsidRDefault="00633494" w:rsidP="00101BB4">
      <w:pPr>
        <w:pStyle w:val="ListParagraph"/>
        <w:numPr>
          <w:ilvl w:val="0"/>
          <w:numId w:val="19"/>
        </w:numPr>
      </w:pPr>
      <w:r>
        <w:t>What are the opportunities we have made payments on this year and what are the details for each?</w:t>
      </w:r>
    </w:p>
    <w:p w14:paraId="6D9B17E1" w14:textId="776BC7E5" w:rsidR="005A3B11" w:rsidRPr="00E86FA7" w:rsidRDefault="005A3B11" w:rsidP="005A3B11">
      <w:pPr>
        <w:pStyle w:val="Heading2"/>
      </w:pPr>
      <w:bookmarkStart w:id="22" w:name="_Toc489952691"/>
      <w:r>
        <w:t>Core Financials</w:t>
      </w:r>
      <w:bookmarkEnd w:id="22"/>
    </w:p>
    <w:p w14:paraId="28B150DB" w14:textId="54B5D29F" w:rsidR="0010294D" w:rsidRPr="00975D31" w:rsidRDefault="0010294D" w:rsidP="0010294D">
      <w:pPr>
        <w:pStyle w:val="Heading3"/>
        <w:ind w:left="720"/>
      </w:pPr>
      <w:bookmarkStart w:id="23" w:name="_Toc489952692"/>
      <w:r>
        <w:t>3.1.5 Core Financials</w:t>
      </w:r>
      <w:bookmarkEnd w:id="23"/>
    </w:p>
    <w:p w14:paraId="3577A5BF" w14:textId="58E31FF4" w:rsidR="0010294D" w:rsidRDefault="0010294D" w:rsidP="0010294D">
      <w:pPr>
        <w:pStyle w:val="NoSpacing"/>
        <w:numPr>
          <w:ilvl w:val="0"/>
          <w:numId w:val="20"/>
        </w:numPr>
      </w:pPr>
      <w:r>
        <w:t>What have we paid life to date in each strategic area of focus?  What have we committed? (Annual Report and Media request)</w:t>
      </w:r>
    </w:p>
    <w:p w14:paraId="157FAF05" w14:textId="08E3B6F0" w:rsidR="00D94938" w:rsidRDefault="0012560A" w:rsidP="00E63A75">
      <w:pPr>
        <w:pStyle w:val="Heading2"/>
        <w:ind w:left="360"/>
      </w:pPr>
      <w:bookmarkStart w:id="24" w:name="_Toc489952693"/>
      <w:r>
        <w:lastRenderedPageBreak/>
        <w:t xml:space="preserve">3.2 </w:t>
      </w:r>
      <w:r w:rsidR="00D94938">
        <w:t>Out of Scope</w:t>
      </w:r>
      <w:bookmarkEnd w:id="24"/>
    </w:p>
    <w:p w14:paraId="5E6A1E45" w14:textId="18BEA73F" w:rsidR="00D94938" w:rsidRDefault="2DAEA8A2" w:rsidP="00E63A75">
      <w:pPr>
        <w:pStyle w:val="NoSpacing"/>
        <w:ind w:firstLine="360"/>
      </w:pPr>
      <w:r>
        <w:t>Following are the business questions which were identified as out of scope for Phase 1:</w:t>
      </w:r>
    </w:p>
    <w:p w14:paraId="749CD058" w14:textId="759795E7" w:rsidR="00020DC1" w:rsidRDefault="00B5442F" w:rsidP="00FE01C8">
      <w:pPr>
        <w:pStyle w:val="Heading3"/>
        <w:ind w:left="720"/>
      </w:pPr>
      <w:bookmarkStart w:id="25" w:name="_Toc489952694"/>
      <w:r>
        <w:t xml:space="preserve">3.2.1 </w:t>
      </w:r>
      <w:r w:rsidR="00020DC1">
        <w:t>Portfolio Performance</w:t>
      </w:r>
      <w:bookmarkEnd w:id="25"/>
    </w:p>
    <w:p w14:paraId="17AA8056" w14:textId="527B6CCD" w:rsidR="006B7067" w:rsidRDefault="2DAEA8A2" w:rsidP="00975BFE">
      <w:pPr>
        <w:pStyle w:val="NoSpacing"/>
        <w:numPr>
          <w:ilvl w:val="0"/>
          <w:numId w:val="22"/>
        </w:numPr>
      </w:pPr>
      <w:r>
        <w:t xml:space="preserve">What is the risk rating of this investment - what are our most risky </w:t>
      </w:r>
      <w:r w:rsidR="005143B3">
        <w:t>investments?</w:t>
      </w:r>
    </w:p>
    <w:p w14:paraId="43D865E0" w14:textId="77777777" w:rsidR="00243BFE" w:rsidRPr="002065B2" w:rsidRDefault="2DAEA8A2" w:rsidP="00975BFE">
      <w:pPr>
        <w:pStyle w:val="NoSpacing"/>
        <w:numPr>
          <w:ilvl w:val="0"/>
          <w:numId w:val="22"/>
        </w:numPr>
      </w:pPr>
      <w:r w:rsidRPr="00CC1F4C">
        <w:t>What is our investment in a given geography (Geo Served, Location of Work, or Partner Location)</w:t>
      </w:r>
    </w:p>
    <w:p w14:paraId="59CA3817" w14:textId="77777777" w:rsidR="002065B2" w:rsidRPr="00E4222B" w:rsidRDefault="2DAEA8A2" w:rsidP="2DAEA8A2">
      <w:pPr>
        <w:pStyle w:val="NoSpacing"/>
        <w:numPr>
          <w:ilvl w:val="0"/>
          <w:numId w:val="22"/>
        </w:numPr>
      </w:pPr>
      <w:r>
        <w:t>Who are our top partners and what is our complete historical, current, and future portfolio with them</w:t>
      </w:r>
    </w:p>
    <w:p w14:paraId="3DD6AD7C" w14:textId="77777777" w:rsidR="002065B2" w:rsidRDefault="2DAEA8A2" w:rsidP="2DAEA8A2">
      <w:pPr>
        <w:pStyle w:val="NoSpacing"/>
        <w:numPr>
          <w:ilvl w:val="0"/>
          <w:numId w:val="22"/>
        </w:numPr>
      </w:pPr>
      <w:r>
        <w:t>Where is a current investment at in the process and what actions need to be taken by whom?</w:t>
      </w:r>
    </w:p>
    <w:p w14:paraId="63CAC623" w14:textId="7514278F" w:rsidR="00716284" w:rsidRPr="00716284" w:rsidRDefault="2DAEA8A2" w:rsidP="2DAEA8A2">
      <w:pPr>
        <w:pStyle w:val="NoSpacing"/>
        <w:numPr>
          <w:ilvl w:val="0"/>
          <w:numId w:val="22"/>
        </w:numPr>
      </w:pPr>
      <w:r>
        <w:t>How does the portfolio support our strategies?</w:t>
      </w:r>
    </w:p>
    <w:p w14:paraId="57F2429A" w14:textId="18337C5D" w:rsidR="00D87CFA" w:rsidRDefault="00D87CFA" w:rsidP="00EF6C61">
      <w:pPr>
        <w:pStyle w:val="Heading3"/>
        <w:ind w:left="720"/>
        <w:rPr>
          <w:rFonts w:ascii="Times New Roman" w:eastAsia="Times New Roman" w:hAnsi="Times New Roman" w:cs="Times New Roman"/>
        </w:rPr>
      </w:pPr>
      <w:bookmarkStart w:id="26" w:name="_Toc489952695"/>
      <w:r>
        <w:rPr>
          <w:rFonts w:ascii="Times New Roman" w:eastAsia="Times New Roman" w:hAnsi="Times New Roman" w:cs="Times New Roman"/>
        </w:rPr>
        <w:t>3.2.2 Core Financials</w:t>
      </w:r>
      <w:r w:rsidR="0098478E">
        <w:rPr>
          <w:rFonts w:ascii="Times New Roman" w:eastAsia="Times New Roman" w:hAnsi="Times New Roman" w:cs="Times New Roman"/>
        </w:rPr>
        <w:t xml:space="preserve"> – 990 tax reporting</w:t>
      </w:r>
      <w:bookmarkEnd w:id="26"/>
    </w:p>
    <w:p w14:paraId="6EA78B23" w14:textId="17725B42" w:rsidR="00FF2223" w:rsidRPr="00FF2223" w:rsidRDefault="00FF2223" w:rsidP="00562AF9">
      <w:pPr>
        <w:pStyle w:val="NoSpacing"/>
        <w:ind w:left="720"/>
      </w:pPr>
      <w:r>
        <w:t>Note: Currently, 990</w:t>
      </w:r>
      <w:r w:rsidR="00EE2D3F">
        <w:t xml:space="preserve"> tax</w:t>
      </w:r>
      <w:r>
        <w:t xml:space="preserve"> reporting is</w:t>
      </w:r>
      <w:r w:rsidR="00EE2D3F">
        <w:t xml:space="preserve"> run in the current form</w:t>
      </w:r>
      <w:r>
        <w:t xml:space="preserve"> for 2016; </w:t>
      </w:r>
      <w:r w:rsidR="00C0034C">
        <w:t xml:space="preserve">new requirements will be designed for </w:t>
      </w:r>
      <w:r>
        <w:t>2017</w:t>
      </w:r>
      <w:r w:rsidR="00DA0E73">
        <w:t>.</w:t>
      </w:r>
    </w:p>
    <w:p w14:paraId="3EFAE305" w14:textId="6A30A2B8" w:rsidR="00D87CFA" w:rsidRPr="00CD3A4A" w:rsidRDefault="00914C21" w:rsidP="00562AF9">
      <w:pPr>
        <w:pStyle w:val="NoSpacing"/>
        <w:numPr>
          <w:ilvl w:val="0"/>
          <w:numId w:val="22"/>
        </w:numPr>
      </w:pPr>
      <w:r>
        <w:t xml:space="preserve">What are the </w:t>
      </w:r>
      <w:r w:rsidR="00D87CFA">
        <w:t>Opportunities that were approved for future payments (</w:t>
      </w:r>
      <w:r w:rsidR="005143B3">
        <w:t>Grants</w:t>
      </w:r>
      <w:r w:rsidR="00D87CFA">
        <w:t xml:space="preserve"> liability)</w:t>
      </w:r>
    </w:p>
    <w:p w14:paraId="39E40EEF" w14:textId="31418DED" w:rsidR="00D87CFA" w:rsidRPr="00DA3F12" w:rsidRDefault="00914C21" w:rsidP="00562AF9">
      <w:pPr>
        <w:pStyle w:val="NoSpacing"/>
        <w:numPr>
          <w:ilvl w:val="0"/>
          <w:numId w:val="22"/>
        </w:numPr>
      </w:pPr>
      <w:r w:rsidRPr="00527A6A">
        <w:t xml:space="preserve">What are the </w:t>
      </w:r>
      <w:r w:rsidR="00D87CFA" w:rsidRPr="00527A6A">
        <w:t>Opportunities Paid (990 tax reporting)</w:t>
      </w:r>
    </w:p>
    <w:p w14:paraId="7D1DB1AD" w14:textId="3AEE8CE6" w:rsidR="00D87CFA" w:rsidRPr="000D6A00" w:rsidRDefault="00914C21" w:rsidP="00562AF9">
      <w:pPr>
        <w:pStyle w:val="NoSpacing"/>
        <w:numPr>
          <w:ilvl w:val="0"/>
          <w:numId w:val="22"/>
        </w:numPr>
      </w:pPr>
      <w:r w:rsidRPr="00527A6A">
        <w:t xml:space="preserve">What are the </w:t>
      </w:r>
      <w:r w:rsidR="00D87CFA" w:rsidRPr="00527A6A">
        <w:t>Opportunities Committed (990 tax reporting)</w:t>
      </w:r>
    </w:p>
    <w:p w14:paraId="7736254B" w14:textId="0F9AA98C" w:rsidR="00D87CFA" w:rsidRPr="00BB3887" w:rsidRDefault="00D4238F" w:rsidP="00562AF9">
      <w:pPr>
        <w:pStyle w:val="NoSpacing"/>
        <w:numPr>
          <w:ilvl w:val="0"/>
          <w:numId w:val="22"/>
        </w:numPr>
      </w:pPr>
      <w:r w:rsidRPr="00527A6A">
        <w:t xml:space="preserve">What are the Opportunities on </w:t>
      </w:r>
      <w:r w:rsidR="00D87CFA" w:rsidRPr="00527A6A">
        <w:t>Expenditure responsibility</w:t>
      </w:r>
      <w:r w:rsidR="00984EDF" w:rsidRPr="00527A6A">
        <w:t>?</w:t>
      </w:r>
    </w:p>
    <w:p w14:paraId="60D85E95" w14:textId="71216510" w:rsidR="00292A7B" w:rsidRDefault="00D87CFA" w:rsidP="00EF6C61">
      <w:pPr>
        <w:pStyle w:val="Heading3"/>
        <w:ind w:left="720"/>
        <w:rPr>
          <w:rFonts w:eastAsia="Times New Roman"/>
        </w:rPr>
      </w:pPr>
      <w:bookmarkStart w:id="27" w:name="_Toc489952696"/>
      <w:r>
        <w:rPr>
          <w:rFonts w:ascii="Times New Roman" w:eastAsia="Times New Roman" w:hAnsi="Times New Roman" w:cs="Times New Roman"/>
        </w:rPr>
        <w:t>3.2.3</w:t>
      </w:r>
      <w:r w:rsidR="00B5442F" w:rsidRPr="2DAEA8A2">
        <w:rPr>
          <w:rFonts w:ascii="Times New Roman" w:eastAsia="Times New Roman" w:hAnsi="Times New Roman" w:cs="Times New Roman"/>
        </w:rPr>
        <w:t xml:space="preserve"> </w:t>
      </w:r>
      <w:r w:rsidR="00D74A66" w:rsidRPr="2DAEA8A2">
        <w:rPr>
          <w:rFonts w:ascii="Times New Roman" w:eastAsia="Times New Roman" w:hAnsi="Times New Roman" w:cs="Times New Roman"/>
        </w:rPr>
        <w:t>Miscellaneous Other</w:t>
      </w:r>
      <w:r w:rsidR="00292A7B" w:rsidRPr="2DAEA8A2">
        <w:rPr>
          <w:rFonts w:ascii="Times New Roman" w:eastAsia="Times New Roman" w:hAnsi="Times New Roman" w:cs="Times New Roman"/>
        </w:rPr>
        <w:t xml:space="preserve"> Metr</w:t>
      </w:r>
      <w:r w:rsidR="009D77B4">
        <w:rPr>
          <w:rFonts w:ascii="Times New Roman" w:eastAsia="Times New Roman" w:hAnsi="Times New Roman" w:cs="Times New Roman"/>
        </w:rPr>
        <w:t>ics</w:t>
      </w:r>
      <w:bookmarkEnd w:id="27"/>
    </w:p>
    <w:p w14:paraId="56F2A1E6" w14:textId="6E86E329" w:rsidR="00205041" w:rsidRDefault="2DAEA8A2" w:rsidP="00975BFE">
      <w:pPr>
        <w:pStyle w:val="NoSpacing"/>
        <w:numPr>
          <w:ilvl w:val="0"/>
          <w:numId w:val="18"/>
        </w:numPr>
        <w:ind w:left="1800"/>
      </w:pPr>
      <w:r>
        <w:t xml:space="preserve">What </w:t>
      </w:r>
      <w:r w:rsidR="005143B3">
        <w:t xml:space="preserve">investments </w:t>
      </w:r>
      <w:r>
        <w:t>and investment details are required to be reported to government agencies?</w:t>
      </w:r>
    </w:p>
    <w:p w14:paraId="156C4E2D" w14:textId="133E4E72" w:rsidR="00B56F98" w:rsidRPr="00B14B51" w:rsidRDefault="2DAEA8A2" w:rsidP="2DAEA8A2">
      <w:pPr>
        <w:pStyle w:val="NoSpacing"/>
        <w:numPr>
          <w:ilvl w:val="0"/>
          <w:numId w:val="18"/>
        </w:numPr>
        <w:ind w:left="1800"/>
        <w:rPr>
          <w:bCs/>
        </w:rPr>
      </w:pPr>
      <w:r w:rsidRPr="00B14B51">
        <w:rPr>
          <w:bCs/>
        </w:rPr>
        <w:t>What is the list of all Convening?</w:t>
      </w:r>
    </w:p>
    <w:p w14:paraId="4CABFE07" w14:textId="5A1F2EC0" w:rsidR="00D94938" w:rsidRPr="000257E3" w:rsidRDefault="2DAEA8A2" w:rsidP="00975BFE">
      <w:pPr>
        <w:pStyle w:val="NoSpacing"/>
        <w:numPr>
          <w:ilvl w:val="0"/>
          <w:numId w:val="17"/>
        </w:numPr>
        <w:ind w:left="1800"/>
      </w:pPr>
      <w:r>
        <w:t>Where data clean-up is required? (Data Stewardship)</w:t>
      </w:r>
    </w:p>
    <w:p w14:paraId="6FDB74ED" w14:textId="75D2FF02" w:rsidR="009668F9" w:rsidRPr="009668F9" w:rsidRDefault="004228E6" w:rsidP="00B27EE2">
      <w:pPr>
        <w:pStyle w:val="Heading1"/>
        <w:numPr>
          <w:ilvl w:val="0"/>
          <w:numId w:val="0"/>
        </w:numPr>
      </w:pPr>
      <w:bookmarkStart w:id="28" w:name="_Toc489952697"/>
      <w:r>
        <w:t xml:space="preserve">4. </w:t>
      </w:r>
      <w:r w:rsidR="004B04A6">
        <w:t xml:space="preserve">Functional </w:t>
      </w:r>
      <w:r w:rsidR="009668F9">
        <w:t>Requirements</w:t>
      </w:r>
      <w:bookmarkEnd w:id="28"/>
    </w:p>
    <w:p w14:paraId="31D67967" w14:textId="5467D0E1" w:rsidR="00ED1332" w:rsidRDefault="000C5EF9" w:rsidP="00325DB4">
      <w:pPr>
        <w:pStyle w:val="Heading2"/>
        <w:ind w:left="360"/>
      </w:pPr>
      <w:bookmarkStart w:id="29" w:name="_Toc489952698"/>
      <w:r>
        <w:t>4.1</w:t>
      </w:r>
      <w:r w:rsidR="00EE04E9">
        <w:t xml:space="preserve"> </w:t>
      </w:r>
      <w:r w:rsidR="0024604D">
        <w:t>4 Year</w:t>
      </w:r>
      <w:r w:rsidR="002C37EE">
        <w:t xml:space="preserve"> Planned</w:t>
      </w:r>
      <w:r w:rsidR="00A072A0">
        <w:t xml:space="preserve"> Ou</w:t>
      </w:r>
      <w:r w:rsidR="00FA2794">
        <w:t>t</w:t>
      </w:r>
      <w:r w:rsidR="00A072A0">
        <w:t>look</w:t>
      </w:r>
      <w:bookmarkEnd w:id="29"/>
    </w:p>
    <w:tbl>
      <w:tblPr>
        <w:tblStyle w:val="TableGrid"/>
        <w:tblW w:w="0" w:type="auto"/>
        <w:tblLook w:val="04A0" w:firstRow="1" w:lastRow="0" w:firstColumn="1" w:lastColumn="0" w:noHBand="0" w:noVBand="1"/>
      </w:tblPr>
      <w:tblGrid>
        <w:gridCol w:w="1524"/>
        <w:gridCol w:w="1563"/>
        <w:gridCol w:w="1570"/>
        <w:gridCol w:w="1568"/>
        <w:gridCol w:w="1555"/>
        <w:gridCol w:w="1570"/>
      </w:tblGrid>
      <w:tr w:rsidR="007B03D6" w14:paraId="5BE43453" w14:textId="77777777" w:rsidTr="2DAEA8A2">
        <w:tc>
          <w:tcPr>
            <w:tcW w:w="1596" w:type="dxa"/>
            <w:shd w:val="clear" w:color="auto" w:fill="D9D9D9" w:themeFill="background1" w:themeFillShade="D9"/>
          </w:tcPr>
          <w:p w14:paraId="160BF3D3" w14:textId="732EAC1F" w:rsidR="007B03D6" w:rsidRPr="00270E05" w:rsidRDefault="2DAEA8A2" w:rsidP="00E40D79">
            <w:pPr>
              <w:pStyle w:val="TableText11"/>
              <w:rPr>
                <w:rFonts w:asciiTheme="minorHAnsi" w:hAnsiTheme="minorHAnsi" w:cs="Arial"/>
                <w:b/>
                <w:sz w:val="20"/>
              </w:rPr>
            </w:pPr>
            <w:r w:rsidRPr="2DAEA8A2">
              <w:rPr>
                <w:rFonts w:asciiTheme="minorHAnsi" w:eastAsiaTheme="minorEastAsia" w:hAnsiTheme="minorHAnsi" w:cstheme="minorBidi"/>
                <w:b/>
                <w:bCs/>
                <w:sz w:val="20"/>
                <w:szCs w:val="20"/>
              </w:rPr>
              <w:t>Use Case ID</w:t>
            </w:r>
          </w:p>
        </w:tc>
        <w:tc>
          <w:tcPr>
            <w:tcW w:w="1596" w:type="dxa"/>
            <w:shd w:val="clear" w:color="auto" w:fill="D9D9D9" w:themeFill="background1" w:themeFillShade="D9"/>
          </w:tcPr>
          <w:p w14:paraId="6395AFE8" w14:textId="77777777" w:rsidR="007B03D6" w:rsidRPr="00270E05" w:rsidRDefault="2DAEA8A2" w:rsidP="00E40D79">
            <w:pPr>
              <w:pStyle w:val="TableText11"/>
              <w:rPr>
                <w:rFonts w:asciiTheme="minorHAnsi" w:hAnsiTheme="minorHAnsi" w:cs="Arial"/>
                <w:b/>
                <w:sz w:val="20"/>
              </w:rPr>
            </w:pPr>
            <w:r w:rsidRPr="2DAEA8A2">
              <w:rPr>
                <w:rFonts w:asciiTheme="minorHAnsi" w:eastAsiaTheme="minorEastAsia" w:hAnsiTheme="minorHAnsi" w:cstheme="minorBidi"/>
                <w:b/>
                <w:bCs/>
                <w:sz w:val="20"/>
                <w:szCs w:val="20"/>
              </w:rPr>
              <w:t>Functional Group(s) Requesting</w:t>
            </w:r>
          </w:p>
        </w:tc>
        <w:tc>
          <w:tcPr>
            <w:tcW w:w="1596" w:type="dxa"/>
            <w:shd w:val="clear" w:color="auto" w:fill="D9D9D9" w:themeFill="background1" w:themeFillShade="D9"/>
          </w:tcPr>
          <w:p w14:paraId="008A3159" w14:textId="77777777" w:rsidR="007B03D6" w:rsidRPr="00270E05" w:rsidRDefault="2DAEA8A2" w:rsidP="00E40D79">
            <w:pPr>
              <w:pStyle w:val="TableText11"/>
              <w:rPr>
                <w:rFonts w:asciiTheme="minorHAnsi" w:hAnsiTheme="minorHAnsi" w:cs="Arial"/>
                <w:b/>
                <w:sz w:val="20"/>
              </w:rPr>
            </w:pPr>
            <w:r w:rsidRPr="2DAEA8A2">
              <w:rPr>
                <w:rFonts w:asciiTheme="minorHAnsi" w:eastAsiaTheme="minorEastAsia" w:hAnsiTheme="minorHAnsi" w:cstheme="minorBidi"/>
                <w:b/>
                <w:bCs/>
                <w:sz w:val="20"/>
                <w:szCs w:val="20"/>
              </w:rPr>
              <w:t>Business Question</w:t>
            </w:r>
          </w:p>
        </w:tc>
        <w:tc>
          <w:tcPr>
            <w:tcW w:w="1596" w:type="dxa"/>
            <w:shd w:val="clear" w:color="auto" w:fill="D9D9D9" w:themeFill="background1" w:themeFillShade="D9"/>
          </w:tcPr>
          <w:p w14:paraId="5093E38B" w14:textId="77777777" w:rsidR="007B03D6" w:rsidRPr="00270E05" w:rsidRDefault="2DAEA8A2" w:rsidP="00E40D79">
            <w:pPr>
              <w:pStyle w:val="TableText11"/>
              <w:rPr>
                <w:rFonts w:asciiTheme="minorHAnsi" w:hAnsiTheme="minorHAnsi" w:cs="Arial"/>
                <w:b/>
                <w:sz w:val="20"/>
              </w:rPr>
            </w:pPr>
            <w:r w:rsidRPr="2DAEA8A2">
              <w:rPr>
                <w:rFonts w:asciiTheme="minorHAnsi" w:eastAsiaTheme="minorEastAsia" w:hAnsiTheme="minorHAnsi" w:cstheme="minorBidi"/>
                <w:b/>
                <w:bCs/>
                <w:sz w:val="20"/>
                <w:szCs w:val="20"/>
              </w:rPr>
              <w:t>Key Information Needed to Answer</w:t>
            </w:r>
          </w:p>
        </w:tc>
        <w:tc>
          <w:tcPr>
            <w:tcW w:w="1596" w:type="dxa"/>
            <w:shd w:val="clear" w:color="auto" w:fill="D9D9D9" w:themeFill="background1" w:themeFillShade="D9"/>
          </w:tcPr>
          <w:p w14:paraId="548D3EE3" w14:textId="77777777" w:rsidR="007B03D6" w:rsidRPr="00270E05" w:rsidRDefault="2DAEA8A2" w:rsidP="00E40D79">
            <w:pPr>
              <w:pStyle w:val="TableText11"/>
              <w:rPr>
                <w:rFonts w:asciiTheme="minorHAnsi" w:hAnsiTheme="minorHAnsi" w:cs="Arial"/>
                <w:b/>
                <w:sz w:val="20"/>
              </w:rPr>
            </w:pPr>
            <w:r w:rsidRPr="2DAEA8A2">
              <w:rPr>
                <w:rFonts w:asciiTheme="minorHAnsi" w:eastAsiaTheme="minorEastAsia" w:hAnsiTheme="minorHAnsi" w:cstheme="minorBidi"/>
                <w:b/>
                <w:bCs/>
                <w:sz w:val="20"/>
                <w:szCs w:val="20"/>
              </w:rPr>
              <w:t>Business Impact</w:t>
            </w:r>
          </w:p>
        </w:tc>
        <w:tc>
          <w:tcPr>
            <w:tcW w:w="1596" w:type="dxa"/>
            <w:shd w:val="clear" w:color="auto" w:fill="D9D9D9" w:themeFill="background1" w:themeFillShade="D9"/>
          </w:tcPr>
          <w:p w14:paraId="49B26547" w14:textId="77777777" w:rsidR="007B03D6" w:rsidRPr="00270E05" w:rsidRDefault="2DAEA8A2" w:rsidP="00E40D79">
            <w:pPr>
              <w:pStyle w:val="TableText11"/>
              <w:rPr>
                <w:rFonts w:asciiTheme="minorHAnsi" w:hAnsiTheme="minorHAnsi" w:cs="Arial"/>
                <w:b/>
                <w:sz w:val="20"/>
              </w:rPr>
            </w:pPr>
            <w:r w:rsidRPr="2DAEA8A2">
              <w:rPr>
                <w:rFonts w:asciiTheme="minorHAnsi" w:eastAsiaTheme="minorEastAsia" w:hAnsiTheme="minorHAnsi" w:cstheme="minorBidi"/>
                <w:b/>
                <w:bCs/>
                <w:sz w:val="20"/>
                <w:szCs w:val="20"/>
              </w:rPr>
              <w:t>Phase 0 Bucketing</w:t>
            </w:r>
          </w:p>
        </w:tc>
      </w:tr>
      <w:tr w:rsidR="007B03D6" w14:paraId="38EFB484" w14:textId="77777777" w:rsidTr="2DAEA8A2">
        <w:tc>
          <w:tcPr>
            <w:tcW w:w="1596" w:type="dxa"/>
          </w:tcPr>
          <w:p w14:paraId="5CB844B1" w14:textId="77777777" w:rsidR="007B03D6" w:rsidRPr="00867B99" w:rsidRDefault="2DAEA8A2" w:rsidP="00504398">
            <w:pPr>
              <w:pStyle w:val="NoSpacing"/>
              <w:rPr>
                <w:bCs/>
              </w:rPr>
            </w:pPr>
            <w:r w:rsidRPr="00867B99">
              <w:rPr>
                <w:bCs/>
              </w:rPr>
              <w:t>U1</w:t>
            </w:r>
          </w:p>
        </w:tc>
        <w:tc>
          <w:tcPr>
            <w:tcW w:w="1596" w:type="dxa"/>
          </w:tcPr>
          <w:p w14:paraId="243033C3" w14:textId="492A03A1" w:rsidR="007B03D6" w:rsidRPr="00867B99" w:rsidRDefault="2DAEA8A2" w:rsidP="00504398">
            <w:pPr>
              <w:pStyle w:val="NoSpacing"/>
              <w:rPr>
                <w:bCs/>
              </w:rPr>
            </w:pPr>
            <w:r w:rsidRPr="00867B99">
              <w:rPr>
                <w:bCs/>
              </w:rPr>
              <w:t>Co-Chair, PCFO, CEO</w:t>
            </w:r>
            <w:r w:rsidR="00DB048A" w:rsidRPr="00867B99">
              <w:rPr>
                <w:bCs/>
              </w:rPr>
              <w:t>,</w:t>
            </w:r>
            <w:r w:rsidRPr="00867B99">
              <w:rPr>
                <w:bCs/>
              </w:rPr>
              <w:t xml:space="preserve"> and ELT team </w:t>
            </w:r>
          </w:p>
        </w:tc>
        <w:tc>
          <w:tcPr>
            <w:tcW w:w="1596" w:type="dxa"/>
          </w:tcPr>
          <w:p w14:paraId="683E842C" w14:textId="77777777" w:rsidR="007B03D6" w:rsidRPr="00867B99" w:rsidRDefault="2DAEA8A2" w:rsidP="00504398">
            <w:pPr>
              <w:pStyle w:val="NoSpacing"/>
              <w:rPr>
                <w:bCs/>
              </w:rPr>
            </w:pPr>
            <w:r w:rsidRPr="00867B99">
              <w:rPr>
                <w:bCs/>
              </w:rPr>
              <w:t>What are the total funds available to the Foundation over the next 4 years?</w:t>
            </w:r>
          </w:p>
          <w:p w14:paraId="41617F00" w14:textId="77777777" w:rsidR="007B03D6" w:rsidRPr="00867B99" w:rsidRDefault="007B03D6" w:rsidP="00504398">
            <w:pPr>
              <w:pStyle w:val="NoSpacing"/>
              <w:rPr>
                <w:bCs/>
              </w:rPr>
            </w:pPr>
          </w:p>
          <w:p w14:paraId="5451F5DF" w14:textId="77777777" w:rsidR="007B03D6" w:rsidRPr="00867B99" w:rsidRDefault="2DAEA8A2" w:rsidP="00504398">
            <w:pPr>
              <w:pStyle w:val="NoSpacing"/>
              <w:rPr>
                <w:bCs/>
              </w:rPr>
            </w:pPr>
            <w:r w:rsidRPr="00867B99">
              <w:rPr>
                <w:bCs/>
              </w:rPr>
              <w:t>What is the Budget for the CY and next 4 years?</w:t>
            </w:r>
          </w:p>
        </w:tc>
        <w:tc>
          <w:tcPr>
            <w:tcW w:w="1596" w:type="dxa"/>
          </w:tcPr>
          <w:p w14:paraId="675241CD" w14:textId="77777777" w:rsidR="007B03D6" w:rsidRPr="00867B99" w:rsidRDefault="2DAEA8A2" w:rsidP="00707B72">
            <w:pPr>
              <w:pStyle w:val="NoSpacing"/>
              <w:rPr>
                <w:bCs/>
              </w:rPr>
            </w:pPr>
            <w:r w:rsidRPr="00867B99">
              <w:rPr>
                <w:bCs/>
              </w:rPr>
              <w:t>Long range forecast,  budget for 4 years by Division</w:t>
            </w:r>
          </w:p>
          <w:p w14:paraId="59B354D9" w14:textId="77777777" w:rsidR="007B03D6" w:rsidRPr="00867B99" w:rsidRDefault="007B03D6" w:rsidP="00707B72">
            <w:pPr>
              <w:pStyle w:val="NoSpacing"/>
              <w:rPr>
                <w:bCs/>
              </w:rPr>
            </w:pPr>
          </w:p>
          <w:p w14:paraId="4FCB00F1" w14:textId="71680C8C" w:rsidR="007B03D6" w:rsidRPr="00867B99" w:rsidRDefault="2DAEA8A2" w:rsidP="005143B3">
            <w:pPr>
              <w:pStyle w:val="NoSpacing"/>
              <w:rPr>
                <w:bCs/>
              </w:rPr>
            </w:pPr>
            <w:r w:rsidRPr="00867B99">
              <w:rPr>
                <w:bCs/>
              </w:rPr>
              <w:t>Sources: Host</w:t>
            </w:r>
            <w:r w:rsidR="00A70765" w:rsidRPr="00867B99">
              <w:rPr>
                <w:bCs/>
              </w:rPr>
              <w:t xml:space="preserve"> and 4</w:t>
            </w:r>
            <w:r w:rsidR="00A513A3" w:rsidRPr="00867B99">
              <w:rPr>
                <w:bCs/>
              </w:rPr>
              <w:t xml:space="preserve"> year Memo</w:t>
            </w:r>
            <w:r w:rsidR="00C554C7" w:rsidRPr="00867B99">
              <w:rPr>
                <w:bCs/>
              </w:rPr>
              <w:t xml:space="preserve"> </w:t>
            </w:r>
            <w:r w:rsidR="00A513A3" w:rsidRPr="00867B99">
              <w:rPr>
                <w:bCs/>
              </w:rPr>
              <w:t>(</w:t>
            </w:r>
            <w:r w:rsidR="005143B3">
              <w:rPr>
                <w:bCs/>
              </w:rPr>
              <w:t>Sourced from Host?</w:t>
            </w:r>
            <w:r w:rsidR="00A70765" w:rsidRPr="00867B99">
              <w:rPr>
                <w:bCs/>
              </w:rPr>
              <w:t>)</w:t>
            </w:r>
          </w:p>
        </w:tc>
        <w:tc>
          <w:tcPr>
            <w:tcW w:w="1596" w:type="dxa"/>
          </w:tcPr>
          <w:p w14:paraId="39EFFDE9" w14:textId="77777777" w:rsidR="007B03D6" w:rsidRPr="00867B99" w:rsidRDefault="2DAEA8A2" w:rsidP="00504398">
            <w:pPr>
              <w:pStyle w:val="NoSpacing"/>
              <w:rPr>
                <w:bCs/>
              </w:rPr>
            </w:pPr>
            <w:r w:rsidRPr="00867B99">
              <w:rPr>
                <w:bCs/>
              </w:rPr>
              <w:t>Planning, Decision Insight</w:t>
            </w:r>
          </w:p>
          <w:p w14:paraId="46EC9DC0" w14:textId="77777777" w:rsidR="007B03D6" w:rsidRPr="00867B99" w:rsidRDefault="007B03D6" w:rsidP="00504398">
            <w:pPr>
              <w:pStyle w:val="NoSpacing"/>
              <w:rPr>
                <w:bCs/>
              </w:rPr>
            </w:pPr>
          </w:p>
          <w:p w14:paraId="7E6C9AE0" w14:textId="7887F79B" w:rsidR="007B03D6" w:rsidRPr="00867B99" w:rsidRDefault="007B03D6" w:rsidP="00504398">
            <w:pPr>
              <w:pStyle w:val="NoSpacing"/>
              <w:rPr>
                <w:bCs/>
              </w:rPr>
            </w:pPr>
          </w:p>
        </w:tc>
        <w:tc>
          <w:tcPr>
            <w:tcW w:w="1596" w:type="dxa"/>
          </w:tcPr>
          <w:p w14:paraId="277E7232" w14:textId="77777777" w:rsidR="007B03D6" w:rsidRPr="00867B99" w:rsidRDefault="2DAEA8A2" w:rsidP="00504398">
            <w:pPr>
              <w:pStyle w:val="NoSpacing"/>
              <w:rPr>
                <w:bCs/>
              </w:rPr>
            </w:pPr>
            <w:r w:rsidRPr="00867B99">
              <w:rPr>
                <w:bCs/>
              </w:rPr>
              <w:t>Financial Planning and Forecasting</w:t>
            </w:r>
          </w:p>
        </w:tc>
      </w:tr>
    </w:tbl>
    <w:p w14:paraId="3A296360" w14:textId="77777777" w:rsidR="007B03D6" w:rsidRDefault="007B03D6" w:rsidP="007B03D6"/>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4F7106" w:rsidRPr="00C7665B" w14:paraId="60DECFB1"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2E093AAF" w14:textId="44043B69" w:rsidR="004F7106" w:rsidRPr="00C7665B" w:rsidRDefault="26E74F6B" w:rsidP="00E40D79">
            <w:pPr>
              <w:pStyle w:val="TableText11"/>
              <w:jc w:val="center"/>
              <w:rPr>
                <w:rFonts w:asciiTheme="minorHAnsi" w:hAnsiTheme="minorHAnsi" w:cs="Arial"/>
                <w:b/>
              </w:rPr>
            </w:pPr>
            <w:r w:rsidRPr="26E74F6B">
              <w:rPr>
                <w:rFonts w:asciiTheme="minorHAnsi" w:eastAsiaTheme="minorEastAsia" w:hAnsiTheme="minorHAnsi" w:cstheme="minorBidi"/>
                <w:b/>
                <w:bCs/>
              </w:rPr>
              <w:lastRenderedPageBreak/>
              <w:t>Req</w:t>
            </w:r>
            <w:r w:rsidR="00E06B72">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331D2244" w14:textId="77777777" w:rsidR="004F7106" w:rsidRPr="00C7665B" w:rsidRDefault="2DAEA8A2" w:rsidP="00E40D79">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7FB86A9C" w14:textId="77777777" w:rsidR="004F7106" w:rsidRPr="00C7665B" w:rsidRDefault="2DAEA8A2" w:rsidP="00E40D79">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4F7106" w:rsidRPr="00C7665B" w14:paraId="57B413B8" w14:textId="77777777" w:rsidTr="26E74F6B">
        <w:trPr>
          <w:trHeight w:val="465"/>
        </w:trPr>
        <w:tc>
          <w:tcPr>
            <w:tcW w:w="810" w:type="dxa"/>
            <w:tcMar>
              <w:left w:w="58" w:type="dxa"/>
              <w:right w:w="58" w:type="dxa"/>
            </w:tcMar>
          </w:tcPr>
          <w:p w14:paraId="5ED29E3A" w14:textId="5B2B8D2C" w:rsidR="004F7106" w:rsidRPr="00C7665B" w:rsidRDefault="004F7106" w:rsidP="00A73786">
            <w:pPr>
              <w:pStyle w:val="TableText11"/>
              <w:rPr>
                <w:rFonts w:asciiTheme="minorHAnsi" w:hAnsiTheme="minorHAnsi" w:cs="Arial"/>
              </w:rPr>
            </w:pPr>
            <w:r>
              <w:rPr>
                <w:rFonts w:asciiTheme="minorHAnsi" w:hAnsiTheme="minorHAnsi" w:cs="Arial"/>
              </w:rPr>
              <w:t>R1</w:t>
            </w:r>
            <w:r w:rsidR="00E20EE0">
              <w:rPr>
                <w:rFonts w:asciiTheme="minorHAnsi" w:hAnsiTheme="minorHAnsi" w:cs="Arial"/>
              </w:rPr>
              <w:t>.1</w:t>
            </w:r>
          </w:p>
        </w:tc>
        <w:tc>
          <w:tcPr>
            <w:tcW w:w="7200" w:type="dxa"/>
          </w:tcPr>
          <w:p w14:paraId="7C5CDFF4" w14:textId="00F0A760" w:rsidR="004F7106" w:rsidRDefault="2DAEA8A2" w:rsidP="00A73786">
            <w:pPr>
              <w:pStyle w:val="NoSpacing"/>
            </w:pPr>
            <w:r>
              <w:t xml:space="preserve">Ability to track and analyze funds available to the Foundation over the next 4 years </w:t>
            </w:r>
            <w:r w:rsidR="00ED4197">
              <w:t>to know how much has been spent to</w:t>
            </w:r>
            <w:r>
              <w:t xml:space="preserve"> date and where we will be by end of the year and following years. Following are the attributes:</w:t>
            </w:r>
          </w:p>
          <w:p w14:paraId="39452D06" w14:textId="1571CDDD" w:rsidR="004977D5" w:rsidRDefault="2DAEA8A2" w:rsidP="00A73786">
            <w:pPr>
              <w:pStyle w:val="NoSpacing"/>
            </w:pPr>
            <w:r>
              <w:t>Dimensions:</w:t>
            </w:r>
          </w:p>
          <w:p w14:paraId="12089951" w14:textId="096036AF" w:rsidR="004F7106" w:rsidRDefault="002F2D9E" w:rsidP="00975BFE">
            <w:pPr>
              <w:pStyle w:val="NoSpacing"/>
              <w:numPr>
                <w:ilvl w:val="0"/>
                <w:numId w:val="2"/>
              </w:numPr>
            </w:pPr>
            <w:r>
              <w:t>Division</w:t>
            </w:r>
          </w:p>
          <w:p w14:paraId="3118705E" w14:textId="77777777" w:rsidR="00C96F88" w:rsidRDefault="00C96F88" w:rsidP="00975BFE">
            <w:pPr>
              <w:pStyle w:val="NoSpacing"/>
              <w:numPr>
                <w:ilvl w:val="0"/>
                <w:numId w:val="2"/>
              </w:numPr>
            </w:pPr>
            <w:r>
              <w:t>Cost Center</w:t>
            </w:r>
          </w:p>
          <w:p w14:paraId="6EEE6DB2" w14:textId="119B95E0" w:rsidR="004F7106" w:rsidRDefault="002F2D9E" w:rsidP="00975BFE">
            <w:pPr>
              <w:pStyle w:val="NoSpacing"/>
              <w:numPr>
                <w:ilvl w:val="0"/>
                <w:numId w:val="2"/>
              </w:numPr>
            </w:pPr>
            <w:r>
              <w:t>Strategy</w:t>
            </w:r>
          </w:p>
          <w:p w14:paraId="6B634BCC" w14:textId="103BA03E" w:rsidR="009917D3" w:rsidRDefault="008D0788" w:rsidP="00975BFE">
            <w:pPr>
              <w:pStyle w:val="NoSpacing"/>
              <w:numPr>
                <w:ilvl w:val="0"/>
                <w:numId w:val="2"/>
              </w:numPr>
            </w:pPr>
            <w:r>
              <w:t>Initiative</w:t>
            </w:r>
          </w:p>
          <w:p w14:paraId="3BCABA8B" w14:textId="186E0517" w:rsidR="009917D3" w:rsidRDefault="2DAEA8A2" w:rsidP="00975BFE">
            <w:pPr>
              <w:pStyle w:val="NoSpacing"/>
              <w:numPr>
                <w:ilvl w:val="0"/>
                <w:numId w:val="2"/>
              </w:numPr>
            </w:pPr>
            <w:r>
              <w:t>Modified Date (Snapshot)</w:t>
            </w:r>
          </w:p>
          <w:p w14:paraId="162BC525" w14:textId="0CE0B9A8" w:rsidR="004977D5" w:rsidRDefault="2DAEA8A2" w:rsidP="00A73786">
            <w:pPr>
              <w:pStyle w:val="NoSpacing"/>
            </w:pPr>
            <w:r>
              <w:t>Metr</w:t>
            </w:r>
            <w:r w:rsidR="009D77B4">
              <w:t>ics</w:t>
            </w:r>
            <w:r>
              <w:t>:</w:t>
            </w:r>
          </w:p>
          <w:p w14:paraId="57086CFC" w14:textId="60B92EF7" w:rsidR="003B694C" w:rsidRPr="004175E4" w:rsidRDefault="00FC39C6" w:rsidP="004175E4">
            <w:pPr>
              <w:pStyle w:val="NoSpacing"/>
              <w:numPr>
                <w:ilvl w:val="0"/>
                <w:numId w:val="2"/>
              </w:numPr>
            </w:pPr>
            <w:r w:rsidRPr="004175E4">
              <w:t>4 year Budget by year</w:t>
            </w:r>
          </w:p>
          <w:p w14:paraId="4BF34B7C" w14:textId="6164862B" w:rsidR="00BD2891" w:rsidRPr="00252F4D" w:rsidRDefault="2DAEA8A2" w:rsidP="004175E4">
            <w:pPr>
              <w:pStyle w:val="NoSpacing"/>
              <w:numPr>
                <w:ilvl w:val="0"/>
                <w:numId w:val="2"/>
              </w:numPr>
              <w:rPr>
                <w:rFonts w:ascii="Arial" w:eastAsia="Arial" w:hAnsi="Arial" w:cs="Arial"/>
                <w:color w:val="000000"/>
              </w:rPr>
            </w:pPr>
            <w:r>
              <w:t>Total Original Budget $ (for CY)</w:t>
            </w:r>
          </w:p>
        </w:tc>
        <w:tc>
          <w:tcPr>
            <w:tcW w:w="1440" w:type="dxa"/>
          </w:tcPr>
          <w:p w14:paraId="4FA3BDC5" w14:textId="77777777" w:rsidR="004F7106" w:rsidRPr="00C7665B" w:rsidRDefault="2DAEA8A2" w:rsidP="00B72185">
            <w:pPr>
              <w:pStyle w:val="NoSpacing"/>
              <w:rPr>
                <w:rFonts w:cs="Arial"/>
                <w:color w:val="000000"/>
              </w:rPr>
            </w:pPr>
            <w:r w:rsidRPr="00B72185">
              <w:t>U1</w:t>
            </w:r>
          </w:p>
        </w:tc>
      </w:tr>
    </w:tbl>
    <w:p w14:paraId="3CE0FEE1" w14:textId="75522B81" w:rsidR="00137F55" w:rsidRDefault="00137F55" w:rsidP="006E125C">
      <w:pPr>
        <w:pStyle w:val="NoSpacing"/>
        <w:rPr>
          <w:b/>
        </w:rPr>
      </w:pPr>
    </w:p>
    <w:p w14:paraId="6DE22DA4" w14:textId="72970AE0" w:rsidR="00E90CD1" w:rsidRPr="006E125C" w:rsidRDefault="2DAEA8A2" w:rsidP="006E125C">
      <w:pPr>
        <w:pStyle w:val="NoSpacing"/>
        <w:rPr>
          <w:b/>
        </w:rPr>
      </w:pPr>
      <w:r w:rsidRPr="2DAEA8A2">
        <w:rPr>
          <w:b/>
          <w:bCs/>
        </w:rPr>
        <w:t>Visualization: 4 year Outlook by Division</w:t>
      </w:r>
    </w:p>
    <w:p w14:paraId="433B3325" w14:textId="586917BE" w:rsidR="00E90CD1" w:rsidRDefault="00E90CD1" w:rsidP="007B03D6">
      <w:r w:rsidRPr="00E90CD1">
        <w:rPr>
          <w:noProof/>
        </w:rPr>
        <w:drawing>
          <wp:inline distT="0" distB="0" distL="0" distR="0" wp14:anchorId="52C0BF3F" wp14:editId="6A4400D6">
            <wp:extent cx="2968388" cy="2197290"/>
            <wp:effectExtent l="0" t="0" r="2286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686689" w:rsidRPr="00C7665B" w14:paraId="78198CAB" w14:textId="77777777" w:rsidTr="26E74F6B">
        <w:trPr>
          <w:cantSplit/>
          <w:trHeight w:val="534"/>
          <w:tblHeader/>
        </w:trPr>
        <w:tc>
          <w:tcPr>
            <w:tcW w:w="810" w:type="dxa"/>
            <w:tcBorders>
              <w:bottom w:val="single" w:sz="6" w:space="0" w:color="auto"/>
            </w:tcBorders>
            <w:shd w:val="clear" w:color="auto" w:fill="CCCCCC"/>
            <w:tcMar>
              <w:left w:w="58" w:type="dxa"/>
              <w:right w:w="58" w:type="dxa"/>
            </w:tcMar>
          </w:tcPr>
          <w:p w14:paraId="5CE5FEC9" w14:textId="33B50EC4" w:rsidR="00686689" w:rsidRPr="00C7665B" w:rsidRDefault="26E74F6B" w:rsidP="005245CE">
            <w:pPr>
              <w:pStyle w:val="TableText11"/>
              <w:rPr>
                <w:rFonts w:asciiTheme="minorHAnsi" w:hAnsiTheme="minorHAnsi" w:cs="Arial"/>
                <w:b/>
              </w:rPr>
            </w:pPr>
            <w:r w:rsidRPr="26E74F6B">
              <w:rPr>
                <w:rFonts w:asciiTheme="minorHAnsi" w:eastAsiaTheme="minorEastAsia" w:hAnsiTheme="minorHAnsi" w:cstheme="minorBidi"/>
                <w:b/>
                <w:bCs/>
              </w:rPr>
              <w:t>Req</w:t>
            </w:r>
            <w:r w:rsidR="00E06B72">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tcPr>
          <w:p w14:paraId="7E6C47C6" w14:textId="77777777" w:rsidR="00686689" w:rsidRPr="00C7665B" w:rsidRDefault="2DAEA8A2" w:rsidP="005245CE">
            <w:pPr>
              <w:pStyle w:val="TableText11"/>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tcPr>
          <w:p w14:paraId="1B0A6035" w14:textId="77777777" w:rsidR="00686689" w:rsidRPr="00C7665B" w:rsidRDefault="2DAEA8A2" w:rsidP="005245CE">
            <w:pPr>
              <w:pStyle w:val="TableText11"/>
              <w:rPr>
                <w:rFonts w:asciiTheme="minorHAnsi" w:hAnsiTheme="minorHAnsi" w:cs="Arial"/>
                <w:b/>
              </w:rPr>
            </w:pPr>
            <w:r w:rsidRPr="2DAEA8A2">
              <w:rPr>
                <w:rFonts w:asciiTheme="minorHAnsi" w:eastAsiaTheme="minorEastAsia" w:hAnsiTheme="minorHAnsi" w:cstheme="minorBidi"/>
                <w:b/>
                <w:bCs/>
              </w:rPr>
              <w:t>Use Cases ID</w:t>
            </w:r>
          </w:p>
        </w:tc>
      </w:tr>
      <w:tr w:rsidR="00686689" w:rsidRPr="00C7665B" w14:paraId="1EB19353" w14:textId="77777777" w:rsidTr="26E74F6B">
        <w:trPr>
          <w:trHeight w:val="465"/>
        </w:trPr>
        <w:tc>
          <w:tcPr>
            <w:tcW w:w="810" w:type="dxa"/>
            <w:tcMar>
              <w:left w:w="58" w:type="dxa"/>
              <w:right w:w="58" w:type="dxa"/>
            </w:tcMar>
          </w:tcPr>
          <w:p w14:paraId="07367DE7" w14:textId="04A369D6" w:rsidR="00686689" w:rsidRPr="00C7665B" w:rsidRDefault="008E5F1A" w:rsidP="00C660AC">
            <w:pPr>
              <w:pStyle w:val="TableText11"/>
              <w:rPr>
                <w:rFonts w:asciiTheme="minorHAnsi" w:hAnsiTheme="minorHAnsi" w:cs="Arial"/>
              </w:rPr>
            </w:pPr>
            <w:r>
              <w:rPr>
                <w:rFonts w:asciiTheme="minorHAnsi" w:hAnsiTheme="minorHAnsi" w:cs="Arial"/>
              </w:rPr>
              <w:t>R1.2</w:t>
            </w:r>
          </w:p>
        </w:tc>
        <w:tc>
          <w:tcPr>
            <w:tcW w:w="7200" w:type="dxa"/>
          </w:tcPr>
          <w:p w14:paraId="261920BF" w14:textId="3F0AA1A1" w:rsidR="00686689" w:rsidRDefault="2DAEA8A2" w:rsidP="00A73B2D">
            <w:pPr>
              <w:pStyle w:val="NoSpacing"/>
            </w:pPr>
            <w:r>
              <w:t xml:space="preserve">Ability to </w:t>
            </w:r>
            <w:r w:rsidR="00BA0D55">
              <w:t>view</w:t>
            </w:r>
            <w:r>
              <w:t xml:space="preserve"> budget </w:t>
            </w:r>
            <w:r w:rsidR="00C67BF3">
              <w:t>by Cost C</w:t>
            </w:r>
            <w:r w:rsidR="008B54E8">
              <w:t>enters for a given D</w:t>
            </w:r>
            <w:r w:rsidR="00C67BF3">
              <w:t>ivision in Current Y</w:t>
            </w:r>
            <w:r w:rsidR="00BA0D55">
              <w:t xml:space="preserve">ear plus 4 years. </w:t>
            </w:r>
            <w:r>
              <w:t>Following are the attributes:</w:t>
            </w:r>
          </w:p>
          <w:p w14:paraId="2D0A157B" w14:textId="77777777" w:rsidR="00686689" w:rsidRDefault="2DAEA8A2" w:rsidP="00C660AC">
            <w:pPr>
              <w:pStyle w:val="NoSpacing"/>
            </w:pPr>
            <w:r>
              <w:t>Dimensions:</w:t>
            </w:r>
          </w:p>
          <w:p w14:paraId="76E6DE35" w14:textId="77777777" w:rsidR="00686689" w:rsidRDefault="2DAEA8A2" w:rsidP="003D323D">
            <w:pPr>
              <w:pStyle w:val="NoSpacing"/>
              <w:numPr>
                <w:ilvl w:val="0"/>
                <w:numId w:val="5"/>
              </w:numPr>
            </w:pPr>
            <w:r>
              <w:t>By Division</w:t>
            </w:r>
          </w:p>
          <w:p w14:paraId="11E77EE2" w14:textId="69312E96" w:rsidR="00686689" w:rsidRDefault="2DAEA8A2" w:rsidP="003D323D">
            <w:pPr>
              <w:pStyle w:val="NoSpacing"/>
              <w:numPr>
                <w:ilvl w:val="0"/>
                <w:numId w:val="5"/>
              </w:numPr>
            </w:pPr>
            <w:r>
              <w:t>By Cost Center</w:t>
            </w:r>
          </w:p>
          <w:p w14:paraId="5E920C78" w14:textId="1DB10C49" w:rsidR="00686689" w:rsidRDefault="2DAEA8A2" w:rsidP="003D323D">
            <w:pPr>
              <w:pStyle w:val="NoSpacing"/>
              <w:numPr>
                <w:ilvl w:val="0"/>
                <w:numId w:val="5"/>
              </w:numPr>
            </w:pPr>
            <w:r>
              <w:t>Annual, Quarterly, Monthly</w:t>
            </w:r>
          </w:p>
          <w:p w14:paraId="23F5406C" w14:textId="245C8010" w:rsidR="00686689" w:rsidRDefault="2DAEA8A2" w:rsidP="00C660AC">
            <w:pPr>
              <w:pStyle w:val="NoSpacing"/>
            </w:pPr>
            <w:r>
              <w:t>Metr</w:t>
            </w:r>
            <w:r w:rsidR="009D77B4">
              <w:t>ics</w:t>
            </w:r>
            <w:r>
              <w:t>:</w:t>
            </w:r>
          </w:p>
          <w:p w14:paraId="5CA12E0A" w14:textId="77777777" w:rsidR="003D323D" w:rsidRPr="00CB709E" w:rsidRDefault="003D323D" w:rsidP="003D323D">
            <w:pPr>
              <w:pStyle w:val="NoSpacing"/>
              <w:numPr>
                <w:ilvl w:val="0"/>
                <w:numId w:val="5"/>
              </w:numPr>
            </w:pPr>
            <w:r w:rsidRPr="00CB709E">
              <w:t>4 year Budget by year</w:t>
            </w:r>
          </w:p>
          <w:p w14:paraId="12B52722" w14:textId="6302CF8A" w:rsidR="00707DF9" w:rsidRPr="00CB709E" w:rsidRDefault="003D323D" w:rsidP="00CB709E">
            <w:pPr>
              <w:pStyle w:val="NoSpacing"/>
              <w:numPr>
                <w:ilvl w:val="0"/>
                <w:numId w:val="5"/>
              </w:numPr>
              <w:rPr>
                <w:rFonts w:ascii="Arial" w:eastAsia="Arial" w:hAnsi="Arial" w:cs="Arial"/>
                <w:color w:val="000000"/>
              </w:rPr>
            </w:pPr>
            <w:r>
              <w:t>Total Original Budget $ (for CY)</w:t>
            </w:r>
          </w:p>
        </w:tc>
        <w:tc>
          <w:tcPr>
            <w:tcW w:w="1440" w:type="dxa"/>
          </w:tcPr>
          <w:p w14:paraId="4AAB0A29" w14:textId="77777777" w:rsidR="00686689" w:rsidRPr="00C7665B" w:rsidRDefault="2DAEA8A2" w:rsidP="00AE29C2">
            <w:pPr>
              <w:pStyle w:val="NoSpacing"/>
              <w:rPr>
                <w:rFonts w:cs="Arial"/>
                <w:color w:val="000000"/>
              </w:rPr>
            </w:pPr>
            <w:r w:rsidRPr="00AE29C2">
              <w:t>U1</w:t>
            </w:r>
          </w:p>
        </w:tc>
      </w:tr>
    </w:tbl>
    <w:p w14:paraId="613760F5" w14:textId="77777777" w:rsidR="00686689" w:rsidRDefault="00686689" w:rsidP="009E3FD3">
      <w:pPr>
        <w:pStyle w:val="NoSpacing"/>
      </w:pPr>
    </w:p>
    <w:p w14:paraId="59F47761" w14:textId="25E740FE" w:rsidR="009E3FD3" w:rsidRDefault="2DAEA8A2" w:rsidP="009E3FD3">
      <w:pPr>
        <w:pStyle w:val="NoSpacing"/>
        <w:rPr>
          <w:b/>
        </w:rPr>
      </w:pPr>
      <w:r w:rsidRPr="2DAEA8A2">
        <w:rPr>
          <w:b/>
          <w:bCs/>
        </w:rPr>
        <w:t>Visualization: Budget by Cost Center</w:t>
      </w:r>
      <w:r w:rsidR="00C064A9">
        <w:rPr>
          <w:b/>
          <w:bCs/>
        </w:rPr>
        <w:t xml:space="preserve"> (</w:t>
      </w:r>
      <w:r w:rsidR="00C064A9" w:rsidRPr="0014588C">
        <w:rPr>
          <w:bCs/>
        </w:rPr>
        <w:t>Div</w:t>
      </w:r>
      <w:r w:rsidR="00E06B72">
        <w:rPr>
          <w:bCs/>
        </w:rPr>
        <w:t>ision</w:t>
      </w:r>
      <w:r w:rsidR="00C064A9" w:rsidRPr="0014588C">
        <w:rPr>
          <w:bCs/>
        </w:rPr>
        <w:t>: Operations</w:t>
      </w:r>
      <w:r w:rsidR="00C064A9">
        <w:rPr>
          <w:b/>
          <w:bCs/>
        </w:rPr>
        <w:t>)</w:t>
      </w:r>
    </w:p>
    <w:tbl>
      <w:tblPr>
        <w:tblW w:w="5360" w:type="dxa"/>
        <w:tblCellMar>
          <w:left w:w="0" w:type="dxa"/>
          <w:right w:w="0" w:type="dxa"/>
        </w:tblCellMar>
        <w:tblLook w:val="0420" w:firstRow="1" w:lastRow="0" w:firstColumn="0" w:lastColumn="0" w:noHBand="0" w:noVBand="1"/>
      </w:tblPr>
      <w:tblGrid>
        <w:gridCol w:w="878"/>
        <w:gridCol w:w="853"/>
        <w:gridCol w:w="688"/>
        <w:gridCol w:w="697"/>
        <w:gridCol w:w="744"/>
        <w:gridCol w:w="744"/>
        <w:gridCol w:w="756"/>
      </w:tblGrid>
      <w:tr w:rsidR="00402598" w:rsidRPr="00402598" w14:paraId="6556D0E6" w14:textId="77777777" w:rsidTr="00960F8C">
        <w:trPr>
          <w:trHeight w:val="448"/>
        </w:trPr>
        <w:tc>
          <w:tcPr>
            <w:tcW w:w="87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739F7691"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Cost Center</w:t>
            </w:r>
          </w:p>
        </w:tc>
        <w:tc>
          <w:tcPr>
            <w:tcW w:w="85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47947D9B"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2016</w:t>
            </w:r>
          </w:p>
        </w:tc>
        <w:tc>
          <w:tcPr>
            <w:tcW w:w="68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26A37090"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2017</w:t>
            </w:r>
          </w:p>
        </w:tc>
        <w:tc>
          <w:tcPr>
            <w:tcW w:w="69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67220234"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2018</w:t>
            </w:r>
          </w:p>
        </w:tc>
        <w:tc>
          <w:tcPr>
            <w:tcW w:w="744"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1EBB6015"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2019</w:t>
            </w:r>
          </w:p>
        </w:tc>
        <w:tc>
          <w:tcPr>
            <w:tcW w:w="744"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1561BB48"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2020</w:t>
            </w:r>
          </w:p>
        </w:tc>
        <w:tc>
          <w:tcPr>
            <w:tcW w:w="756"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615A6EBA"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Total</w:t>
            </w:r>
          </w:p>
        </w:tc>
      </w:tr>
      <w:tr w:rsidR="00402598" w:rsidRPr="00402598" w14:paraId="0A45ED18" w14:textId="77777777" w:rsidTr="00960F8C">
        <w:trPr>
          <w:trHeight w:val="327"/>
        </w:trPr>
        <w:tc>
          <w:tcPr>
            <w:tcW w:w="87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72" w:type="dxa"/>
              <w:left w:w="144" w:type="dxa"/>
              <w:bottom w:w="72" w:type="dxa"/>
              <w:right w:w="144" w:type="dxa"/>
            </w:tcMar>
            <w:hideMark/>
          </w:tcPr>
          <w:p w14:paraId="4E990702"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HR</w:t>
            </w:r>
          </w:p>
        </w:tc>
        <w:tc>
          <w:tcPr>
            <w:tcW w:w="85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5FAEB071" w14:textId="0D9C3D52" w:rsidR="00402598" w:rsidRPr="00D70D08" w:rsidRDefault="00D70D08" w:rsidP="00B801EF">
            <w:pPr>
              <w:spacing w:after="0" w:line="240" w:lineRule="auto"/>
              <w:jc w:val="center"/>
              <w:textAlignment w:val="bottom"/>
              <w:rPr>
                <w:rFonts w:ascii="Calibri" w:eastAsia="Times New Roman" w:hAnsi="Calibri" w:cs="Arial"/>
                <w:color w:val="000000" w:themeColor="dark1"/>
                <w:kern w:val="24"/>
                <w:sz w:val="20"/>
                <w:szCs w:val="24"/>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200</w:t>
            </w:r>
          </w:p>
        </w:tc>
        <w:tc>
          <w:tcPr>
            <w:tcW w:w="68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4BB3BB4A" w14:textId="3DE9261E" w:rsidR="00402598" w:rsidRPr="00402598" w:rsidRDefault="00D70D08"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180</w:t>
            </w:r>
          </w:p>
        </w:tc>
        <w:tc>
          <w:tcPr>
            <w:tcW w:w="697"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4924D05C" w14:textId="346810A2" w:rsidR="00402598" w:rsidRPr="00402598" w:rsidRDefault="00D70D08"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179</w:t>
            </w:r>
          </w:p>
        </w:tc>
        <w:tc>
          <w:tcPr>
            <w:tcW w:w="744"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245A4865" w14:textId="1752F87C" w:rsidR="00402598" w:rsidRPr="00402598" w:rsidRDefault="00D70D08"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153</w:t>
            </w:r>
          </w:p>
        </w:tc>
        <w:tc>
          <w:tcPr>
            <w:tcW w:w="744"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3697FE8B" w14:textId="65137A85" w:rsidR="00402598" w:rsidRPr="00402598" w:rsidRDefault="00D70D08"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165</w:t>
            </w:r>
          </w:p>
        </w:tc>
        <w:tc>
          <w:tcPr>
            <w:tcW w:w="756"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000CE8A7" w14:textId="3750397A" w:rsidR="00402598" w:rsidRPr="00402598" w:rsidRDefault="00D70D08"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877</w:t>
            </w:r>
          </w:p>
        </w:tc>
      </w:tr>
      <w:tr w:rsidR="00402598" w:rsidRPr="00402598" w14:paraId="3F3253ED" w14:textId="77777777" w:rsidTr="00960F8C">
        <w:trPr>
          <w:trHeight w:val="277"/>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37A55B75" w14:textId="1C03F5A0"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IT</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5DB25F4D" w14:textId="2146D16E"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300</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1EFF05C2" w14:textId="44538EA7"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239</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388CB5D3" w14:textId="3C96B555"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267</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09282B09" w14:textId="69CA34F5"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245</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6507A167" w14:textId="241D006B"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251</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70C7E1E7" w14:textId="5F191162"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1302</w:t>
            </w:r>
          </w:p>
        </w:tc>
      </w:tr>
      <w:tr w:rsidR="00402598" w:rsidRPr="00402598" w14:paraId="4098BB54" w14:textId="77777777" w:rsidTr="00960F8C">
        <w:trPr>
          <w:trHeight w:val="286"/>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72" w:type="dxa"/>
              <w:left w:w="144" w:type="dxa"/>
              <w:bottom w:w="72" w:type="dxa"/>
              <w:right w:w="144" w:type="dxa"/>
            </w:tcMar>
            <w:hideMark/>
          </w:tcPr>
          <w:p w14:paraId="08CA926D"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lastRenderedPageBreak/>
              <w:t>Admin</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5E602594" w14:textId="34DD28BA"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322</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298E91A2" w14:textId="54946559"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382</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5D75B8C9" w14:textId="7CB749C7"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341</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083ED50F" w14:textId="0D5E8435"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333</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6D805259" w14:textId="07A5CD22"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234</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6EE41F7C" w14:textId="5FBCC6EC"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1612</w:t>
            </w:r>
          </w:p>
        </w:tc>
      </w:tr>
      <w:tr w:rsidR="00402598" w:rsidRPr="00402598" w14:paraId="01DDFF1B" w14:textId="77777777" w:rsidTr="00960F8C">
        <w:trPr>
          <w:trHeight w:val="286"/>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3E5752EB"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Travel</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3714CD33" w14:textId="23703127"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240</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3410F079" w14:textId="5C00E883"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222</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08E62EB9" w14:textId="1E965793"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234</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019B1DBE" w14:textId="7E0299A0"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242</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36D0ADC8" w14:textId="7EBB5708"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211</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7EA7AE7D" w14:textId="68284245"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1149</w:t>
            </w:r>
          </w:p>
        </w:tc>
      </w:tr>
      <w:tr w:rsidR="00402598" w:rsidRPr="00402598" w14:paraId="2014ACF9" w14:textId="77777777" w:rsidTr="00960F8C">
        <w:trPr>
          <w:trHeight w:val="295"/>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72" w:type="dxa"/>
              <w:left w:w="144" w:type="dxa"/>
              <w:bottom w:w="72" w:type="dxa"/>
              <w:right w:w="144" w:type="dxa"/>
            </w:tcMar>
            <w:hideMark/>
          </w:tcPr>
          <w:p w14:paraId="3C904E81"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Others</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07207E57" w14:textId="221A66E2"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220</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049B8110" w14:textId="29E4D9FC"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234</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5CB2F1CB" w14:textId="08AA54AF"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212</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57F2CE50" w14:textId="44CC8E0E"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121</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18E1BD8A" w14:textId="7406CB42"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w:t>
            </w:r>
            <w:r w:rsidR="00402598" w:rsidRPr="2DAEA8A2">
              <w:rPr>
                <w:rFonts w:ascii="Calibri,Arial,Times New Roman" w:eastAsia="Calibri,Arial,Times New Roman" w:hAnsi="Calibri,Arial,Times New Roman" w:cs="Calibri,Arial,Times New Roman"/>
                <w:color w:val="000000" w:themeColor="dark1"/>
                <w:kern w:val="24"/>
                <w:sz w:val="20"/>
                <w:szCs w:val="20"/>
              </w:rPr>
              <w:t>211</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27310EE2" w14:textId="6B83388A"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998</w:t>
            </w:r>
          </w:p>
        </w:tc>
      </w:tr>
      <w:tr w:rsidR="00402598" w:rsidRPr="00402598" w14:paraId="1101A9F3" w14:textId="77777777" w:rsidTr="00960F8C">
        <w:trPr>
          <w:trHeight w:val="286"/>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543CA120" w14:textId="77777777" w:rsidR="00402598" w:rsidRPr="00402598" w:rsidRDefault="00402598" w:rsidP="00402598">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Total</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34FE2C35" w14:textId="69E9AB0A"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1282</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15F2B018" w14:textId="4B8B5DB5"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1257</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1A5A3D19" w14:textId="097F6C7C"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1233</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12E69A49" w14:textId="76727D88"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1094</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33B9B0D2" w14:textId="43B09ED5" w:rsidR="00402598" w:rsidRPr="00402598" w:rsidRDefault="00923EB5" w:rsidP="00B801EF">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w:t>
            </w:r>
            <w:r w:rsidR="00402598" w:rsidRPr="2DAEA8A2">
              <w:rPr>
                <w:rFonts w:ascii="Calibri,Arial,Times New Roman" w:eastAsia="Calibri,Arial,Times New Roman" w:hAnsi="Calibri,Arial,Times New Roman" w:cs="Calibri,Arial,Times New Roman"/>
                <w:b/>
                <w:bCs/>
                <w:color w:val="000000" w:themeColor="dark1"/>
                <w:kern w:val="24"/>
                <w:sz w:val="20"/>
                <w:szCs w:val="20"/>
              </w:rPr>
              <w:t>1072</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75C13B02" w14:textId="77777777" w:rsidR="00402598" w:rsidRPr="00402598" w:rsidRDefault="00402598" w:rsidP="00B801EF">
            <w:pPr>
              <w:spacing w:after="0" w:line="240" w:lineRule="auto"/>
              <w:jc w:val="center"/>
              <w:rPr>
                <w:rFonts w:ascii="Arial" w:eastAsia="Times New Roman" w:hAnsi="Arial" w:cs="Arial"/>
                <w:sz w:val="20"/>
                <w:szCs w:val="36"/>
              </w:rPr>
            </w:pPr>
          </w:p>
        </w:tc>
      </w:tr>
    </w:tbl>
    <w:p w14:paraId="735DB04A" w14:textId="77777777" w:rsidR="00B328FF" w:rsidRDefault="00B328FF" w:rsidP="00B328FF">
      <w:pPr>
        <w:pStyle w:val="NoSpacing"/>
        <w:rPr>
          <w:rStyle w:val="Heading2Char"/>
          <w:b w:val="0"/>
          <w:bCs w:val="0"/>
        </w:rPr>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B328FF" w:rsidRPr="00C7665B" w14:paraId="52A7AAA3" w14:textId="77777777" w:rsidTr="005F140D">
        <w:trPr>
          <w:cantSplit/>
          <w:trHeight w:val="534"/>
          <w:tblHeader/>
        </w:trPr>
        <w:tc>
          <w:tcPr>
            <w:tcW w:w="810" w:type="dxa"/>
            <w:tcBorders>
              <w:bottom w:val="single" w:sz="6" w:space="0" w:color="auto"/>
            </w:tcBorders>
            <w:shd w:val="clear" w:color="auto" w:fill="CCCCCC"/>
            <w:tcMar>
              <w:left w:w="58" w:type="dxa"/>
              <w:right w:w="58" w:type="dxa"/>
            </w:tcMar>
          </w:tcPr>
          <w:p w14:paraId="5FF63854" w14:textId="12677459" w:rsidR="00B328FF" w:rsidRPr="00C7665B" w:rsidRDefault="00B328FF" w:rsidP="005F140D">
            <w:pPr>
              <w:pStyle w:val="TableText11"/>
              <w:rPr>
                <w:rFonts w:asciiTheme="minorHAnsi" w:hAnsiTheme="minorHAnsi" w:cs="Arial"/>
                <w:b/>
              </w:rPr>
            </w:pPr>
            <w:r w:rsidRPr="26E74F6B">
              <w:rPr>
                <w:rFonts w:asciiTheme="minorHAnsi" w:eastAsiaTheme="minorEastAsia" w:hAnsiTheme="minorHAnsi" w:cstheme="minorBidi"/>
                <w:b/>
                <w:bCs/>
              </w:rPr>
              <w:t>Req</w:t>
            </w:r>
            <w:r w:rsidR="00E06B72">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tcPr>
          <w:p w14:paraId="03DBE85A" w14:textId="77777777" w:rsidR="00B328FF" w:rsidRPr="00C7665B" w:rsidRDefault="00B328FF" w:rsidP="005F140D">
            <w:pPr>
              <w:pStyle w:val="TableText11"/>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tcPr>
          <w:p w14:paraId="266D8583" w14:textId="77777777" w:rsidR="00B328FF" w:rsidRPr="00C7665B" w:rsidRDefault="00B328FF" w:rsidP="005F140D">
            <w:pPr>
              <w:pStyle w:val="TableText11"/>
              <w:rPr>
                <w:rFonts w:asciiTheme="minorHAnsi" w:hAnsiTheme="minorHAnsi" w:cs="Arial"/>
                <w:b/>
              </w:rPr>
            </w:pPr>
            <w:r w:rsidRPr="2DAEA8A2">
              <w:rPr>
                <w:rFonts w:asciiTheme="minorHAnsi" w:eastAsiaTheme="minorEastAsia" w:hAnsiTheme="minorHAnsi" w:cstheme="minorBidi"/>
                <w:b/>
                <w:bCs/>
              </w:rPr>
              <w:t>Use Cases ID</w:t>
            </w:r>
          </w:p>
        </w:tc>
      </w:tr>
      <w:tr w:rsidR="00B328FF" w:rsidRPr="00C7665B" w14:paraId="180E4BC6" w14:textId="77777777" w:rsidTr="005F140D">
        <w:trPr>
          <w:trHeight w:val="465"/>
        </w:trPr>
        <w:tc>
          <w:tcPr>
            <w:tcW w:w="810" w:type="dxa"/>
            <w:tcMar>
              <w:left w:w="58" w:type="dxa"/>
              <w:right w:w="58" w:type="dxa"/>
            </w:tcMar>
          </w:tcPr>
          <w:p w14:paraId="054A03F6" w14:textId="24F99C2F" w:rsidR="00B328FF" w:rsidRPr="00C7665B" w:rsidRDefault="00B328FF" w:rsidP="00B328FF">
            <w:pPr>
              <w:pStyle w:val="TableText11"/>
              <w:rPr>
                <w:rFonts w:asciiTheme="minorHAnsi" w:hAnsiTheme="minorHAnsi" w:cs="Arial"/>
              </w:rPr>
            </w:pPr>
            <w:r>
              <w:rPr>
                <w:rFonts w:asciiTheme="minorHAnsi" w:hAnsiTheme="minorHAnsi" w:cs="Arial"/>
              </w:rPr>
              <w:t>R1.3</w:t>
            </w:r>
          </w:p>
        </w:tc>
        <w:tc>
          <w:tcPr>
            <w:tcW w:w="7200" w:type="dxa"/>
          </w:tcPr>
          <w:p w14:paraId="0386B88E" w14:textId="4E1B3F9C" w:rsidR="00B328FF" w:rsidRDefault="00B328FF" w:rsidP="005F140D">
            <w:pPr>
              <w:pStyle w:val="NoSpacing"/>
            </w:pPr>
            <w:r>
              <w:t xml:space="preserve">Ability to view budget by </w:t>
            </w:r>
            <w:r w:rsidR="00AE29C2">
              <w:t>Strategy</w:t>
            </w:r>
            <w:r>
              <w:t xml:space="preserve"> for a given Division in current year plus 4 years. Following are the attributes:</w:t>
            </w:r>
          </w:p>
          <w:p w14:paraId="6262DE4D" w14:textId="77777777" w:rsidR="00B328FF" w:rsidRDefault="00B328FF" w:rsidP="005F140D">
            <w:pPr>
              <w:pStyle w:val="NoSpacing"/>
            </w:pPr>
            <w:r>
              <w:t>Dimensions:</w:t>
            </w:r>
          </w:p>
          <w:p w14:paraId="05F70B17" w14:textId="77777777" w:rsidR="00B328FF" w:rsidRDefault="00B328FF" w:rsidP="005F140D">
            <w:pPr>
              <w:pStyle w:val="NoSpacing"/>
              <w:numPr>
                <w:ilvl w:val="0"/>
                <w:numId w:val="5"/>
              </w:numPr>
            </w:pPr>
            <w:r>
              <w:t>By Division</w:t>
            </w:r>
          </w:p>
          <w:p w14:paraId="71712008" w14:textId="480B28EB" w:rsidR="00B328FF" w:rsidRDefault="00B328FF" w:rsidP="005F140D">
            <w:pPr>
              <w:pStyle w:val="NoSpacing"/>
              <w:numPr>
                <w:ilvl w:val="0"/>
                <w:numId w:val="5"/>
              </w:numPr>
            </w:pPr>
            <w:r>
              <w:t xml:space="preserve">By </w:t>
            </w:r>
            <w:r w:rsidR="00927854">
              <w:t>Strategy</w:t>
            </w:r>
          </w:p>
          <w:p w14:paraId="6F2D9CBB" w14:textId="43E29836" w:rsidR="00927854" w:rsidRDefault="00927854" w:rsidP="005F140D">
            <w:pPr>
              <w:pStyle w:val="NoSpacing"/>
              <w:numPr>
                <w:ilvl w:val="0"/>
                <w:numId w:val="5"/>
              </w:numPr>
            </w:pPr>
            <w:r>
              <w:t>By Initiative</w:t>
            </w:r>
          </w:p>
          <w:p w14:paraId="022C4043" w14:textId="77777777" w:rsidR="00B328FF" w:rsidRDefault="00B328FF" w:rsidP="005F140D">
            <w:pPr>
              <w:pStyle w:val="NoSpacing"/>
              <w:numPr>
                <w:ilvl w:val="0"/>
                <w:numId w:val="5"/>
              </w:numPr>
            </w:pPr>
            <w:r>
              <w:t>Annual, Quarterly, Monthly</w:t>
            </w:r>
          </w:p>
          <w:p w14:paraId="76AA0E86" w14:textId="0741BCD7" w:rsidR="00B328FF" w:rsidRDefault="00B328FF" w:rsidP="005F140D">
            <w:pPr>
              <w:pStyle w:val="NoSpacing"/>
            </w:pPr>
            <w:r>
              <w:t>Metr</w:t>
            </w:r>
            <w:r w:rsidR="009D77B4">
              <w:t>ics</w:t>
            </w:r>
            <w:r>
              <w:t>:</w:t>
            </w:r>
          </w:p>
          <w:p w14:paraId="74FC0FC2" w14:textId="77777777" w:rsidR="00B328FF" w:rsidRPr="005240F5" w:rsidRDefault="00B328FF" w:rsidP="005F140D">
            <w:pPr>
              <w:pStyle w:val="NoSpacing"/>
              <w:numPr>
                <w:ilvl w:val="0"/>
                <w:numId w:val="5"/>
              </w:numPr>
            </w:pPr>
            <w:r w:rsidRPr="005240F5">
              <w:t>4 year Budget by year</w:t>
            </w:r>
          </w:p>
          <w:p w14:paraId="57F9CE45" w14:textId="4FFF18B0" w:rsidR="00B328FF" w:rsidRPr="005240F5" w:rsidRDefault="00B328FF" w:rsidP="005240F5">
            <w:pPr>
              <w:pStyle w:val="NoSpacing"/>
              <w:numPr>
                <w:ilvl w:val="0"/>
                <w:numId w:val="5"/>
              </w:numPr>
            </w:pPr>
            <w:r>
              <w:t>Total Original Budget $ (for CY)</w:t>
            </w:r>
          </w:p>
        </w:tc>
        <w:tc>
          <w:tcPr>
            <w:tcW w:w="1440" w:type="dxa"/>
          </w:tcPr>
          <w:p w14:paraId="256B14EB" w14:textId="77777777" w:rsidR="00B328FF" w:rsidRPr="00A2731D" w:rsidRDefault="00B328FF" w:rsidP="005F140D">
            <w:r w:rsidRPr="00A2731D">
              <w:t>U1</w:t>
            </w:r>
          </w:p>
        </w:tc>
      </w:tr>
    </w:tbl>
    <w:p w14:paraId="68C3E6A8" w14:textId="77777777" w:rsidR="005240F5" w:rsidRDefault="005240F5" w:rsidP="005240F5">
      <w:pPr>
        <w:pStyle w:val="NoSpacing"/>
        <w:rPr>
          <w:b/>
          <w:bCs/>
        </w:rPr>
      </w:pPr>
    </w:p>
    <w:p w14:paraId="5E908179" w14:textId="01EFEB18" w:rsidR="005240F5" w:rsidRDefault="005240F5" w:rsidP="005240F5">
      <w:pPr>
        <w:pStyle w:val="NoSpacing"/>
        <w:rPr>
          <w:b/>
        </w:rPr>
      </w:pPr>
      <w:r w:rsidRPr="2DAEA8A2">
        <w:rPr>
          <w:b/>
          <w:bCs/>
        </w:rPr>
        <w:t xml:space="preserve">Visualization: Budget by </w:t>
      </w:r>
      <w:r>
        <w:rPr>
          <w:b/>
          <w:bCs/>
        </w:rPr>
        <w:t>Strategy</w:t>
      </w:r>
      <w:r w:rsidR="00DE19CF">
        <w:rPr>
          <w:b/>
          <w:bCs/>
        </w:rPr>
        <w:t xml:space="preserve"> (</w:t>
      </w:r>
      <w:r w:rsidR="00DE19CF" w:rsidRPr="00DE19CF">
        <w:rPr>
          <w:bCs/>
        </w:rPr>
        <w:t>Select a Division</w:t>
      </w:r>
      <w:r w:rsidR="00DE19CF">
        <w:rPr>
          <w:b/>
          <w:bCs/>
        </w:rPr>
        <w:t>)</w:t>
      </w:r>
    </w:p>
    <w:tbl>
      <w:tblPr>
        <w:tblW w:w="5360" w:type="dxa"/>
        <w:tblCellMar>
          <w:left w:w="0" w:type="dxa"/>
          <w:right w:w="0" w:type="dxa"/>
        </w:tblCellMar>
        <w:tblLook w:val="0420" w:firstRow="1" w:lastRow="0" w:firstColumn="0" w:lastColumn="0" w:noHBand="0" w:noVBand="1"/>
      </w:tblPr>
      <w:tblGrid>
        <w:gridCol w:w="1010"/>
        <w:gridCol w:w="780"/>
        <w:gridCol w:w="688"/>
        <w:gridCol w:w="693"/>
        <w:gridCol w:w="719"/>
        <w:gridCol w:w="719"/>
        <w:gridCol w:w="751"/>
      </w:tblGrid>
      <w:tr w:rsidR="005240F5" w:rsidRPr="00402598" w14:paraId="04CF703D" w14:textId="77777777" w:rsidTr="00136DE0">
        <w:trPr>
          <w:trHeight w:val="340"/>
        </w:trPr>
        <w:tc>
          <w:tcPr>
            <w:tcW w:w="87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754F79D7" w14:textId="52B232C2" w:rsidR="005240F5" w:rsidRPr="00402598" w:rsidRDefault="005240F5" w:rsidP="005F140D">
            <w:pPr>
              <w:spacing w:after="0" w:line="240" w:lineRule="auto"/>
              <w:rPr>
                <w:rFonts w:ascii="Arial" w:eastAsia="Times New Roman" w:hAnsi="Arial" w:cs="Arial"/>
                <w:sz w:val="20"/>
                <w:szCs w:val="36"/>
              </w:rPr>
            </w:pPr>
            <w:r>
              <w:rPr>
                <w:rFonts w:ascii="Calibri,Arial,Times New Roman" w:eastAsia="Calibri,Arial,Times New Roman" w:hAnsi="Calibri,Arial,Times New Roman" w:cs="Calibri,Arial,Times New Roman"/>
                <w:b/>
                <w:bCs/>
                <w:color w:val="FFFFFF" w:themeColor="light1"/>
                <w:kern w:val="24"/>
                <w:sz w:val="20"/>
                <w:szCs w:val="20"/>
              </w:rPr>
              <w:t>Strategy</w:t>
            </w:r>
          </w:p>
        </w:tc>
        <w:tc>
          <w:tcPr>
            <w:tcW w:w="85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050232C8" w14:textId="77777777" w:rsidR="005240F5" w:rsidRPr="00402598" w:rsidRDefault="005240F5" w:rsidP="005F140D">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2016</w:t>
            </w:r>
          </w:p>
        </w:tc>
        <w:tc>
          <w:tcPr>
            <w:tcW w:w="68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4062D7EE" w14:textId="77777777" w:rsidR="005240F5" w:rsidRPr="00402598" w:rsidRDefault="005240F5" w:rsidP="005F140D">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2017</w:t>
            </w:r>
          </w:p>
        </w:tc>
        <w:tc>
          <w:tcPr>
            <w:tcW w:w="697"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2B02A4EC" w14:textId="77777777" w:rsidR="005240F5" w:rsidRPr="00402598" w:rsidRDefault="005240F5" w:rsidP="005F140D">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2018</w:t>
            </w:r>
          </w:p>
        </w:tc>
        <w:tc>
          <w:tcPr>
            <w:tcW w:w="744"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1F7DB4F3" w14:textId="77777777" w:rsidR="005240F5" w:rsidRPr="00402598" w:rsidRDefault="005240F5" w:rsidP="005F140D">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2019</w:t>
            </w:r>
          </w:p>
        </w:tc>
        <w:tc>
          <w:tcPr>
            <w:tcW w:w="744"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34937F22" w14:textId="77777777" w:rsidR="005240F5" w:rsidRPr="00402598" w:rsidRDefault="005240F5" w:rsidP="005F140D">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2020</w:t>
            </w:r>
          </w:p>
        </w:tc>
        <w:tc>
          <w:tcPr>
            <w:tcW w:w="756"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D7F09"/>
            <w:tcMar>
              <w:top w:w="72" w:type="dxa"/>
              <w:left w:w="144" w:type="dxa"/>
              <w:bottom w:w="72" w:type="dxa"/>
              <w:right w:w="144" w:type="dxa"/>
            </w:tcMar>
            <w:hideMark/>
          </w:tcPr>
          <w:p w14:paraId="1980FF50" w14:textId="77777777" w:rsidR="005240F5" w:rsidRPr="00402598" w:rsidRDefault="005240F5" w:rsidP="005F140D">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FFFFFF" w:themeColor="light1"/>
                <w:kern w:val="24"/>
                <w:sz w:val="20"/>
                <w:szCs w:val="20"/>
              </w:rPr>
              <w:t>Total</w:t>
            </w:r>
          </w:p>
        </w:tc>
      </w:tr>
      <w:tr w:rsidR="005240F5" w:rsidRPr="00402598" w14:paraId="16E08AC9" w14:textId="77777777" w:rsidTr="00136DE0">
        <w:trPr>
          <w:trHeight w:val="336"/>
        </w:trPr>
        <w:tc>
          <w:tcPr>
            <w:tcW w:w="87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72" w:type="dxa"/>
              <w:left w:w="144" w:type="dxa"/>
              <w:bottom w:w="72" w:type="dxa"/>
              <w:right w:w="144" w:type="dxa"/>
            </w:tcMar>
            <w:hideMark/>
          </w:tcPr>
          <w:p w14:paraId="25119546" w14:textId="53C137B4" w:rsidR="005240F5" w:rsidRPr="00402598" w:rsidRDefault="00136DE0" w:rsidP="005F140D">
            <w:pPr>
              <w:spacing w:after="0" w:line="240" w:lineRule="auto"/>
              <w:rPr>
                <w:rFonts w:ascii="Arial" w:eastAsia="Times New Roman" w:hAnsi="Arial" w:cs="Arial"/>
                <w:sz w:val="20"/>
                <w:szCs w:val="36"/>
              </w:rPr>
            </w:pPr>
            <w:r>
              <w:rPr>
                <w:rFonts w:ascii="Calibri,Arial,Times New Roman" w:eastAsia="Calibri,Arial,Times New Roman" w:hAnsi="Calibri,Arial,Times New Roman" w:cs="Calibri,Arial,Times New Roman"/>
                <w:color w:val="000000" w:themeColor="dark1"/>
                <w:kern w:val="24"/>
                <w:sz w:val="20"/>
                <w:szCs w:val="20"/>
              </w:rPr>
              <w:t>STR1</w:t>
            </w:r>
          </w:p>
        </w:tc>
        <w:tc>
          <w:tcPr>
            <w:tcW w:w="85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2E98725A" w14:textId="77777777" w:rsidR="005240F5" w:rsidRPr="00D70D08" w:rsidRDefault="005240F5" w:rsidP="005F140D">
            <w:pPr>
              <w:spacing w:after="0" w:line="240" w:lineRule="auto"/>
              <w:jc w:val="center"/>
              <w:textAlignment w:val="bottom"/>
              <w:rPr>
                <w:rFonts w:ascii="Calibri" w:eastAsia="Times New Roman" w:hAnsi="Calibri" w:cs="Arial"/>
                <w:color w:val="000000" w:themeColor="dark1"/>
                <w:kern w:val="24"/>
                <w:sz w:val="20"/>
                <w:szCs w:val="24"/>
              </w:rPr>
            </w:pPr>
            <w:r w:rsidRPr="2DAEA8A2">
              <w:rPr>
                <w:rFonts w:ascii="Calibri,Arial,Times New Roman" w:eastAsia="Calibri,Arial,Times New Roman" w:hAnsi="Calibri,Arial,Times New Roman" w:cs="Calibri,Arial,Times New Roman"/>
                <w:color w:val="000000" w:themeColor="dark1"/>
                <w:kern w:val="24"/>
                <w:sz w:val="20"/>
                <w:szCs w:val="20"/>
              </w:rPr>
              <w:t>$200</w:t>
            </w:r>
          </w:p>
        </w:tc>
        <w:tc>
          <w:tcPr>
            <w:tcW w:w="68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2967AAF5"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$180</w:t>
            </w:r>
          </w:p>
        </w:tc>
        <w:tc>
          <w:tcPr>
            <w:tcW w:w="697"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09163EB1"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$179</w:t>
            </w:r>
          </w:p>
        </w:tc>
        <w:tc>
          <w:tcPr>
            <w:tcW w:w="744"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356FBCEE"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$153</w:t>
            </w:r>
          </w:p>
        </w:tc>
        <w:tc>
          <w:tcPr>
            <w:tcW w:w="744"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1AAFCBE2"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$165</w:t>
            </w:r>
          </w:p>
        </w:tc>
        <w:tc>
          <w:tcPr>
            <w:tcW w:w="756"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652D5346"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$877</w:t>
            </w:r>
          </w:p>
        </w:tc>
      </w:tr>
      <w:tr w:rsidR="005240F5" w:rsidRPr="00402598" w14:paraId="615B4E0E" w14:textId="77777777" w:rsidTr="00136DE0">
        <w:trPr>
          <w:trHeight w:val="376"/>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3F38F924" w14:textId="7ECE7C91" w:rsidR="005240F5" w:rsidRPr="00402598" w:rsidRDefault="00136DE0" w:rsidP="00136DE0">
            <w:pPr>
              <w:spacing w:after="0" w:line="240" w:lineRule="auto"/>
              <w:rPr>
                <w:rFonts w:ascii="Arial" w:eastAsia="Times New Roman" w:hAnsi="Arial" w:cs="Arial"/>
                <w:sz w:val="20"/>
                <w:szCs w:val="36"/>
              </w:rPr>
            </w:pPr>
            <w:r>
              <w:rPr>
                <w:rFonts w:ascii="Calibri,Arial,Times New Roman" w:eastAsia="Calibri,Arial,Times New Roman" w:hAnsi="Calibri,Arial,Times New Roman" w:cs="Calibri,Arial,Times New Roman"/>
                <w:color w:val="000000" w:themeColor="dark1"/>
                <w:kern w:val="24"/>
                <w:sz w:val="20"/>
                <w:szCs w:val="20"/>
              </w:rPr>
              <w:t>STR2</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07BAB5CB"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$300</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20DCECD0"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$239</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5675A6A7"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$267</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7A872C42"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$245</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2EB9C6C8"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$251</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280BA23A"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$1302</w:t>
            </w:r>
          </w:p>
        </w:tc>
      </w:tr>
      <w:tr w:rsidR="005240F5" w:rsidRPr="00402598" w14:paraId="0AFD0AA0" w14:textId="77777777" w:rsidTr="00136DE0">
        <w:trPr>
          <w:trHeight w:val="376"/>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72" w:type="dxa"/>
              <w:left w:w="144" w:type="dxa"/>
              <w:bottom w:w="72" w:type="dxa"/>
              <w:right w:w="144" w:type="dxa"/>
            </w:tcMar>
            <w:hideMark/>
          </w:tcPr>
          <w:p w14:paraId="06CE57C4" w14:textId="25D6C31C" w:rsidR="005240F5" w:rsidRPr="00402598" w:rsidRDefault="00136DE0" w:rsidP="005F140D">
            <w:pPr>
              <w:spacing w:after="0" w:line="240" w:lineRule="auto"/>
              <w:rPr>
                <w:rFonts w:ascii="Arial" w:eastAsia="Times New Roman" w:hAnsi="Arial" w:cs="Arial"/>
                <w:sz w:val="20"/>
                <w:szCs w:val="36"/>
              </w:rPr>
            </w:pPr>
            <w:r>
              <w:rPr>
                <w:rFonts w:ascii="Calibri,Arial,Times New Roman" w:eastAsia="Calibri,Arial,Times New Roman" w:hAnsi="Calibri,Arial,Times New Roman" w:cs="Calibri,Arial,Times New Roman"/>
                <w:color w:val="000000" w:themeColor="dark1"/>
                <w:kern w:val="24"/>
                <w:sz w:val="20"/>
                <w:szCs w:val="20"/>
              </w:rPr>
              <w:t>STR3</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3509A42A"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$322</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4DEBAE4E"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$382</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658AD860"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$341</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1A9BC640"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$333</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651143E3"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$234</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626655F9"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$1612</w:t>
            </w:r>
          </w:p>
        </w:tc>
      </w:tr>
      <w:tr w:rsidR="005240F5" w:rsidRPr="00402598" w14:paraId="25778B86" w14:textId="77777777" w:rsidTr="00136DE0">
        <w:trPr>
          <w:trHeight w:val="367"/>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288D5572" w14:textId="339215D5" w:rsidR="005240F5" w:rsidRPr="00402598" w:rsidRDefault="00136DE0" w:rsidP="005F140D">
            <w:pPr>
              <w:spacing w:after="0" w:line="240" w:lineRule="auto"/>
              <w:rPr>
                <w:rFonts w:ascii="Arial" w:eastAsia="Times New Roman" w:hAnsi="Arial" w:cs="Arial"/>
                <w:sz w:val="20"/>
                <w:szCs w:val="36"/>
              </w:rPr>
            </w:pPr>
            <w:r>
              <w:rPr>
                <w:rFonts w:ascii="Calibri,Arial,Times New Roman" w:eastAsia="Calibri,Arial,Times New Roman" w:hAnsi="Calibri,Arial,Times New Roman" w:cs="Calibri,Arial,Times New Roman"/>
                <w:color w:val="000000" w:themeColor="dark1"/>
                <w:kern w:val="24"/>
                <w:sz w:val="20"/>
                <w:szCs w:val="20"/>
              </w:rPr>
              <w:t>STR4</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5113CE87"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$240</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7FE70242"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$222</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5C4E896C"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$234</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4BFAE05B"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$242</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727DE104"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$211</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622E4E1D"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$1149</w:t>
            </w:r>
          </w:p>
        </w:tc>
      </w:tr>
      <w:tr w:rsidR="005240F5" w:rsidRPr="00402598" w14:paraId="2A4C7F38" w14:textId="77777777" w:rsidTr="00136DE0">
        <w:trPr>
          <w:trHeight w:val="385"/>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72" w:type="dxa"/>
              <w:left w:w="144" w:type="dxa"/>
              <w:bottom w:w="72" w:type="dxa"/>
              <w:right w:w="144" w:type="dxa"/>
            </w:tcMar>
            <w:hideMark/>
          </w:tcPr>
          <w:p w14:paraId="7630571D" w14:textId="1D4F579E" w:rsidR="005240F5" w:rsidRPr="00402598" w:rsidRDefault="00136DE0" w:rsidP="005F140D">
            <w:pPr>
              <w:spacing w:after="0" w:line="240" w:lineRule="auto"/>
              <w:rPr>
                <w:rFonts w:ascii="Arial" w:eastAsia="Times New Roman" w:hAnsi="Arial" w:cs="Arial"/>
                <w:sz w:val="20"/>
                <w:szCs w:val="36"/>
              </w:rPr>
            </w:pPr>
            <w:r>
              <w:rPr>
                <w:rFonts w:ascii="Calibri,Arial,Times New Roman" w:eastAsia="Calibri,Arial,Times New Roman" w:hAnsi="Calibri,Arial,Times New Roman" w:cs="Calibri,Arial,Times New Roman"/>
                <w:color w:val="000000" w:themeColor="dark1"/>
                <w:kern w:val="24"/>
                <w:sz w:val="20"/>
                <w:szCs w:val="20"/>
              </w:rPr>
              <w:t>STR5</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378ADFA8"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$220</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65B30E10"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$234</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212F7A72"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$212</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357919D7"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$121</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01E13051"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color w:val="000000" w:themeColor="dark1"/>
                <w:kern w:val="24"/>
                <w:sz w:val="20"/>
                <w:szCs w:val="20"/>
              </w:rPr>
              <w:t>$211</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ED8CC"/>
            <w:tcMar>
              <w:top w:w="15" w:type="dxa"/>
              <w:left w:w="15" w:type="dxa"/>
              <w:bottom w:w="0" w:type="dxa"/>
              <w:right w:w="15" w:type="dxa"/>
            </w:tcMar>
            <w:hideMark/>
          </w:tcPr>
          <w:p w14:paraId="3707336C"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$998</w:t>
            </w:r>
          </w:p>
        </w:tc>
      </w:tr>
      <w:tr w:rsidR="005240F5" w:rsidRPr="00402598" w14:paraId="1115895A" w14:textId="77777777" w:rsidTr="00136DE0">
        <w:trPr>
          <w:trHeight w:val="448"/>
        </w:trPr>
        <w:tc>
          <w:tcPr>
            <w:tcW w:w="87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53B94EAD" w14:textId="77777777" w:rsidR="005240F5" w:rsidRPr="00402598" w:rsidRDefault="005240F5" w:rsidP="005F140D">
            <w:pPr>
              <w:spacing w:after="0" w:line="240" w:lineRule="auto"/>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Total</w:t>
            </w:r>
          </w:p>
        </w:tc>
        <w:tc>
          <w:tcPr>
            <w:tcW w:w="8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070C19B1"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$1282</w:t>
            </w:r>
          </w:p>
        </w:tc>
        <w:tc>
          <w:tcPr>
            <w:tcW w:w="6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764262C8"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$1257</w:t>
            </w:r>
          </w:p>
        </w:tc>
        <w:tc>
          <w:tcPr>
            <w:tcW w:w="6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6BD4776F"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$1233</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50F6C300"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$1094</w:t>
            </w:r>
          </w:p>
        </w:tc>
        <w:tc>
          <w:tcPr>
            <w:tcW w:w="74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15" w:type="dxa"/>
              <w:left w:w="15" w:type="dxa"/>
              <w:bottom w:w="0" w:type="dxa"/>
              <w:right w:w="15" w:type="dxa"/>
            </w:tcMar>
            <w:hideMark/>
          </w:tcPr>
          <w:p w14:paraId="25A3C393" w14:textId="77777777" w:rsidR="005240F5" w:rsidRPr="00402598" w:rsidRDefault="005240F5" w:rsidP="005F140D">
            <w:pPr>
              <w:spacing w:after="0" w:line="240" w:lineRule="auto"/>
              <w:jc w:val="center"/>
              <w:textAlignment w:val="bottom"/>
              <w:rPr>
                <w:rFonts w:ascii="Arial" w:eastAsia="Times New Roman" w:hAnsi="Arial" w:cs="Arial"/>
                <w:sz w:val="20"/>
                <w:szCs w:val="36"/>
              </w:rPr>
            </w:pPr>
            <w:r w:rsidRPr="2DAEA8A2">
              <w:rPr>
                <w:rFonts w:ascii="Calibri,Arial,Times New Roman" w:eastAsia="Calibri,Arial,Times New Roman" w:hAnsi="Calibri,Arial,Times New Roman" w:cs="Calibri,Arial,Times New Roman"/>
                <w:b/>
                <w:bCs/>
                <w:color w:val="000000" w:themeColor="dark1"/>
                <w:kern w:val="24"/>
                <w:sz w:val="20"/>
                <w:szCs w:val="20"/>
              </w:rPr>
              <w:t>$1072</w:t>
            </w:r>
          </w:p>
        </w:tc>
        <w:tc>
          <w:tcPr>
            <w:tcW w:w="75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ECE7"/>
            <w:tcMar>
              <w:top w:w="72" w:type="dxa"/>
              <w:left w:w="144" w:type="dxa"/>
              <w:bottom w:w="72" w:type="dxa"/>
              <w:right w:w="144" w:type="dxa"/>
            </w:tcMar>
            <w:hideMark/>
          </w:tcPr>
          <w:p w14:paraId="16929973" w14:textId="77777777" w:rsidR="005240F5" w:rsidRPr="00402598" w:rsidRDefault="005240F5" w:rsidP="005F140D">
            <w:pPr>
              <w:spacing w:after="0" w:line="240" w:lineRule="auto"/>
              <w:jc w:val="center"/>
              <w:rPr>
                <w:rFonts w:ascii="Arial" w:eastAsia="Times New Roman" w:hAnsi="Arial" w:cs="Arial"/>
                <w:sz w:val="20"/>
                <w:szCs w:val="36"/>
              </w:rPr>
            </w:pPr>
          </w:p>
        </w:tc>
      </w:tr>
    </w:tbl>
    <w:p w14:paraId="59BC312C" w14:textId="2FE546E9" w:rsidR="00ED1332" w:rsidRPr="00F925D1" w:rsidRDefault="00EF5B38" w:rsidP="005D7B25">
      <w:pPr>
        <w:pStyle w:val="Heading1"/>
        <w:numPr>
          <w:ilvl w:val="0"/>
          <w:numId w:val="0"/>
        </w:numPr>
        <w:ind w:left="360"/>
        <w:rPr>
          <w:rStyle w:val="Heading2Char"/>
          <w:b/>
        </w:rPr>
      </w:pPr>
      <w:bookmarkStart w:id="30" w:name="_Toc489952699"/>
      <w:r w:rsidRPr="2DAEA8A2">
        <w:rPr>
          <w:rStyle w:val="Heading2Char"/>
          <w:b/>
          <w:bCs/>
        </w:rPr>
        <w:t>4.2</w:t>
      </w:r>
      <w:r w:rsidR="00F925D1" w:rsidRPr="2DAEA8A2">
        <w:rPr>
          <w:rStyle w:val="Heading2Char"/>
          <w:b/>
          <w:bCs/>
        </w:rPr>
        <w:t xml:space="preserve"> </w:t>
      </w:r>
      <w:r w:rsidR="00C82E93" w:rsidRPr="2DAEA8A2">
        <w:rPr>
          <w:rStyle w:val="Heading2Char"/>
          <w:b/>
          <w:bCs/>
        </w:rPr>
        <w:t xml:space="preserve">Budget </w:t>
      </w:r>
      <w:r w:rsidR="00A61C59" w:rsidRPr="2DAEA8A2">
        <w:rPr>
          <w:rStyle w:val="Heading2Char"/>
          <w:b/>
          <w:bCs/>
        </w:rPr>
        <w:t>vs</w:t>
      </w:r>
      <w:r w:rsidR="00C82E93" w:rsidRPr="2DAEA8A2">
        <w:rPr>
          <w:rStyle w:val="Heading2Char"/>
          <w:b/>
          <w:bCs/>
        </w:rPr>
        <w:t xml:space="preserve"> Actuals</w:t>
      </w:r>
      <w:bookmarkEnd w:id="30"/>
    </w:p>
    <w:tbl>
      <w:tblPr>
        <w:tblStyle w:val="TableGrid"/>
        <w:tblW w:w="0" w:type="auto"/>
        <w:tblLook w:val="04A0" w:firstRow="1" w:lastRow="0" w:firstColumn="1" w:lastColumn="0" w:noHBand="0" w:noVBand="1"/>
      </w:tblPr>
      <w:tblGrid>
        <w:gridCol w:w="1514"/>
        <w:gridCol w:w="1570"/>
        <w:gridCol w:w="1551"/>
        <w:gridCol w:w="1571"/>
        <w:gridCol w:w="1580"/>
        <w:gridCol w:w="1564"/>
      </w:tblGrid>
      <w:tr w:rsidR="00E40D79" w14:paraId="07CEC719" w14:textId="77777777" w:rsidTr="2DAEA8A2">
        <w:tc>
          <w:tcPr>
            <w:tcW w:w="1596" w:type="dxa"/>
            <w:shd w:val="clear" w:color="auto" w:fill="D9D9D9" w:themeFill="background1" w:themeFillShade="D9"/>
          </w:tcPr>
          <w:p w14:paraId="21C5C163" w14:textId="7B9A9F81" w:rsidR="00E40D79" w:rsidRDefault="2DAEA8A2" w:rsidP="00B675B2">
            <w:pPr>
              <w:pStyle w:val="NoSpacing"/>
            </w:pPr>
            <w:r w:rsidRPr="2DAEA8A2">
              <w:rPr>
                <w:rFonts w:ascii="Arial" w:eastAsia="Arial" w:hAnsi="Arial" w:cs="Arial"/>
                <w:b/>
                <w:bCs/>
                <w:sz w:val="20"/>
                <w:szCs w:val="20"/>
              </w:rPr>
              <w:t>Use Case ID</w:t>
            </w:r>
          </w:p>
        </w:tc>
        <w:tc>
          <w:tcPr>
            <w:tcW w:w="1596" w:type="dxa"/>
            <w:shd w:val="clear" w:color="auto" w:fill="D9D9D9" w:themeFill="background1" w:themeFillShade="D9"/>
          </w:tcPr>
          <w:p w14:paraId="3A98B547" w14:textId="74A71B3A" w:rsidR="00E40D79" w:rsidRDefault="2DAEA8A2" w:rsidP="00B675B2">
            <w:pPr>
              <w:pStyle w:val="NoSpacing"/>
            </w:pPr>
            <w:r w:rsidRPr="2DAEA8A2">
              <w:rPr>
                <w:rFonts w:ascii="Arial" w:eastAsia="Arial" w:hAnsi="Arial" w:cs="Arial"/>
                <w:b/>
                <w:bCs/>
                <w:sz w:val="20"/>
                <w:szCs w:val="20"/>
              </w:rPr>
              <w:t>Functional Group(s) Requesting</w:t>
            </w:r>
          </w:p>
        </w:tc>
        <w:tc>
          <w:tcPr>
            <w:tcW w:w="1596" w:type="dxa"/>
            <w:shd w:val="clear" w:color="auto" w:fill="D9D9D9" w:themeFill="background1" w:themeFillShade="D9"/>
          </w:tcPr>
          <w:p w14:paraId="0F6F351F" w14:textId="49CC74BC" w:rsidR="00E40D79" w:rsidRDefault="2DAEA8A2" w:rsidP="00B675B2">
            <w:pPr>
              <w:pStyle w:val="NoSpacing"/>
            </w:pPr>
            <w:r w:rsidRPr="2DAEA8A2">
              <w:rPr>
                <w:rFonts w:ascii="Arial" w:eastAsia="Arial" w:hAnsi="Arial" w:cs="Arial"/>
                <w:b/>
                <w:bCs/>
                <w:sz w:val="20"/>
                <w:szCs w:val="20"/>
              </w:rPr>
              <w:t>Business Question</w:t>
            </w:r>
          </w:p>
        </w:tc>
        <w:tc>
          <w:tcPr>
            <w:tcW w:w="1596" w:type="dxa"/>
            <w:shd w:val="clear" w:color="auto" w:fill="D9D9D9" w:themeFill="background1" w:themeFillShade="D9"/>
          </w:tcPr>
          <w:p w14:paraId="38558EF3" w14:textId="43A72318" w:rsidR="00E40D79" w:rsidRDefault="2DAEA8A2" w:rsidP="00B675B2">
            <w:pPr>
              <w:pStyle w:val="NoSpacing"/>
            </w:pPr>
            <w:r w:rsidRPr="2DAEA8A2">
              <w:rPr>
                <w:rFonts w:ascii="Arial" w:eastAsia="Arial" w:hAnsi="Arial" w:cs="Arial"/>
                <w:b/>
                <w:bCs/>
                <w:sz w:val="20"/>
                <w:szCs w:val="20"/>
              </w:rPr>
              <w:t>Key Information Needed to Answer</w:t>
            </w:r>
          </w:p>
        </w:tc>
        <w:tc>
          <w:tcPr>
            <w:tcW w:w="1596" w:type="dxa"/>
            <w:shd w:val="clear" w:color="auto" w:fill="D9D9D9" w:themeFill="background1" w:themeFillShade="D9"/>
          </w:tcPr>
          <w:p w14:paraId="4559CBF4" w14:textId="7DFA1E8A" w:rsidR="00E40D79" w:rsidRDefault="2DAEA8A2" w:rsidP="00B675B2">
            <w:pPr>
              <w:pStyle w:val="NoSpacing"/>
            </w:pPr>
            <w:r w:rsidRPr="2DAEA8A2">
              <w:rPr>
                <w:rFonts w:ascii="Arial" w:eastAsia="Arial" w:hAnsi="Arial" w:cs="Arial"/>
                <w:b/>
                <w:bCs/>
                <w:sz w:val="20"/>
                <w:szCs w:val="20"/>
              </w:rPr>
              <w:t>Business Impact</w:t>
            </w:r>
          </w:p>
        </w:tc>
        <w:tc>
          <w:tcPr>
            <w:tcW w:w="1596" w:type="dxa"/>
            <w:shd w:val="clear" w:color="auto" w:fill="D9D9D9" w:themeFill="background1" w:themeFillShade="D9"/>
          </w:tcPr>
          <w:p w14:paraId="20F23B04" w14:textId="7F7297A1" w:rsidR="00E40D79" w:rsidRDefault="2DAEA8A2" w:rsidP="00B675B2">
            <w:pPr>
              <w:pStyle w:val="NoSpacing"/>
            </w:pPr>
            <w:r w:rsidRPr="2DAEA8A2">
              <w:rPr>
                <w:rFonts w:ascii="Arial" w:eastAsia="Arial" w:hAnsi="Arial" w:cs="Arial"/>
                <w:b/>
                <w:bCs/>
                <w:sz w:val="20"/>
                <w:szCs w:val="20"/>
              </w:rPr>
              <w:t>Phase 0 Bucketing</w:t>
            </w:r>
          </w:p>
        </w:tc>
      </w:tr>
      <w:tr w:rsidR="00271209" w14:paraId="0F03AF7A" w14:textId="77777777" w:rsidTr="2DAEA8A2">
        <w:tc>
          <w:tcPr>
            <w:tcW w:w="1596" w:type="dxa"/>
          </w:tcPr>
          <w:p w14:paraId="22B8B7DE" w14:textId="70F57D1F" w:rsidR="00271209" w:rsidRDefault="2DAEA8A2" w:rsidP="00F93785">
            <w:pPr>
              <w:pStyle w:val="NoSpacing"/>
            </w:pPr>
            <w:r>
              <w:t>U3</w:t>
            </w:r>
          </w:p>
        </w:tc>
        <w:tc>
          <w:tcPr>
            <w:tcW w:w="1596" w:type="dxa"/>
          </w:tcPr>
          <w:p w14:paraId="23727274" w14:textId="1FE7F5EE" w:rsidR="00271209" w:rsidRDefault="2DAEA8A2" w:rsidP="00F93785">
            <w:pPr>
              <w:pStyle w:val="NoSpacing"/>
            </w:pPr>
            <w:r>
              <w:t>PM, DDSPM, Director</w:t>
            </w:r>
          </w:p>
        </w:tc>
        <w:tc>
          <w:tcPr>
            <w:tcW w:w="1596" w:type="dxa"/>
          </w:tcPr>
          <w:p w14:paraId="52D1C8AB" w14:textId="77777777" w:rsidR="00271209" w:rsidRDefault="2DAEA8A2" w:rsidP="00F93785">
            <w:pPr>
              <w:pStyle w:val="NoSpacing"/>
            </w:pPr>
            <w:r>
              <w:t>What is CY Budget?</w:t>
            </w:r>
          </w:p>
          <w:p w14:paraId="789D8575" w14:textId="0B441E68" w:rsidR="00271209" w:rsidRDefault="2DAEA8A2" w:rsidP="001448B8">
            <w:pPr>
              <w:pStyle w:val="NoSpacing"/>
            </w:pPr>
            <w:r>
              <w:t xml:space="preserve">What is </w:t>
            </w:r>
            <w:r w:rsidR="00274B6A">
              <w:t>the progress against CY Budget</w:t>
            </w:r>
            <w:r>
              <w:t>?</w:t>
            </w:r>
            <w:r w:rsidR="00274B6A">
              <w:t xml:space="preserve"> What is the progress </w:t>
            </w:r>
            <w:r w:rsidR="00274B6A">
              <w:lastRenderedPageBreak/>
              <w:t xml:space="preserve">against PY </w:t>
            </w:r>
            <w:r w:rsidR="001448B8">
              <w:t>Actuals?</w:t>
            </w:r>
          </w:p>
        </w:tc>
        <w:tc>
          <w:tcPr>
            <w:tcW w:w="1596" w:type="dxa"/>
          </w:tcPr>
          <w:p w14:paraId="3F1751F2" w14:textId="1838A5EA" w:rsidR="006740E1" w:rsidRDefault="2DAEA8A2" w:rsidP="00F93785">
            <w:pPr>
              <w:pStyle w:val="NoSpacing"/>
            </w:pPr>
            <w:r>
              <w:lastRenderedPageBreak/>
              <w:t xml:space="preserve">Payment (Actuals) data and Budget data to compare the progress; </w:t>
            </w:r>
          </w:p>
          <w:p w14:paraId="74512C75" w14:textId="20D261F0" w:rsidR="006740E1" w:rsidRDefault="00A772B3" w:rsidP="00F93785">
            <w:pPr>
              <w:pStyle w:val="NoSpacing"/>
            </w:pPr>
            <w:r>
              <w:lastRenderedPageBreak/>
              <w:t>By Cost center, and by Account C</w:t>
            </w:r>
            <w:r w:rsidR="00087259">
              <w:t>ategory (e.</w:t>
            </w:r>
            <w:r w:rsidR="00DB289F">
              <w:t>g</w:t>
            </w:r>
            <w:r w:rsidR="00087259">
              <w:t>.</w:t>
            </w:r>
            <w:r w:rsidR="2DAEA8A2">
              <w:t xml:space="preserve"> travel)</w:t>
            </w:r>
            <w:r w:rsidR="00360AF0">
              <w:t>, by Period</w:t>
            </w:r>
            <w:r w:rsidR="00087259">
              <w:t xml:space="preserve"> (e.g.</w:t>
            </w:r>
            <w:r w:rsidR="006B6E05">
              <w:t xml:space="preserve"> By month, YTD</w:t>
            </w:r>
            <w:r w:rsidR="2DAEA8A2">
              <w:t xml:space="preserve"> </w:t>
            </w:r>
          </w:p>
          <w:p w14:paraId="4996F92A" w14:textId="77777777" w:rsidR="002D25A4" w:rsidRDefault="002D25A4" w:rsidP="00F93785">
            <w:pPr>
              <w:pStyle w:val="NoSpacing"/>
            </w:pPr>
          </w:p>
          <w:p w14:paraId="4E15D7FB" w14:textId="58311E66" w:rsidR="00271209" w:rsidRDefault="2DAEA8A2" w:rsidP="005143B3">
            <w:pPr>
              <w:pStyle w:val="NoSpacing"/>
            </w:pPr>
            <w:r>
              <w:t xml:space="preserve">Sources: Host, </w:t>
            </w:r>
            <w:r w:rsidR="005143B3">
              <w:t xml:space="preserve">Grants </w:t>
            </w:r>
          </w:p>
        </w:tc>
        <w:tc>
          <w:tcPr>
            <w:tcW w:w="1596" w:type="dxa"/>
          </w:tcPr>
          <w:p w14:paraId="41542629" w14:textId="2F3B9A0E" w:rsidR="006740E1" w:rsidRDefault="00575800" w:rsidP="00F93785">
            <w:pPr>
              <w:pStyle w:val="TableText11"/>
              <w:rPr>
                <w:rFonts w:asciiTheme="minorHAnsi" w:hAnsiTheme="minorHAnsi" w:cs="Arial"/>
              </w:rPr>
            </w:pPr>
            <w:r>
              <w:rPr>
                <w:rFonts w:asciiTheme="minorHAnsi" w:eastAsiaTheme="minorEastAsia" w:hAnsiTheme="minorHAnsi" w:cstheme="minorBidi"/>
              </w:rPr>
              <w:lastRenderedPageBreak/>
              <w:t xml:space="preserve">Financial </w:t>
            </w:r>
            <w:r w:rsidR="2DAEA8A2" w:rsidRPr="2DAEA8A2">
              <w:rPr>
                <w:rFonts w:asciiTheme="minorHAnsi" w:eastAsiaTheme="minorEastAsia" w:hAnsiTheme="minorHAnsi" w:cstheme="minorBidi"/>
              </w:rPr>
              <w:t>Management of Resources</w:t>
            </w:r>
          </w:p>
          <w:p w14:paraId="370BA967" w14:textId="185D53BB" w:rsidR="00271209" w:rsidRDefault="00271209" w:rsidP="00F93785">
            <w:pPr>
              <w:pStyle w:val="NoSpacing"/>
            </w:pPr>
          </w:p>
        </w:tc>
        <w:tc>
          <w:tcPr>
            <w:tcW w:w="1596" w:type="dxa"/>
          </w:tcPr>
          <w:p w14:paraId="556E9980" w14:textId="44580151" w:rsidR="00271209" w:rsidRDefault="2DAEA8A2" w:rsidP="00F93785">
            <w:pPr>
              <w:pStyle w:val="NoSpacing"/>
            </w:pPr>
            <w:r>
              <w:t>Financial Planning and Forecasting</w:t>
            </w:r>
          </w:p>
        </w:tc>
      </w:tr>
    </w:tbl>
    <w:p w14:paraId="5D943365" w14:textId="550C1C6A" w:rsidR="00DF352E" w:rsidRDefault="00DF352E" w:rsidP="004F72DF">
      <w:pPr>
        <w:pStyle w:val="NoSpacing"/>
      </w:pPr>
    </w:p>
    <w:p w14:paraId="19849956" w14:textId="77777777" w:rsidR="00DF352E" w:rsidRDefault="00DF352E" w:rsidP="00075CFF">
      <w:pPr>
        <w:pStyle w:val="NoSpacing"/>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075CFF" w:rsidRPr="00C7665B" w14:paraId="1244A30C"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54603819" w14:textId="6BF0DD52" w:rsidR="00075CFF"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E06B72">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0A54F053" w14:textId="77777777" w:rsidR="00075CFF"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77946070" w14:textId="77777777" w:rsidR="00075CFF"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075CFF" w:rsidRPr="00C7665B" w14:paraId="16E74AC5" w14:textId="77777777" w:rsidTr="26E74F6B">
        <w:trPr>
          <w:trHeight w:val="465"/>
        </w:trPr>
        <w:tc>
          <w:tcPr>
            <w:tcW w:w="810" w:type="dxa"/>
            <w:tcMar>
              <w:left w:w="58" w:type="dxa"/>
              <w:right w:w="58" w:type="dxa"/>
            </w:tcMar>
          </w:tcPr>
          <w:p w14:paraId="6E2FCEA9" w14:textId="5F3D4386" w:rsidR="00075CFF" w:rsidRPr="00C7665B" w:rsidRDefault="00627320" w:rsidP="006345AD">
            <w:pPr>
              <w:pStyle w:val="TableText11"/>
              <w:rPr>
                <w:rFonts w:asciiTheme="minorHAnsi" w:hAnsiTheme="minorHAnsi" w:cs="Arial"/>
              </w:rPr>
            </w:pPr>
            <w:r>
              <w:rPr>
                <w:rFonts w:asciiTheme="minorHAnsi" w:hAnsiTheme="minorHAnsi" w:cs="Arial"/>
              </w:rPr>
              <w:t>R3.1</w:t>
            </w:r>
          </w:p>
        </w:tc>
        <w:tc>
          <w:tcPr>
            <w:tcW w:w="7200" w:type="dxa"/>
          </w:tcPr>
          <w:p w14:paraId="0F05113C" w14:textId="0C72776C" w:rsidR="00075CFF" w:rsidRPr="00504259" w:rsidRDefault="2DAEA8A2" w:rsidP="0055317F">
            <w:pPr>
              <w:pStyle w:val="NoSpacing"/>
            </w:pPr>
            <w:r w:rsidRPr="00504259">
              <w:t xml:space="preserve">Ability to track </w:t>
            </w:r>
            <w:r w:rsidR="00B65BEC" w:rsidRPr="00504259">
              <w:t xml:space="preserve">CY </w:t>
            </w:r>
            <w:r w:rsidR="00196AE0" w:rsidRPr="00504259">
              <w:t>A</w:t>
            </w:r>
            <w:r w:rsidR="00F50BE3" w:rsidRPr="00504259">
              <w:t>ctuals</w:t>
            </w:r>
            <w:r w:rsidR="00196AE0" w:rsidRPr="00504259">
              <w:t xml:space="preserve"> YTD</w:t>
            </w:r>
            <w:r w:rsidR="00F50BE3" w:rsidRPr="00504259">
              <w:t xml:space="preserve"> against Total B</w:t>
            </w:r>
            <w:r w:rsidRPr="00504259">
              <w:t>udget</w:t>
            </w:r>
            <w:r w:rsidR="00724AF5" w:rsidRPr="00504259">
              <w:t xml:space="preserve"> and PY Actuals</w:t>
            </w:r>
            <w:r w:rsidRPr="00504259">
              <w:t xml:space="preserve"> by divisions, and cost centers. Following are the attributes:</w:t>
            </w:r>
          </w:p>
          <w:p w14:paraId="5FE30AD4" w14:textId="77777777" w:rsidR="00031B50" w:rsidRPr="00FA2B93" w:rsidRDefault="2DAEA8A2" w:rsidP="0055317F">
            <w:pPr>
              <w:pStyle w:val="NoSpacing"/>
            </w:pPr>
            <w:r w:rsidRPr="00FA2B93">
              <w:t>Dimensions:</w:t>
            </w:r>
          </w:p>
          <w:p w14:paraId="19DD4465" w14:textId="77777777" w:rsidR="00031B50" w:rsidRPr="00FA2B93" w:rsidRDefault="2DAEA8A2" w:rsidP="2DAEA8A2">
            <w:pPr>
              <w:pStyle w:val="NoSpacing"/>
              <w:numPr>
                <w:ilvl w:val="0"/>
                <w:numId w:val="3"/>
              </w:numPr>
            </w:pPr>
            <w:r w:rsidRPr="00FA2B93">
              <w:t>Division</w:t>
            </w:r>
          </w:p>
          <w:p w14:paraId="52C9960E" w14:textId="77777777" w:rsidR="00031B50" w:rsidRPr="00FA2B93" w:rsidRDefault="2DAEA8A2" w:rsidP="2DAEA8A2">
            <w:pPr>
              <w:pStyle w:val="NoSpacing"/>
              <w:numPr>
                <w:ilvl w:val="0"/>
                <w:numId w:val="3"/>
              </w:numPr>
            </w:pPr>
            <w:r w:rsidRPr="00FA2B93">
              <w:t>Cost Center</w:t>
            </w:r>
          </w:p>
          <w:p w14:paraId="6713144F" w14:textId="77777777" w:rsidR="00031B50" w:rsidRPr="00FA2B93" w:rsidRDefault="2DAEA8A2" w:rsidP="2DAEA8A2">
            <w:pPr>
              <w:pStyle w:val="NoSpacing"/>
              <w:numPr>
                <w:ilvl w:val="0"/>
                <w:numId w:val="3"/>
              </w:numPr>
            </w:pPr>
            <w:r w:rsidRPr="00FA2B93">
              <w:t>Time period</w:t>
            </w:r>
          </w:p>
          <w:p w14:paraId="0FC3E39B" w14:textId="77777777" w:rsidR="00031B50" w:rsidRPr="00FA2B93" w:rsidRDefault="2DAEA8A2" w:rsidP="2DAEA8A2">
            <w:pPr>
              <w:pStyle w:val="NoSpacing"/>
              <w:numPr>
                <w:ilvl w:val="1"/>
                <w:numId w:val="3"/>
              </w:numPr>
            </w:pPr>
            <w:r w:rsidRPr="00FA2B93">
              <w:t>Annual</w:t>
            </w:r>
          </w:p>
          <w:p w14:paraId="13290F49" w14:textId="048CF910" w:rsidR="00031B50" w:rsidRPr="00FA2B93" w:rsidRDefault="2DAEA8A2" w:rsidP="2DAEA8A2">
            <w:pPr>
              <w:pStyle w:val="NoSpacing"/>
              <w:numPr>
                <w:ilvl w:val="1"/>
                <w:numId w:val="3"/>
              </w:numPr>
            </w:pPr>
            <w:r w:rsidRPr="00FA2B93">
              <w:t>Month</w:t>
            </w:r>
          </w:p>
          <w:p w14:paraId="293C0F5B" w14:textId="22A84D59" w:rsidR="00555E97" w:rsidRPr="00FA2B93" w:rsidRDefault="2DAEA8A2" w:rsidP="00555E97">
            <w:pPr>
              <w:pStyle w:val="NoSpacing"/>
            </w:pPr>
            <w:r w:rsidRPr="00FA2B93">
              <w:t>Metr</w:t>
            </w:r>
            <w:r w:rsidR="009D77B4">
              <w:t>ics</w:t>
            </w:r>
            <w:r w:rsidRPr="00FA2B93">
              <w:t>:</w:t>
            </w:r>
          </w:p>
          <w:p w14:paraId="0DA61C16" w14:textId="6BCDC85D" w:rsidR="00555E97" w:rsidRPr="00FA2B93" w:rsidRDefault="2DAEA8A2" w:rsidP="2DAEA8A2">
            <w:pPr>
              <w:pStyle w:val="NoSpacing"/>
              <w:numPr>
                <w:ilvl w:val="0"/>
                <w:numId w:val="4"/>
              </w:numPr>
            </w:pPr>
            <w:r w:rsidRPr="00FA2B93">
              <w:t>Total Original Budget $</w:t>
            </w:r>
          </w:p>
          <w:p w14:paraId="5D121F33" w14:textId="0E5B8BAB" w:rsidR="00E452F3" w:rsidRPr="00FA2B93" w:rsidRDefault="001932FA" w:rsidP="00FC1FBC">
            <w:pPr>
              <w:pStyle w:val="NoSpacing"/>
              <w:numPr>
                <w:ilvl w:val="0"/>
                <w:numId w:val="4"/>
              </w:numPr>
            </w:pPr>
            <w:r w:rsidRPr="00FA2B93">
              <w:t>CY Actuals $</w:t>
            </w:r>
          </w:p>
          <w:p w14:paraId="6909E627" w14:textId="77777777" w:rsidR="00347B9B" w:rsidRPr="00FA2B93" w:rsidRDefault="00347B9B" w:rsidP="00FC1FBC">
            <w:pPr>
              <w:pStyle w:val="NoSpacing"/>
              <w:numPr>
                <w:ilvl w:val="0"/>
                <w:numId w:val="4"/>
              </w:numPr>
            </w:pPr>
            <w:r w:rsidRPr="00FA2B93">
              <w:t>PY Actuals $</w:t>
            </w:r>
          </w:p>
          <w:p w14:paraId="3A1FA497" w14:textId="3BCF4780" w:rsidR="001932FA" w:rsidRPr="00FA2B93" w:rsidRDefault="001932FA" w:rsidP="00FC1FBC">
            <w:pPr>
              <w:pStyle w:val="NoSpacing"/>
              <w:numPr>
                <w:ilvl w:val="0"/>
                <w:numId w:val="4"/>
              </w:numPr>
            </w:pPr>
            <w:r w:rsidRPr="00FA2B93">
              <w:t>Variance (Derived metric)</w:t>
            </w:r>
          </w:p>
        </w:tc>
        <w:tc>
          <w:tcPr>
            <w:tcW w:w="1440" w:type="dxa"/>
          </w:tcPr>
          <w:p w14:paraId="6AFA143D" w14:textId="5C222D53" w:rsidR="00075CFF" w:rsidRPr="00C7665B" w:rsidRDefault="2DAEA8A2" w:rsidP="006345AD">
            <w:pPr>
              <w:rPr>
                <w:rFonts w:cs="Arial"/>
                <w:color w:val="000000"/>
              </w:rPr>
            </w:pPr>
            <w:r w:rsidRPr="00504259">
              <w:t>U3</w:t>
            </w:r>
          </w:p>
        </w:tc>
      </w:tr>
    </w:tbl>
    <w:p w14:paraId="6FCAA826" w14:textId="77777777" w:rsidR="00CD0C82" w:rsidRDefault="00CD0C82" w:rsidP="001F07CD">
      <w:pPr>
        <w:pStyle w:val="NoSpacing"/>
        <w:rPr>
          <w:b/>
          <w:bCs/>
        </w:rPr>
      </w:pPr>
    </w:p>
    <w:p w14:paraId="5EFD83CE" w14:textId="5EB36681" w:rsidR="001F07CD" w:rsidRPr="006E125C" w:rsidRDefault="2DAEA8A2" w:rsidP="001F07CD">
      <w:pPr>
        <w:pStyle w:val="NoSpacing"/>
        <w:rPr>
          <w:b/>
        </w:rPr>
      </w:pPr>
      <w:r w:rsidRPr="2DAEA8A2">
        <w:rPr>
          <w:b/>
          <w:bCs/>
        </w:rPr>
        <w:t>Visualization: B2A report</w:t>
      </w:r>
      <w:r w:rsidR="00E2298A">
        <w:rPr>
          <w:b/>
          <w:bCs/>
        </w:rPr>
        <w:t xml:space="preserve"> </w:t>
      </w:r>
    </w:p>
    <w:p w14:paraId="22C70C51" w14:textId="4CA1BE6D" w:rsidR="00A00D6A" w:rsidRDefault="00A00D6A" w:rsidP="00C82E93">
      <w:r>
        <w:rPr>
          <w:noProof/>
        </w:rPr>
        <mc:AlternateContent>
          <mc:Choice Requires="wps">
            <w:drawing>
              <wp:anchor distT="0" distB="0" distL="114300" distR="114300" simplePos="0" relativeHeight="251702272" behindDoc="0" locked="0" layoutInCell="1" allowOverlap="1" wp14:anchorId="697EF58D" wp14:editId="64AA98BA">
                <wp:simplePos x="0" y="0"/>
                <wp:positionH relativeFrom="column">
                  <wp:posOffset>250166</wp:posOffset>
                </wp:positionH>
                <wp:positionV relativeFrom="paragraph">
                  <wp:posOffset>258002</wp:posOffset>
                </wp:positionV>
                <wp:extent cx="0" cy="1820173"/>
                <wp:effectExtent l="0" t="0" r="19050" b="27940"/>
                <wp:wrapNone/>
                <wp:docPr id="4" name="Straight Connector 4"/>
                <wp:cNvGraphicFramePr/>
                <a:graphic xmlns:a="http://schemas.openxmlformats.org/drawingml/2006/main">
                  <a:graphicData uri="http://schemas.microsoft.com/office/word/2010/wordprocessingShape">
                    <wps:wsp>
                      <wps:cNvCnPr/>
                      <wps:spPr>
                        <a:xfrm>
                          <a:off x="0" y="0"/>
                          <a:ext cx="0" cy="182017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605B6130" id="Straight Connector 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20.3pt" to="19.7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" strokecolor="black [3040]" strokeweight="1.5pt"/>
            </w:pict>
          </mc:Fallback>
        </mc:AlternateContent>
      </w:r>
      <w:r w:rsidR="002A728F">
        <w:rPr>
          <w:noProof/>
        </w:rPr>
        <mc:AlternateContent>
          <mc:Choice Requires="wps">
            <w:drawing>
              <wp:anchor distT="0" distB="0" distL="114300" distR="114300" simplePos="0" relativeHeight="251732992" behindDoc="0" locked="0" layoutInCell="1" allowOverlap="1" wp14:anchorId="43AF7725" wp14:editId="6D473498">
                <wp:simplePos x="0" y="0"/>
                <wp:positionH relativeFrom="column">
                  <wp:posOffset>4397375</wp:posOffset>
                </wp:positionH>
                <wp:positionV relativeFrom="paragraph">
                  <wp:posOffset>224790</wp:posOffset>
                </wp:positionV>
                <wp:extent cx="906145" cy="222250"/>
                <wp:effectExtent l="0" t="0" r="27305" b="2540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22250"/>
                        </a:xfrm>
                        <a:prstGeom prst="rect">
                          <a:avLst/>
                        </a:prstGeom>
                        <a:solidFill>
                          <a:srgbClr val="FFFFFF"/>
                        </a:solidFill>
                        <a:ln w="9525">
                          <a:solidFill>
                            <a:schemeClr val="bg1"/>
                          </a:solidFill>
                          <a:miter lim="800000"/>
                          <a:headEnd/>
                          <a:tailEnd/>
                        </a:ln>
                      </wps:spPr>
                      <wps:txbx>
                        <w:txbxContent>
                          <w:p w14:paraId="0DDDD178" w14:textId="14D0688E" w:rsidR="005A3B11" w:rsidRPr="002A728F" w:rsidRDefault="005A3B11">
                            <w:pPr>
                              <w:rPr>
                                <w:sz w:val="16"/>
                              </w:rPr>
                            </w:pPr>
                            <w:r>
                              <w:rPr>
                                <w:sz w:val="16"/>
                              </w:rPr>
                              <w:t>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F7725" id="_x0000_t202" coordsize="21600,21600" o:spt="202" path="m,l,21600r21600,l21600,xe">
                <v:stroke joinstyle="miter"/>
                <v:path gradientshapeok="t" o:connecttype="rect"/>
              </v:shapetype>
              <v:shape id="Text Box 2" o:spid="_x0000_s1026" type="#_x0000_t202" style="position:absolute;margin-left:346.25pt;margin-top:17.7pt;width:71.35pt;height: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" strokecolor="white [3212]">
                <v:textbox>
                  <w:txbxContent>
                    <w:p w14:paraId="0DDDD178" w14:textId="14D0688E" w:rsidR="005A3B11" w:rsidRPr="002A728F" w:rsidRDefault="005A3B11">
                      <w:pPr>
                        <w:rPr>
                          <w:sz w:val="16"/>
                        </w:rPr>
                      </w:pPr>
                      <w:r>
                        <w:rPr>
                          <w:sz w:val="16"/>
                        </w:rPr>
                        <w:t>Budget</w:t>
                      </w:r>
                    </w:p>
                  </w:txbxContent>
                </v:textbox>
              </v:shape>
            </w:pict>
          </mc:Fallback>
        </mc:AlternateContent>
      </w:r>
    </w:p>
    <w:p w14:paraId="49303526" w14:textId="25B0BB82" w:rsidR="00A00D6A" w:rsidRDefault="002A728F" w:rsidP="00C82E93">
      <w:r>
        <w:rPr>
          <w:noProof/>
        </w:rPr>
        <mc:AlternateContent>
          <mc:Choice Requires="wps">
            <w:drawing>
              <wp:anchor distT="0" distB="0" distL="114300" distR="114300" simplePos="0" relativeHeight="251734016" behindDoc="0" locked="0" layoutInCell="1" allowOverlap="1" wp14:anchorId="08162307" wp14:editId="6771B5D9">
                <wp:simplePos x="0" y="0"/>
                <wp:positionH relativeFrom="column">
                  <wp:posOffset>3530379</wp:posOffset>
                </wp:positionH>
                <wp:positionV relativeFrom="paragraph">
                  <wp:posOffset>27195</wp:posOffset>
                </wp:positionV>
                <wp:extent cx="866692" cy="278295"/>
                <wp:effectExtent l="38100" t="0" r="29210" b="83820"/>
                <wp:wrapNone/>
                <wp:docPr id="50" name="Straight Arrow Connector 50"/>
                <wp:cNvGraphicFramePr/>
                <a:graphic xmlns:a="http://schemas.openxmlformats.org/drawingml/2006/main">
                  <a:graphicData uri="http://schemas.microsoft.com/office/word/2010/wordprocessingShape">
                    <wps:wsp>
                      <wps:cNvCnPr/>
                      <wps:spPr>
                        <a:xfrm flipH="1">
                          <a:off x="0" y="0"/>
                          <a:ext cx="866692" cy="27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3B08E37A" id="_x0000_t32" coordsize="21600,21600" o:spt="32" o:oned="t" path="m,l21600,21600e" filled="f">
                <v:path arrowok="t" fillok="f" o:connecttype="none"/>
                <o:lock v:ext="edit" shapetype="t"/>
              </v:shapetype>
              <v:shape id="Straight Arrow Connector 50" o:spid="_x0000_s1026" type="#_x0000_t32" style="position:absolute;margin-left:278pt;margin-top:2.15pt;width:68.25pt;height:21.9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" strokecolor="#4579b8 [3044]">
                <v:stroke endarrow="open"/>
              </v:shape>
            </w:pict>
          </mc:Fallback>
        </mc:AlternateContent>
      </w:r>
      <w:r w:rsidR="005A4817">
        <w:rPr>
          <w:noProof/>
        </w:rPr>
        <mc:AlternateContent>
          <mc:Choice Requires="wps">
            <w:drawing>
              <wp:anchor distT="0" distB="0" distL="114300" distR="114300" simplePos="0" relativeHeight="251724800" behindDoc="0" locked="0" layoutInCell="1" allowOverlap="1" wp14:anchorId="569AAA67" wp14:editId="0D7A9C9D">
                <wp:simplePos x="0" y="0"/>
                <wp:positionH relativeFrom="column">
                  <wp:posOffset>2007235</wp:posOffset>
                </wp:positionH>
                <wp:positionV relativeFrom="paragraph">
                  <wp:posOffset>106045</wp:posOffset>
                </wp:positionV>
                <wp:extent cx="613410" cy="0"/>
                <wp:effectExtent l="0" t="0" r="15240" b="19050"/>
                <wp:wrapNone/>
                <wp:docPr id="45" name="Straight Connector 45"/>
                <wp:cNvGraphicFramePr/>
                <a:graphic xmlns:a="http://schemas.openxmlformats.org/drawingml/2006/main">
                  <a:graphicData uri="http://schemas.microsoft.com/office/word/2010/wordprocessingShape">
                    <wps:wsp>
                      <wps:cNvCnPr/>
                      <wps:spPr>
                        <a:xfrm>
                          <a:off x="0" y="0"/>
                          <a:ext cx="61341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37C88174" id="Straight Connector 45"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05pt,8.35pt" to="206.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" strokecolor="#c0504d [3205]" strokeweight="1.25pt"/>
            </w:pict>
          </mc:Fallback>
        </mc:AlternateContent>
      </w:r>
      <w:r w:rsidR="00F85638">
        <w:rPr>
          <w:noProof/>
        </w:rPr>
        <mc:AlternateContent>
          <mc:Choice Requires="wps">
            <w:drawing>
              <wp:anchor distT="0" distB="0" distL="114300" distR="114300" simplePos="0" relativeHeight="251706368" behindDoc="0" locked="0" layoutInCell="1" allowOverlap="1" wp14:anchorId="6166F9B0" wp14:editId="680A7DB3">
                <wp:simplePos x="0" y="0"/>
                <wp:positionH relativeFrom="column">
                  <wp:posOffset>-80010</wp:posOffset>
                </wp:positionH>
                <wp:positionV relativeFrom="paragraph">
                  <wp:posOffset>304800</wp:posOffset>
                </wp:positionV>
                <wp:extent cx="266065" cy="238760"/>
                <wp:effectExtent l="0" t="0" r="19685" b="279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238760"/>
                        </a:xfrm>
                        <a:prstGeom prst="rect">
                          <a:avLst/>
                        </a:prstGeom>
                        <a:solidFill>
                          <a:schemeClr val="bg1"/>
                        </a:solidFill>
                        <a:ln w="9525">
                          <a:solidFill>
                            <a:schemeClr val="bg1"/>
                          </a:solidFill>
                          <a:miter lim="800000"/>
                          <a:headEnd/>
                          <a:tailEnd/>
                        </a:ln>
                      </wps:spPr>
                      <wps:txbx>
                        <w:txbxContent>
                          <w:p w14:paraId="2EDAAC10" w14:textId="77777777" w:rsidR="005A3B11" w:rsidRPr="00250A57" w:rsidRDefault="005A3B11" w:rsidP="00F85638">
                            <w:pPr>
                              <w:rPr>
                                <w:b/>
                              </w:rPr>
                            </w:pPr>
                            <w:r w:rsidRPr="00250A57">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6F9B0" id="_x0000_s1027" type="#_x0000_t202" style="position:absolute;margin-left:-6.3pt;margin-top:24pt;width:20.95pt;height:1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" fillcolor="white [3212]" strokecolor="white [3212]">
                <v:textbox>
                  <w:txbxContent>
                    <w:p w14:paraId="2EDAAC10" w14:textId="77777777" w:rsidR="005A3B11" w:rsidRPr="00250A57" w:rsidRDefault="005A3B11" w:rsidP="00F85638">
                      <w:pPr>
                        <w:rPr>
                          <w:b/>
                        </w:rPr>
                      </w:pPr>
                      <w:r w:rsidRPr="00250A57">
                        <w:rPr>
                          <w:b/>
                        </w:rPr>
                        <w:t>$</w:t>
                      </w:r>
                    </w:p>
                  </w:txbxContent>
                </v:textbox>
              </v:shape>
            </w:pict>
          </mc:Fallback>
        </mc:AlternateContent>
      </w:r>
    </w:p>
    <w:p w14:paraId="5973D5B5" w14:textId="09208034" w:rsidR="00A00D6A" w:rsidRDefault="0015113D" w:rsidP="00C82E93">
      <w:r>
        <w:rPr>
          <w:noProof/>
        </w:rPr>
        <mc:AlternateContent>
          <mc:Choice Requires="wps">
            <w:drawing>
              <wp:anchor distT="0" distB="0" distL="114300" distR="114300" simplePos="0" relativeHeight="251738112" behindDoc="0" locked="0" layoutInCell="1" allowOverlap="1" wp14:anchorId="3EE2EE68" wp14:editId="36AA6ABE">
                <wp:simplePos x="0" y="0"/>
                <wp:positionH relativeFrom="column">
                  <wp:posOffset>652007</wp:posOffset>
                </wp:positionH>
                <wp:positionV relativeFrom="paragraph">
                  <wp:posOffset>68276</wp:posOffset>
                </wp:positionV>
                <wp:extent cx="811033" cy="445273"/>
                <wp:effectExtent l="0" t="0" r="27305" b="12065"/>
                <wp:wrapNone/>
                <wp:docPr id="53" name="Snip Same Side Corner Rectangle 53"/>
                <wp:cNvGraphicFramePr/>
                <a:graphic xmlns:a="http://schemas.openxmlformats.org/drawingml/2006/main">
                  <a:graphicData uri="http://schemas.microsoft.com/office/word/2010/wordprocessingShape">
                    <wps:wsp>
                      <wps:cNvSpPr/>
                      <wps:spPr>
                        <a:xfrm>
                          <a:off x="0" y="0"/>
                          <a:ext cx="811033" cy="445273"/>
                        </a:xfrm>
                        <a:prstGeom prst="snip2SameRect">
                          <a:avLst/>
                        </a:prstGeom>
                        <a:solidFill>
                          <a:schemeClr val="bg1">
                            <a:lumMod val="95000"/>
                          </a:schemeClr>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C1D8B" w14:textId="369375BD" w:rsidR="005A3B11" w:rsidRPr="0015113D" w:rsidRDefault="005A3B11" w:rsidP="0015113D">
                            <w:pPr>
                              <w:rPr>
                                <w:sz w:val="16"/>
                              </w:rPr>
                            </w:pPr>
                            <w:r>
                              <w:rPr>
                                <w:color w:val="C0504D" w:themeColor="accent2"/>
                                <w:sz w:val="16"/>
                              </w:rPr>
                              <w:t>PY Actuals: $$$</w:t>
                            </w:r>
                            <w:r>
                              <w:rPr>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E2EE68" id="Snip Same Side Corner Rectangle 53" o:spid="_x0000_s1028" style="position:absolute;margin-left:51.35pt;margin-top:5.4pt;width:63.85pt;height:35.0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1033,445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" adj="-11796480,,5400" path="m74214,l736819,r74214,74214l811033,445273r,l,445273r,l,74214,74214,xe" fillcolor="#f2f2f2 [3052]" strokecolor="#4f81bd [3204]">
                <v:stroke joinstyle="miter"/>
                <v:formulas/>
                <v:path arrowok="t" o:connecttype="custom" o:connectlocs="74214,0;736819,0;811033,74214;811033,445273;811033,445273;0,445273;0,445273;0,74214;74214,0" o:connectangles="0,0,0,0,0,0,0,0,0" textboxrect="0,0,811033,445273"/>
                <v:textbox>
                  <w:txbxContent>
                    <w:p w14:paraId="230C1D8B" w14:textId="369375BD" w:rsidR="005A3B11" w:rsidRPr="0015113D" w:rsidRDefault="005A3B11" w:rsidP="0015113D">
                      <w:pPr>
                        <w:rPr>
                          <w:sz w:val="16"/>
                        </w:rPr>
                      </w:pPr>
                      <w:r>
                        <w:rPr>
                          <w:color w:val="C0504D" w:themeColor="accent2"/>
                          <w:sz w:val="16"/>
                        </w:rPr>
                        <w:t>PY Actuals: $$$</w:t>
                      </w:r>
                      <w:r>
                        <w:rPr>
                          <w:sz w:val="16"/>
                        </w:rPr>
                        <w:t xml:space="preserve"> </w:t>
                      </w:r>
                    </w:p>
                  </w:txbxContent>
                </v:textbox>
              </v:shape>
            </w:pict>
          </mc:Fallback>
        </mc:AlternateContent>
      </w:r>
      <w:r w:rsidR="005A4817">
        <w:rPr>
          <w:noProof/>
        </w:rPr>
        <mc:AlternateContent>
          <mc:Choice Requires="wps">
            <w:drawing>
              <wp:anchor distT="0" distB="0" distL="114300" distR="114300" simplePos="0" relativeHeight="251730944" behindDoc="0" locked="0" layoutInCell="1" allowOverlap="1" wp14:anchorId="16EC5322" wp14:editId="4B3B9921">
                <wp:simplePos x="0" y="0"/>
                <wp:positionH relativeFrom="column">
                  <wp:posOffset>4497070</wp:posOffset>
                </wp:positionH>
                <wp:positionV relativeFrom="paragraph">
                  <wp:posOffset>300990</wp:posOffset>
                </wp:positionV>
                <wp:extent cx="613410" cy="0"/>
                <wp:effectExtent l="0" t="0" r="15240" b="19050"/>
                <wp:wrapNone/>
                <wp:docPr id="48" name="Straight Connector 48"/>
                <wp:cNvGraphicFramePr/>
                <a:graphic xmlns:a="http://schemas.openxmlformats.org/drawingml/2006/main">
                  <a:graphicData uri="http://schemas.microsoft.com/office/word/2010/wordprocessingShape">
                    <wps:wsp>
                      <wps:cNvCnPr/>
                      <wps:spPr>
                        <a:xfrm>
                          <a:off x="0" y="0"/>
                          <a:ext cx="61341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3374C089" id="Straight Connector 48"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1pt,23.7pt" to="402.4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" strokecolor="#c0504d [3205]" strokeweight="1.25pt"/>
            </w:pict>
          </mc:Fallback>
        </mc:AlternateContent>
      </w:r>
      <w:r w:rsidR="005A4817">
        <w:rPr>
          <w:noProof/>
        </w:rPr>
        <mc:AlternateContent>
          <mc:Choice Requires="wps">
            <w:drawing>
              <wp:anchor distT="0" distB="0" distL="114300" distR="114300" simplePos="0" relativeHeight="251726848" behindDoc="0" locked="0" layoutInCell="1" allowOverlap="1" wp14:anchorId="5AEE3D13" wp14:editId="5E0A3947">
                <wp:simplePos x="0" y="0"/>
                <wp:positionH relativeFrom="column">
                  <wp:posOffset>2851785</wp:posOffset>
                </wp:positionH>
                <wp:positionV relativeFrom="paragraph">
                  <wp:posOffset>69215</wp:posOffset>
                </wp:positionV>
                <wp:extent cx="613410" cy="0"/>
                <wp:effectExtent l="0" t="0" r="15240" b="19050"/>
                <wp:wrapNone/>
                <wp:docPr id="46" name="Straight Connector 46"/>
                <wp:cNvGraphicFramePr/>
                <a:graphic xmlns:a="http://schemas.openxmlformats.org/drawingml/2006/main">
                  <a:graphicData uri="http://schemas.microsoft.com/office/word/2010/wordprocessingShape">
                    <wps:wsp>
                      <wps:cNvCnPr/>
                      <wps:spPr>
                        <a:xfrm>
                          <a:off x="0" y="0"/>
                          <a:ext cx="61341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7835C95F" id="Straight Connector 46"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55pt,5.45pt" to="272.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" strokecolor="#c0504d [3205]" strokeweight="1.25pt"/>
            </w:pict>
          </mc:Fallback>
        </mc:AlternateContent>
      </w:r>
    </w:p>
    <w:p w14:paraId="4BDA77F7" w14:textId="52814232" w:rsidR="00A00D6A" w:rsidRDefault="0015113D" w:rsidP="00C82E93">
      <w:r>
        <w:rPr>
          <w:noProof/>
        </w:rPr>
        <mc:AlternateContent>
          <mc:Choice Requires="wps">
            <w:drawing>
              <wp:anchor distT="0" distB="0" distL="114300" distR="114300" simplePos="0" relativeHeight="251739136" behindDoc="0" locked="0" layoutInCell="1" allowOverlap="1" wp14:anchorId="43D54AA9" wp14:editId="55907CAF">
                <wp:simplePos x="0" y="0"/>
                <wp:positionH relativeFrom="column">
                  <wp:posOffset>1041400</wp:posOffset>
                </wp:positionH>
                <wp:positionV relativeFrom="paragraph">
                  <wp:posOffset>237159</wp:posOffset>
                </wp:positionV>
                <wp:extent cx="149916" cy="604299"/>
                <wp:effectExtent l="0" t="0" r="78740" b="62865"/>
                <wp:wrapNone/>
                <wp:docPr id="54" name="Straight Arrow Connector 54"/>
                <wp:cNvGraphicFramePr/>
                <a:graphic xmlns:a="http://schemas.openxmlformats.org/drawingml/2006/main">
                  <a:graphicData uri="http://schemas.microsoft.com/office/word/2010/wordprocessingShape">
                    <wps:wsp>
                      <wps:cNvCnPr/>
                      <wps:spPr>
                        <a:xfrm>
                          <a:off x="0" y="0"/>
                          <a:ext cx="149916" cy="604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74FF19B" id="Straight Arrow Connector 54" o:spid="_x0000_s1026" type="#_x0000_t32" style="position:absolute;margin-left:82pt;margin-top:18.65pt;width:11.8pt;height:47.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" strokecolor="#4579b8 [3044]">
                <v:stroke endarrow="open"/>
              </v:shape>
            </w:pict>
          </mc:Fallback>
        </mc:AlternateContent>
      </w:r>
      <w:r w:rsidR="006C60A5">
        <w:rPr>
          <w:noProof/>
        </w:rPr>
        <mc:AlternateContent>
          <mc:Choice Requires="wps">
            <w:drawing>
              <wp:anchor distT="0" distB="0" distL="114300" distR="114300" simplePos="0" relativeHeight="251736064" behindDoc="0" locked="0" layoutInCell="1" allowOverlap="1" wp14:anchorId="4D842112" wp14:editId="75E4032C">
                <wp:simplePos x="0" y="0"/>
                <wp:positionH relativeFrom="column">
                  <wp:posOffset>4676775</wp:posOffset>
                </wp:positionH>
                <wp:positionV relativeFrom="paragraph">
                  <wp:posOffset>194310</wp:posOffset>
                </wp:positionV>
                <wp:extent cx="906145" cy="222250"/>
                <wp:effectExtent l="0" t="0" r="27305" b="2540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22250"/>
                        </a:xfrm>
                        <a:prstGeom prst="rect">
                          <a:avLst/>
                        </a:prstGeom>
                        <a:solidFill>
                          <a:srgbClr val="FFFFFF"/>
                        </a:solidFill>
                        <a:ln w="9525">
                          <a:solidFill>
                            <a:schemeClr val="bg1"/>
                          </a:solidFill>
                          <a:miter lim="800000"/>
                          <a:headEnd/>
                          <a:tailEnd/>
                        </a:ln>
                      </wps:spPr>
                      <wps:txbx>
                        <w:txbxContent>
                          <w:p w14:paraId="6BF642A4" w14:textId="644F9168" w:rsidR="005A3B11" w:rsidRPr="002A728F" w:rsidRDefault="005A3B11" w:rsidP="006C60A5">
                            <w:pPr>
                              <w:rPr>
                                <w:sz w:val="16"/>
                              </w:rPr>
                            </w:pPr>
                            <w:r>
                              <w:rPr>
                                <w:sz w:val="16"/>
                              </w:rPr>
                              <w:t>Actuals YTD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42112" id="_x0000_s1029" type="#_x0000_t202" style="position:absolute;margin-left:368.25pt;margin-top:15.3pt;width:71.35pt;height: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" strokecolor="white [3212]">
                <v:textbox>
                  <w:txbxContent>
                    <w:p w14:paraId="6BF642A4" w14:textId="644F9168" w:rsidR="005A3B11" w:rsidRPr="002A728F" w:rsidRDefault="005A3B11" w:rsidP="006C60A5">
                      <w:pPr>
                        <w:rPr>
                          <w:sz w:val="16"/>
                        </w:rPr>
                      </w:pPr>
                      <w:r>
                        <w:rPr>
                          <w:sz w:val="16"/>
                        </w:rPr>
                        <w:t>Actuals YTD</w:t>
                      </w:r>
                    </w:p>
                  </w:txbxContent>
                </v:textbox>
              </v:shape>
            </w:pict>
          </mc:Fallback>
        </mc:AlternateContent>
      </w:r>
    </w:p>
    <w:p w14:paraId="17391833" w14:textId="7DEFCAAA" w:rsidR="00A00D6A" w:rsidRDefault="0076772D" w:rsidP="00C82E93">
      <w:r>
        <w:rPr>
          <w:noProof/>
        </w:rPr>
        <mc:AlternateContent>
          <mc:Choice Requires="wps">
            <w:drawing>
              <wp:anchor distT="0" distB="0" distL="114300" distR="114300" simplePos="0" relativeHeight="251737088" behindDoc="0" locked="0" layoutInCell="1" allowOverlap="1" wp14:anchorId="733EDA89" wp14:editId="7B3C4A8F">
                <wp:simplePos x="0" y="0"/>
                <wp:positionH relativeFrom="column">
                  <wp:posOffset>3530379</wp:posOffset>
                </wp:positionH>
                <wp:positionV relativeFrom="paragraph">
                  <wp:posOffset>90833</wp:posOffset>
                </wp:positionV>
                <wp:extent cx="1232452" cy="350244"/>
                <wp:effectExtent l="38100" t="0" r="25400" b="88265"/>
                <wp:wrapNone/>
                <wp:docPr id="52" name="Straight Arrow Connector 52"/>
                <wp:cNvGraphicFramePr/>
                <a:graphic xmlns:a="http://schemas.openxmlformats.org/drawingml/2006/main">
                  <a:graphicData uri="http://schemas.microsoft.com/office/word/2010/wordprocessingShape">
                    <wps:wsp>
                      <wps:cNvCnPr/>
                      <wps:spPr>
                        <a:xfrm flipH="1">
                          <a:off x="0" y="0"/>
                          <a:ext cx="1232452" cy="3502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23DB2E7C" id="Straight Arrow Connector 52" o:spid="_x0000_s1026" type="#_x0000_t32" style="position:absolute;margin-left:278pt;margin-top:7.15pt;width:97.05pt;height:27.6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" strokecolor="#4579b8 [3044]">
                <v:stroke endarrow="open"/>
              </v:shape>
            </w:pict>
          </mc:Fallback>
        </mc:AlternateContent>
      </w:r>
      <w:r w:rsidR="005A4817">
        <w:rPr>
          <w:noProof/>
        </w:rPr>
        <mc:AlternateContent>
          <mc:Choice Requires="wps">
            <w:drawing>
              <wp:anchor distT="0" distB="0" distL="114300" distR="114300" simplePos="0" relativeHeight="251728896" behindDoc="0" locked="0" layoutInCell="1" allowOverlap="1" wp14:anchorId="5C0A2C0D" wp14:editId="49443089">
                <wp:simplePos x="0" y="0"/>
                <wp:positionH relativeFrom="column">
                  <wp:posOffset>3687445</wp:posOffset>
                </wp:positionH>
                <wp:positionV relativeFrom="paragraph">
                  <wp:posOffset>12065</wp:posOffset>
                </wp:positionV>
                <wp:extent cx="613410" cy="0"/>
                <wp:effectExtent l="0" t="0" r="15240" b="19050"/>
                <wp:wrapNone/>
                <wp:docPr id="47" name="Straight Connector 47"/>
                <wp:cNvGraphicFramePr/>
                <a:graphic xmlns:a="http://schemas.openxmlformats.org/drawingml/2006/main">
                  <a:graphicData uri="http://schemas.microsoft.com/office/word/2010/wordprocessingShape">
                    <wps:wsp>
                      <wps:cNvCnPr/>
                      <wps:spPr>
                        <a:xfrm>
                          <a:off x="0" y="0"/>
                          <a:ext cx="61341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21F25E0F" id="Straight Connector 47"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0.35pt,.95pt" to="338.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" strokecolor="#c0504d [3205]" strokeweight="1.25pt"/>
            </w:pict>
          </mc:Fallback>
        </mc:AlternateContent>
      </w:r>
      <w:r w:rsidR="005A4817">
        <w:rPr>
          <w:noProof/>
        </w:rPr>
        <mc:AlternateContent>
          <mc:Choice Requires="wps">
            <w:drawing>
              <wp:anchor distT="0" distB="0" distL="114300" distR="114300" simplePos="0" relativeHeight="251722752" behindDoc="0" locked="0" layoutInCell="1" allowOverlap="1" wp14:anchorId="43DED3BA" wp14:editId="0312B416">
                <wp:simplePos x="0" y="0"/>
                <wp:positionH relativeFrom="column">
                  <wp:posOffset>1196340</wp:posOffset>
                </wp:positionH>
                <wp:positionV relativeFrom="paragraph">
                  <wp:posOffset>305435</wp:posOffset>
                </wp:positionV>
                <wp:extent cx="613410" cy="0"/>
                <wp:effectExtent l="0" t="0" r="15240" b="19050"/>
                <wp:wrapNone/>
                <wp:docPr id="44" name="Straight Connector 44"/>
                <wp:cNvGraphicFramePr/>
                <a:graphic xmlns:a="http://schemas.openxmlformats.org/drawingml/2006/main">
                  <a:graphicData uri="http://schemas.microsoft.com/office/word/2010/wordprocessingShape">
                    <wps:wsp>
                      <wps:cNvCnPr/>
                      <wps:spPr>
                        <a:xfrm>
                          <a:off x="0" y="0"/>
                          <a:ext cx="613410"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658E0A8E" id="Straight Connector 4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2pt,24.05pt" to="14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" strokecolor="#c0504d [3205]" strokeweight="1.25pt"/>
            </w:pict>
          </mc:Fallback>
        </mc:AlternateContent>
      </w:r>
    </w:p>
    <w:p w14:paraId="04620B5D" w14:textId="2EF48F03" w:rsidR="00A00D6A" w:rsidRDefault="005A4817" w:rsidP="005A4817">
      <w:pPr>
        <w:tabs>
          <w:tab w:val="left" w:pos="1315"/>
        </w:tabs>
      </w:pPr>
      <w:r>
        <w:rPr>
          <w:noProof/>
        </w:rPr>
        <mc:AlternateContent>
          <mc:Choice Requires="wps">
            <w:drawing>
              <wp:anchor distT="0" distB="0" distL="114300" distR="114300" simplePos="0" relativeHeight="251720704" behindDoc="0" locked="0" layoutInCell="1" allowOverlap="1" wp14:anchorId="6E11F92A" wp14:editId="1488B450">
                <wp:simplePos x="0" y="0"/>
                <wp:positionH relativeFrom="column">
                  <wp:posOffset>449788</wp:posOffset>
                </wp:positionH>
                <wp:positionV relativeFrom="paragraph">
                  <wp:posOffset>147955</wp:posOffset>
                </wp:positionV>
                <wp:extent cx="613766" cy="0"/>
                <wp:effectExtent l="0" t="0" r="15240" b="19050"/>
                <wp:wrapNone/>
                <wp:docPr id="43" name="Straight Connector 43"/>
                <wp:cNvGraphicFramePr/>
                <a:graphic xmlns:a="http://schemas.openxmlformats.org/drawingml/2006/main">
                  <a:graphicData uri="http://schemas.microsoft.com/office/word/2010/wordprocessingShape">
                    <wps:wsp>
                      <wps:cNvCnPr/>
                      <wps:spPr>
                        <a:xfrm>
                          <a:off x="0" y="0"/>
                          <a:ext cx="613766" cy="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69A5CC31" id="Straight Connector 43"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pt,11.65pt" to="83.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" strokecolor="#c0504d [3205]" strokeweight="1.25pt"/>
            </w:pict>
          </mc:Fallback>
        </mc:AlternateContent>
      </w:r>
      <w:r w:rsidR="001E558D">
        <w:rPr>
          <w:noProof/>
        </w:rPr>
        <mc:AlternateContent>
          <mc:Choice Requires="wps">
            <w:drawing>
              <wp:anchor distT="0" distB="0" distL="114300" distR="114300" simplePos="0" relativeHeight="251717632" behindDoc="0" locked="0" layoutInCell="1" allowOverlap="1" wp14:anchorId="358D5B05" wp14:editId="27379E32">
                <wp:simplePos x="0" y="0"/>
                <wp:positionH relativeFrom="column">
                  <wp:posOffset>4516120</wp:posOffset>
                </wp:positionH>
                <wp:positionV relativeFrom="paragraph">
                  <wp:posOffset>196850</wp:posOffset>
                </wp:positionV>
                <wp:extent cx="595630" cy="228600"/>
                <wp:effectExtent l="0" t="0" r="13970" b="19050"/>
                <wp:wrapNone/>
                <wp:docPr id="36" name="Rectangle 36"/>
                <wp:cNvGraphicFramePr/>
                <a:graphic xmlns:a="http://schemas.openxmlformats.org/drawingml/2006/main">
                  <a:graphicData uri="http://schemas.microsoft.com/office/word/2010/wordprocessingShape">
                    <wps:wsp>
                      <wps:cNvSpPr/>
                      <wps:spPr>
                        <a:xfrm>
                          <a:off x="0" y="0"/>
                          <a:ext cx="59563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2F04DCAF" id="Rectangle 36" o:spid="_x0000_s1026" style="position:absolute;margin-left:355.6pt;margin-top:15.5pt;width:46.9pt;height:18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" fillcolor="#4f81bd [3204]" strokecolor="#243f60 [1604]" strokeweight="2pt"/>
            </w:pict>
          </mc:Fallback>
        </mc:AlternateContent>
      </w:r>
      <w:r w:rsidR="001E558D">
        <w:rPr>
          <w:noProof/>
        </w:rPr>
        <mc:AlternateContent>
          <mc:Choice Requires="wps">
            <w:drawing>
              <wp:anchor distT="0" distB="0" distL="114300" distR="114300" simplePos="0" relativeHeight="251715584" behindDoc="0" locked="0" layoutInCell="1" allowOverlap="1" wp14:anchorId="4C705BB4" wp14:editId="0034B5DB">
                <wp:simplePos x="0" y="0"/>
                <wp:positionH relativeFrom="column">
                  <wp:posOffset>3689350</wp:posOffset>
                </wp:positionH>
                <wp:positionV relativeFrom="paragraph">
                  <wp:posOffset>284480</wp:posOffset>
                </wp:positionV>
                <wp:extent cx="595630" cy="141605"/>
                <wp:effectExtent l="0" t="0" r="13970" b="10795"/>
                <wp:wrapNone/>
                <wp:docPr id="32" name="Rectangle 32"/>
                <wp:cNvGraphicFramePr/>
                <a:graphic xmlns:a="http://schemas.openxmlformats.org/drawingml/2006/main">
                  <a:graphicData uri="http://schemas.microsoft.com/office/word/2010/wordprocessingShape">
                    <wps:wsp>
                      <wps:cNvSpPr/>
                      <wps:spPr>
                        <a:xfrm>
                          <a:off x="0" y="0"/>
                          <a:ext cx="595630" cy="1416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842B178" id="Rectangle 32" o:spid="_x0000_s1026" style="position:absolute;margin-left:290.5pt;margin-top:22.4pt;width:46.9pt;height:11.1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" fillcolor="#4f81bd [3204]" strokecolor="#243f60 [1604]" strokeweight="2pt"/>
            </w:pict>
          </mc:Fallback>
        </mc:AlternateContent>
      </w:r>
      <w:r w:rsidR="001E558D">
        <w:rPr>
          <w:noProof/>
        </w:rPr>
        <mc:AlternateContent>
          <mc:Choice Requires="wps">
            <w:drawing>
              <wp:anchor distT="0" distB="0" distL="114300" distR="114300" simplePos="0" relativeHeight="251713536" behindDoc="0" locked="0" layoutInCell="1" allowOverlap="1" wp14:anchorId="6D362DC1" wp14:editId="06ABF03A">
                <wp:simplePos x="0" y="0"/>
                <wp:positionH relativeFrom="column">
                  <wp:posOffset>2854325</wp:posOffset>
                </wp:positionH>
                <wp:positionV relativeFrom="paragraph">
                  <wp:posOffset>117475</wp:posOffset>
                </wp:positionV>
                <wp:extent cx="595630" cy="308610"/>
                <wp:effectExtent l="0" t="0" r="13970" b="15240"/>
                <wp:wrapNone/>
                <wp:docPr id="24" name="Rectangle 24"/>
                <wp:cNvGraphicFramePr/>
                <a:graphic xmlns:a="http://schemas.openxmlformats.org/drawingml/2006/main">
                  <a:graphicData uri="http://schemas.microsoft.com/office/word/2010/wordprocessingShape">
                    <wps:wsp>
                      <wps:cNvSpPr/>
                      <wps:spPr>
                        <a:xfrm>
                          <a:off x="0" y="0"/>
                          <a:ext cx="595630" cy="308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D9741B5" id="Rectangle 24" o:spid="_x0000_s1026" style="position:absolute;margin-left:224.75pt;margin-top:9.25pt;width:46.9pt;height:24.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" fillcolor="#4f81bd [3204]" strokecolor="#243f60 [1604]" strokeweight="2pt"/>
            </w:pict>
          </mc:Fallback>
        </mc:AlternateContent>
      </w:r>
      <w:r w:rsidR="001E558D">
        <w:rPr>
          <w:noProof/>
        </w:rPr>
        <mc:AlternateContent>
          <mc:Choice Requires="wps">
            <w:drawing>
              <wp:anchor distT="0" distB="0" distL="114300" distR="114300" simplePos="0" relativeHeight="251711488" behindDoc="0" locked="0" layoutInCell="1" allowOverlap="1" wp14:anchorId="788C282F" wp14:editId="77237B21">
                <wp:simplePos x="0" y="0"/>
                <wp:positionH relativeFrom="column">
                  <wp:posOffset>2027555</wp:posOffset>
                </wp:positionH>
                <wp:positionV relativeFrom="paragraph">
                  <wp:posOffset>244475</wp:posOffset>
                </wp:positionV>
                <wp:extent cx="595630" cy="181610"/>
                <wp:effectExtent l="0" t="0" r="13970" b="27940"/>
                <wp:wrapNone/>
                <wp:docPr id="23" name="Rectangle 23"/>
                <wp:cNvGraphicFramePr/>
                <a:graphic xmlns:a="http://schemas.openxmlformats.org/drawingml/2006/main">
                  <a:graphicData uri="http://schemas.microsoft.com/office/word/2010/wordprocessingShape">
                    <wps:wsp>
                      <wps:cNvSpPr/>
                      <wps:spPr>
                        <a:xfrm>
                          <a:off x="0" y="0"/>
                          <a:ext cx="595630" cy="181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F491313" id="Rectangle 23" o:spid="_x0000_s1026" style="position:absolute;margin-left:159.65pt;margin-top:19.25pt;width:46.9pt;height:14.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" fillcolor="#4f81bd [3204]" strokecolor="#243f60 [1604]" strokeweight="2pt"/>
            </w:pict>
          </mc:Fallback>
        </mc:AlternateContent>
      </w:r>
      <w:r w:rsidR="00F85638">
        <w:rPr>
          <w:noProof/>
        </w:rPr>
        <mc:AlternateContent>
          <mc:Choice Requires="wps">
            <w:drawing>
              <wp:anchor distT="0" distB="0" distL="114300" distR="114300" simplePos="0" relativeHeight="251709440" behindDoc="0" locked="0" layoutInCell="1" allowOverlap="1" wp14:anchorId="092DCBBB" wp14:editId="33452E90">
                <wp:simplePos x="0" y="0"/>
                <wp:positionH relativeFrom="column">
                  <wp:posOffset>1216025</wp:posOffset>
                </wp:positionH>
                <wp:positionV relativeFrom="paragraph">
                  <wp:posOffset>188926</wp:posOffset>
                </wp:positionV>
                <wp:extent cx="595630" cy="238125"/>
                <wp:effectExtent l="0" t="0" r="13970" b="28575"/>
                <wp:wrapNone/>
                <wp:docPr id="22" name="Rectangle 22"/>
                <wp:cNvGraphicFramePr/>
                <a:graphic xmlns:a="http://schemas.openxmlformats.org/drawingml/2006/main">
                  <a:graphicData uri="http://schemas.microsoft.com/office/word/2010/wordprocessingShape">
                    <wps:wsp>
                      <wps:cNvSpPr/>
                      <wps:spPr>
                        <a:xfrm>
                          <a:off x="0" y="0"/>
                          <a:ext cx="59563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656BD3B8" id="Rectangle 22" o:spid="_x0000_s1026" style="position:absolute;margin-left:95.75pt;margin-top:14.9pt;width:46.9pt;height:18.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" fillcolor="#4f81bd [3204]" strokecolor="#243f60 [1604]" strokeweight="2pt"/>
            </w:pict>
          </mc:Fallback>
        </mc:AlternateContent>
      </w:r>
      <w:r>
        <w:tab/>
      </w:r>
    </w:p>
    <w:p w14:paraId="405A900E" w14:textId="05A44661" w:rsidR="00A00D6A" w:rsidRDefault="00E871A9" w:rsidP="00C82E93">
      <w:r>
        <w:rPr>
          <w:noProof/>
        </w:rPr>
        <mc:AlternateContent>
          <mc:Choice Requires="wps">
            <w:drawing>
              <wp:anchor distT="0" distB="0" distL="114300" distR="114300" simplePos="0" relativeHeight="251719680" behindDoc="0" locked="0" layoutInCell="1" allowOverlap="1" wp14:anchorId="26A2B67B" wp14:editId="020B2A04">
                <wp:simplePos x="0" y="0"/>
                <wp:positionH relativeFrom="column">
                  <wp:posOffset>226959</wp:posOffset>
                </wp:positionH>
                <wp:positionV relativeFrom="paragraph">
                  <wp:posOffset>137160</wp:posOffset>
                </wp:positionV>
                <wp:extent cx="5223510" cy="230505"/>
                <wp:effectExtent l="0" t="0" r="15240" b="1714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230505"/>
                        </a:xfrm>
                        <a:prstGeom prst="rect">
                          <a:avLst/>
                        </a:prstGeom>
                        <a:solidFill>
                          <a:srgbClr val="FFFFFF"/>
                        </a:solidFill>
                        <a:ln w="9525">
                          <a:solidFill>
                            <a:schemeClr val="bg1"/>
                          </a:solidFill>
                          <a:miter lim="800000"/>
                          <a:headEnd/>
                          <a:tailEnd/>
                        </a:ln>
                      </wps:spPr>
                      <wps:txbx>
                        <w:txbxContent>
                          <w:p w14:paraId="61C7ABDF" w14:textId="43799076" w:rsidR="005A3B11" w:rsidRPr="001E558D" w:rsidRDefault="005A3B11">
                            <w:pPr>
                              <w:rPr>
                                <w:sz w:val="16"/>
                              </w:rPr>
                            </w:pPr>
                            <w:r>
                              <w:rPr>
                                <w:sz w:val="16"/>
                              </w:rPr>
                              <w:t xml:space="preserve">   </w:t>
                            </w:r>
                            <w:r w:rsidRPr="001E558D">
                              <w:rPr>
                                <w:sz w:val="16"/>
                              </w:rPr>
                              <w:t>Communications</w:t>
                            </w:r>
                            <w:r>
                              <w:rPr>
                                <w:sz w:val="16"/>
                              </w:rPr>
                              <w:t xml:space="preserve">          Executive</w:t>
                            </w:r>
                            <w:r>
                              <w:rPr>
                                <w:sz w:val="16"/>
                              </w:rPr>
                              <w:tab/>
                              <w:t xml:space="preserve">  Global Dev              Global Health              GPA                                  USP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2B67B" id="_x0000_s1030" type="#_x0000_t202" style="position:absolute;margin-left:17.85pt;margin-top:10.8pt;width:411.3pt;height:18.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" strokecolor="white [3212]">
                <v:textbox>
                  <w:txbxContent>
                    <w:p w14:paraId="61C7ABDF" w14:textId="43799076" w:rsidR="005A3B11" w:rsidRPr="001E558D" w:rsidRDefault="005A3B11">
                      <w:pPr>
                        <w:rPr>
                          <w:sz w:val="16"/>
                        </w:rPr>
                      </w:pPr>
                      <w:r>
                        <w:rPr>
                          <w:sz w:val="16"/>
                        </w:rPr>
                        <w:t xml:space="preserve">   </w:t>
                      </w:r>
                      <w:r w:rsidRPr="001E558D">
                        <w:rPr>
                          <w:sz w:val="16"/>
                        </w:rPr>
                        <w:t>Communications</w:t>
                      </w:r>
                      <w:r>
                        <w:rPr>
                          <w:sz w:val="16"/>
                        </w:rPr>
                        <w:t xml:space="preserve">          Executive</w:t>
                      </w:r>
                      <w:r>
                        <w:rPr>
                          <w:sz w:val="16"/>
                        </w:rPr>
                        <w:tab/>
                        <w:t xml:space="preserve">  Global Dev              Global Health              GPA                                  USP   </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975186A" wp14:editId="0A2CB2F6">
                <wp:simplePos x="0" y="0"/>
                <wp:positionH relativeFrom="column">
                  <wp:posOffset>262255</wp:posOffset>
                </wp:positionH>
                <wp:positionV relativeFrom="paragraph">
                  <wp:posOffset>120650</wp:posOffset>
                </wp:positionV>
                <wp:extent cx="5128260" cy="0"/>
                <wp:effectExtent l="0" t="0" r="15240" b="19050"/>
                <wp:wrapNone/>
                <wp:docPr id="6" name="Straight Connector 6"/>
                <wp:cNvGraphicFramePr/>
                <a:graphic xmlns:a="http://schemas.openxmlformats.org/drawingml/2006/main">
                  <a:graphicData uri="http://schemas.microsoft.com/office/word/2010/wordprocessingShape">
                    <wps:wsp>
                      <wps:cNvCnPr/>
                      <wps:spPr>
                        <a:xfrm flipV="1">
                          <a:off x="0" y="0"/>
                          <a:ext cx="51282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54C1DA5C" id="Straight Connector 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9.5pt" to="424.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" strokecolor="black [3040]" strokeweight="1.5pt"/>
            </w:pict>
          </mc:Fallback>
        </mc:AlternateContent>
      </w:r>
      <w:r w:rsidR="00F85638">
        <w:rPr>
          <w:noProof/>
        </w:rPr>
        <mc:AlternateContent>
          <mc:Choice Requires="wps">
            <w:drawing>
              <wp:anchor distT="0" distB="0" distL="114300" distR="114300" simplePos="0" relativeHeight="251707392" behindDoc="0" locked="0" layoutInCell="1" allowOverlap="1" wp14:anchorId="17C730AC" wp14:editId="5E00C2B2">
                <wp:simplePos x="0" y="0"/>
                <wp:positionH relativeFrom="column">
                  <wp:posOffset>448945</wp:posOffset>
                </wp:positionH>
                <wp:positionV relativeFrom="paragraph">
                  <wp:posOffset>49199</wp:posOffset>
                </wp:positionV>
                <wp:extent cx="595796" cy="55466"/>
                <wp:effectExtent l="0" t="0" r="13970" b="20955"/>
                <wp:wrapNone/>
                <wp:docPr id="9" name="Rectangle 9"/>
                <wp:cNvGraphicFramePr/>
                <a:graphic xmlns:a="http://schemas.openxmlformats.org/drawingml/2006/main">
                  <a:graphicData uri="http://schemas.microsoft.com/office/word/2010/wordprocessingShape">
                    <wps:wsp>
                      <wps:cNvSpPr/>
                      <wps:spPr>
                        <a:xfrm>
                          <a:off x="0" y="0"/>
                          <a:ext cx="595796" cy="55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40D2BFE2" id="Rectangle 9" o:spid="_x0000_s1026" style="position:absolute;margin-left:35.35pt;margin-top:3.85pt;width:46.9pt;height:4.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" fillcolor="#4f81bd [3204]" strokecolor="#243f60 [1604]" strokeweight="2pt"/>
            </w:pict>
          </mc:Fallback>
        </mc:AlternateContent>
      </w:r>
    </w:p>
    <w:p w14:paraId="1ECDF254" w14:textId="334E47DF" w:rsidR="00C82E93" w:rsidRDefault="00C82E93" w:rsidP="00C82E93"/>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6B0A01" w:rsidRPr="00C7665B" w14:paraId="60ADA60F"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799CC938" w14:textId="500F099E" w:rsidR="006B0A01"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E06B72">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0EE066A1" w14:textId="77777777" w:rsidR="006B0A01"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51CDD693" w14:textId="77777777" w:rsidR="006B0A01"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6B0A01" w:rsidRPr="00C7665B" w14:paraId="02B0663A" w14:textId="77777777" w:rsidTr="26E74F6B">
        <w:trPr>
          <w:trHeight w:val="465"/>
        </w:trPr>
        <w:tc>
          <w:tcPr>
            <w:tcW w:w="810" w:type="dxa"/>
            <w:tcMar>
              <w:left w:w="58" w:type="dxa"/>
              <w:right w:w="58" w:type="dxa"/>
            </w:tcMar>
          </w:tcPr>
          <w:p w14:paraId="00C8736E" w14:textId="3ED4465A" w:rsidR="006B0A01" w:rsidRPr="00C7665B" w:rsidRDefault="006B0A01" w:rsidP="006345AD">
            <w:pPr>
              <w:pStyle w:val="TableText11"/>
              <w:rPr>
                <w:rFonts w:asciiTheme="minorHAnsi" w:hAnsiTheme="minorHAnsi" w:cs="Arial"/>
              </w:rPr>
            </w:pPr>
            <w:r>
              <w:rPr>
                <w:rFonts w:asciiTheme="minorHAnsi" w:hAnsiTheme="minorHAnsi" w:cs="Arial"/>
              </w:rPr>
              <w:t>R3</w:t>
            </w:r>
            <w:r w:rsidR="00E85AAF">
              <w:rPr>
                <w:rFonts w:asciiTheme="minorHAnsi" w:hAnsiTheme="minorHAnsi" w:cs="Arial"/>
              </w:rPr>
              <w:t>.2</w:t>
            </w:r>
          </w:p>
        </w:tc>
        <w:tc>
          <w:tcPr>
            <w:tcW w:w="7200" w:type="dxa"/>
          </w:tcPr>
          <w:p w14:paraId="794B596C" w14:textId="4651E945" w:rsidR="004C3465" w:rsidRPr="00D7464D" w:rsidRDefault="000D6039" w:rsidP="000D6039">
            <w:pPr>
              <w:pStyle w:val="NoSpacing"/>
            </w:pPr>
            <w:r w:rsidRPr="00D7464D">
              <w:t xml:space="preserve">Ability to track CY Actuals YTD against Total </w:t>
            </w:r>
            <w:r w:rsidR="00FD46C1" w:rsidRPr="00D7464D">
              <w:t>Budget and</w:t>
            </w:r>
            <w:r w:rsidR="00A318B6" w:rsidRPr="00D7464D">
              <w:t xml:space="preserve"> PY Actuals </w:t>
            </w:r>
            <w:r w:rsidR="00FD46C1" w:rsidRPr="00D7464D">
              <w:t xml:space="preserve">by </w:t>
            </w:r>
            <w:r w:rsidR="00A318B6" w:rsidRPr="00D7464D">
              <w:t>Month to M</w:t>
            </w:r>
            <w:r w:rsidRPr="00D7464D">
              <w:t>onth</w:t>
            </w:r>
            <w:r w:rsidR="00FD46C1" w:rsidRPr="00D7464D">
              <w:t>,</w:t>
            </w:r>
            <w:r w:rsidRPr="00D7464D">
              <w:t xml:space="preserve"> </w:t>
            </w:r>
            <w:r w:rsidR="006737F4" w:rsidRPr="00D7464D">
              <w:t>Divisions,</w:t>
            </w:r>
            <w:r w:rsidRPr="00D7464D">
              <w:t xml:space="preserve"> and Cost C</w:t>
            </w:r>
            <w:r w:rsidR="2DAEA8A2" w:rsidRPr="00D7464D">
              <w:t>enters. Following are the attributes:</w:t>
            </w:r>
          </w:p>
          <w:p w14:paraId="5AB2735A" w14:textId="77777777" w:rsidR="004C3465" w:rsidRPr="00D7464D" w:rsidRDefault="2DAEA8A2" w:rsidP="004C3465">
            <w:pPr>
              <w:pStyle w:val="NoSpacing"/>
            </w:pPr>
            <w:r w:rsidRPr="00D7464D">
              <w:t>Dimensions:</w:t>
            </w:r>
          </w:p>
          <w:p w14:paraId="0B002BED" w14:textId="77777777" w:rsidR="004C3465" w:rsidRPr="00D7464D" w:rsidRDefault="2DAEA8A2" w:rsidP="2DAEA8A2">
            <w:pPr>
              <w:pStyle w:val="NoSpacing"/>
              <w:numPr>
                <w:ilvl w:val="0"/>
                <w:numId w:val="3"/>
              </w:numPr>
            </w:pPr>
            <w:r w:rsidRPr="00D7464D">
              <w:lastRenderedPageBreak/>
              <w:t>Division</w:t>
            </w:r>
          </w:p>
          <w:p w14:paraId="79C04D72" w14:textId="77777777" w:rsidR="004C3465" w:rsidRPr="00D7464D" w:rsidRDefault="2DAEA8A2" w:rsidP="2DAEA8A2">
            <w:pPr>
              <w:pStyle w:val="NoSpacing"/>
              <w:numPr>
                <w:ilvl w:val="0"/>
                <w:numId w:val="3"/>
              </w:numPr>
            </w:pPr>
            <w:r w:rsidRPr="00D7464D">
              <w:t>Cost Center</w:t>
            </w:r>
          </w:p>
          <w:p w14:paraId="6167FE35" w14:textId="77777777" w:rsidR="004C3465" w:rsidRPr="00D7464D" w:rsidRDefault="2DAEA8A2" w:rsidP="2DAEA8A2">
            <w:pPr>
              <w:pStyle w:val="NoSpacing"/>
              <w:numPr>
                <w:ilvl w:val="0"/>
                <w:numId w:val="3"/>
              </w:numPr>
            </w:pPr>
            <w:r w:rsidRPr="00D7464D">
              <w:t>Time period</w:t>
            </w:r>
          </w:p>
          <w:p w14:paraId="6D901164" w14:textId="77777777" w:rsidR="004C3465" w:rsidRPr="00D7464D" w:rsidRDefault="2DAEA8A2" w:rsidP="2DAEA8A2">
            <w:pPr>
              <w:pStyle w:val="NoSpacing"/>
              <w:numPr>
                <w:ilvl w:val="1"/>
                <w:numId w:val="3"/>
              </w:numPr>
            </w:pPr>
            <w:r w:rsidRPr="00D7464D">
              <w:t>Annual</w:t>
            </w:r>
          </w:p>
          <w:p w14:paraId="4AF816DF" w14:textId="77777777" w:rsidR="004C3465" w:rsidRPr="00D7464D" w:rsidRDefault="2DAEA8A2" w:rsidP="2DAEA8A2">
            <w:pPr>
              <w:pStyle w:val="NoSpacing"/>
              <w:numPr>
                <w:ilvl w:val="1"/>
                <w:numId w:val="3"/>
              </w:numPr>
            </w:pPr>
            <w:r w:rsidRPr="00D7464D">
              <w:t>Monthly</w:t>
            </w:r>
          </w:p>
          <w:p w14:paraId="2A92586F" w14:textId="49297171" w:rsidR="004C3465" w:rsidRPr="00370CAA" w:rsidRDefault="2DAEA8A2" w:rsidP="004C3465">
            <w:pPr>
              <w:pStyle w:val="NoSpacing"/>
            </w:pPr>
            <w:r w:rsidRPr="00370CAA">
              <w:t>Metr</w:t>
            </w:r>
            <w:r w:rsidR="009D77B4">
              <w:t>ics</w:t>
            </w:r>
            <w:r w:rsidRPr="00370CAA">
              <w:t>:</w:t>
            </w:r>
          </w:p>
          <w:p w14:paraId="7E5E8A39" w14:textId="77777777" w:rsidR="00E3523D" w:rsidRPr="00370CAA" w:rsidRDefault="00E3523D" w:rsidP="00E3523D">
            <w:pPr>
              <w:pStyle w:val="NoSpacing"/>
              <w:numPr>
                <w:ilvl w:val="0"/>
                <w:numId w:val="4"/>
              </w:numPr>
            </w:pPr>
            <w:r w:rsidRPr="00370CAA">
              <w:t>Total Original Budget $</w:t>
            </w:r>
          </w:p>
          <w:p w14:paraId="0BE9ACB0" w14:textId="77777777" w:rsidR="00E3523D" w:rsidRPr="00370CAA" w:rsidRDefault="00E3523D" w:rsidP="00E3523D">
            <w:pPr>
              <w:pStyle w:val="NoSpacing"/>
              <w:numPr>
                <w:ilvl w:val="0"/>
                <w:numId w:val="4"/>
              </w:numPr>
            </w:pPr>
            <w:r w:rsidRPr="00370CAA">
              <w:t>CY Actuals $</w:t>
            </w:r>
          </w:p>
          <w:p w14:paraId="1E9298B5" w14:textId="77777777" w:rsidR="00E3523D" w:rsidRPr="00370CAA" w:rsidRDefault="00E3523D" w:rsidP="00E3523D">
            <w:pPr>
              <w:pStyle w:val="NoSpacing"/>
              <w:numPr>
                <w:ilvl w:val="0"/>
                <w:numId w:val="4"/>
              </w:numPr>
            </w:pPr>
            <w:r w:rsidRPr="00370CAA">
              <w:t>PY Actuals $</w:t>
            </w:r>
          </w:p>
          <w:p w14:paraId="615F3675" w14:textId="78F91724" w:rsidR="0086053E" w:rsidRPr="00D42EC5" w:rsidRDefault="00E3523D" w:rsidP="00E3523D">
            <w:pPr>
              <w:pStyle w:val="NoSpacing"/>
              <w:numPr>
                <w:ilvl w:val="0"/>
                <w:numId w:val="4"/>
              </w:numPr>
              <w:rPr>
                <w:rFonts w:ascii="Arial" w:eastAsia="Arial" w:hAnsi="Arial" w:cs="Arial"/>
                <w:color w:val="000000"/>
              </w:rPr>
            </w:pPr>
            <w:r w:rsidRPr="00370CAA">
              <w:t>Variance (Derived metric)</w:t>
            </w:r>
          </w:p>
        </w:tc>
        <w:tc>
          <w:tcPr>
            <w:tcW w:w="1440" w:type="dxa"/>
          </w:tcPr>
          <w:p w14:paraId="1CB9103B" w14:textId="77777777" w:rsidR="006B0A01" w:rsidRPr="00C7665B" w:rsidRDefault="2DAEA8A2" w:rsidP="006345AD">
            <w:pPr>
              <w:rPr>
                <w:rFonts w:cs="Arial"/>
                <w:color w:val="000000"/>
              </w:rPr>
            </w:pPr>
            <w:r w:rsidRPr="00D7464D">
              <w:lastRenderedPageBreak/>
              <w:t>U3</w:t>
            </w:r>
          </w:p>
        </w:tc>
      </w:tr>
    </w:tbl>
    <w:p w14:paraId="6AD71D35" w14:textId="77777777" w:rsidR="001F07CD" w:rsidRDefault="001F07CD" w:rsidP="00753699">
      <w:pPr>
        <w:pStyle w:val="NoSpacing"/>
      </w:pPr>
    </w:p>
    <w:p w14:paraId="7589E6C7" w14:textId="1C437B05" w:rsidR="00753699" w:rsidRDefault="2DAEA8A2" w:rsidP="00753699">
      <w:pPr>
        <w:pStyle w:val="NoSpacing"/>
        <w:rPr>
          <w:b/>
          <w:bCs/>
        </w:rPr>
      </w:pPr>
      <w:r w:rsidRPr="005E64FE">
        <w:rPr>
          <w:b/>
          <w:bCs/>
        </w:rPr>
        <w:t>Visualization: B2A Monthly report</w:t>
      </w:r>
      <w:r w:rsidR="000F62DD" w:rsidRPr="005E64FE">
        <w:rPr>
          <w:b/>
          <w:bCs/>
        </w:rPr>
        <w:t xml:space="preserve"> (</w:t>
      </w:r>
      <w:r w:rsidR="000F62DD" w:rsidRPr="005E64FE">
        <w:rPr>
          <w:bCs/>
        </w:rPr>
        <w:t>Sample report for Global Development</w:t>
      </w:r>
      <w:r w:rsidR="000F62DD">
        <w:rPr>
          <w:b/>
          <w:bCs/>
        </w:rPr>
        <w:t>)</w:t>
      </w:r>
    </w:p>
    <w:tbl>
      <w:tblPr>
        <w:tblStyle w:val="TableGrid"/>
        <w:tblW w:w="10662" w:type="dxa"/>
        <w:tblLayout w:type="fixed"/>
        <w:tblLook w:val="04A0" w:firstRow="1" w:lastRow="0" w:firstColumn="1" w:lastColumn="0" w:noHBand="0" w:noVBand="1"/>
      </w:tblPr>
      <w:tblGrid>
        <w:gridCol w:w="738"/>
        <w:gridCol w:w="641"/>
        <w:gridCol w:w="675"/>
        <w:gridCol w:w="730"/>
        <w:gridCol w:w="730"/>
        <w:gridCol w:w="730"/>
        <w:gridCol w:w="730"/>
        <w:gridCol w:w="730"/>
        <w:gridCol w:w="730"/>
        <w:gridCol w:w="730"/>
        <w:gridCol w:w="730"/>
        <w:gridCol w:w="730"/>
        <w:gridCol w:w="730"/>
        <w:gridCol w:w="654"/>
        <w:gridCol w:w="654"/>
      </w:tblGrid>
      <w:tr w:rsidR="00D77F2B" w14:paraId="45FF77CA" w14:textId="38AAD2A6" w:rsidTr="00C359BE">
        <w:tc>
          <w:tcPr>
            <w:tcW w:w="738" w:type="dxa"/>
          </w:tcPr>
          <w:p w14:paraId="00CFFEC5" w14:textId="77777777" w:rsidR="00D77F2B" w:rsidRPr="00DC7145" w:rsidRDefault="00D77F2B" w:rsidP="00753699">
            <w:pPr>
              <w:pStyle w:val="NoSpacing"/>
              <w:rPr>
                <w:b/>
                <w:bCs/>
                <w:sz w:val="18"/>
              </w:rPr>
            </w:pPr>
          </w:p>
        </w:tc>
        <w:tc>
          <w:tcPr>
            <w:tcW w:w="8616" w:type="dxa"/>
            <w:gridSpan w:val="12"/>
          </w:tcPr>
          <w:p w14:paraId="6E9D1DC6" w14:textId="3375D2FC" w:rsidR="00D77F2B" w:rsidRPr="003462A7" w:rsidRDefault="00D77F2B" w:rsidP="003462A7">
            <w:pPr>
              <w:pStyle w:val="NoSpacing"/>
              <w:jc w:val="center"/>
              <w:rPr>
                <w:b/>
                <w:bCs/>
                <w:sz w:val="18"/>
              </w:rPr>
            </w:pPr>
            <w:r w:rsidRPr="003462A7">
              <w:rPr>
                <w:b/>
                <w:bCs/>
                <w:sz w:val="18"/>
              </w:rPr>
              <w:t>Current Year</w:t>
            </w:r>
          </w:p>
        </w:tc>
        <w:tc>
          <w:tcPr>
            <w:tcW w:w="654" w:type="dxa"/>
          </w:tcPr>
          <w:p w14:paraId="1C8C1B49" w14:textId="3AE5AD22" w:rsidR="00D77F2B" w:rsidRDefault="00D77F2B" w:rsidP="00753699">
            <w:pPr>
              <w:pStyle w:val="NoSpacing"/>
              <w:rPr>
                <w:b/>
                <w:bCs/>
              </w:rPr>
            </w:pPr>
            <w:r w:rsidRPr="000A071E">
              <w:rPr>
                <w:b/>
                <w:bCs/>
                <w:sz w:val="18"/>
              </w:rPr>
              <w:t>CY</w:t>
            </w:r>
          </w:p>
        </w:tc>
        <w:tc>
          <w:tcPr>
            <w:tcW w:w="654" w:type="dxa"/>
          </w:tcPr>
          <w:p w14:paraId="0C5FEB1F" w14:textId="6B25B83E" w:rsidR="00D77F2B" w:rsidRPr="000A071E" w:rsidRDefault="00D77F2B" w:rsidP="00753699">
            <w:pPr>
              <w:pStyle w:val="NoSpacing"/>
              <w:rPr>
                <w:b/>
                <w:bCs/>
                <w:sz w:val="18"/>
              </w:rPr>
            </w:pPr>
            <w:r>
              <w:rPr>
                <w:b/>
                <w:bCs/>
                <w:sz w:val="18"/>
              </w:rPr>
              <w:t>PY</w:t>
            </w:r>
          </w:p>
        </w:tc>
      </w:tr>
      <w:tr w:rsidR="00D77F2B" w14:paraId="403D6C61" w14:textId="56CBBC4F" w:rsidTr="00C359BE">
        <w:tc>
          <w:tcPr>
            <w:tcW w:w="738" w:type="dxa"/>
          </w:tcPr>
          <w:p w14:paraId="334726AB" w14:textId="4E77AAF8" w:rsidR="00D77F2B" w:rsidRPr="006E5163" w:rsidRDefault="00D77F2B" w:rsidP="00753699">
            <w:pPr>
              <w:pStyle w:val="NoSpacing"/>
              <w:rPr>
                <w:b/>
                <w:bCs/>
                <w:color w:val="C0504D" w:themeColor="accent2"/>
                <w:sz w:val="18"/>
              </w:rPr>
            </w:pPr>
            <w:r w:rsidRPr="006E5163">
              <w:rPr>
                <w:b/>
                <w:bCs/>
                <w:color w:val="C0504D" w:themeColor="accent2"/>
                <w:sz w:val="18"/>
              </w:rPr>
              <w:t>CC</w:t>
            </w:r>
          </w:p>
        </w:tc>
        <w:tc>
          <w:tcPr>
            <w:tcW w:w="641" w:type="dxa"/>
          </w:tcPr>
          <w:p w14:paraId="4BA33CA6" w14:textId="07578A1F" w:rsidR="00D77F2B" w:rsidRPr="006E5163" w:rsidRDefault="00D77F2B" w:rsidP="00753699">
            <w:pPr>
              <w:pStyle w:val="NoSpacing"/>
              <w:rPr>
                <w:b/>
                <w:bCs/>
                <w:color w:val="C0504D" w:themeColor="accent2"/>
                <w:sz w:val="18"/>
              </w:rPr>
            </w:pPr>
            <w:r w:rsidRPr="006E5163">
              <w:rPr>
                <w:b/>
                <w:bCs/>
                <w:color w:val="C0504D" w:themeColor="accent2"/>
                <w:sz w:val="18"/>
              </w:rPr>
              <w:t>Jan</w:t>
            </w:r>
          </w:p>
        </w:tc>
        <w:tc>
          <w:tcPr>
            <w:tcW w:w="675" w:type="dxa"/>
          </w:tcPr>
          <w:p w14:paraId="505A7911" w14:textId="445A8467" w:rsidR="00D77F2B" w:rsidRPr="006E5163" w:rsidRDefault="00D77F2B" w:rsidP="00753699">
            <w:pPr>
              <w:pStyle w:val="NoSpacing"/>
              <w:rPr>
                <w:b/>
                <w:bCs/>
                <w:color w:val="C0504D" w:themeColor="accent2"/>
                <w:sz w:val="18"/>
              </w:rPr>
            </w:pPr>
            <w:r w:rsidRPr="006E5163">
              <w:rPr>
                <w:b/>
                <w:bCs/>
                <w:color w:val="C0504D" w:themeColor="accent2"/>
                <w:sz w:val="18"/>
              </w:rPr>
              <w:t>Feb</w:t>
            </w:r>
          </w:p>
        </w:tc>
        <w:tc>
          <w:tcPr>
            <w:tcW w:w="730" w:type="dxa"/>
          </w:tcPr>
          <w:p w14:paraId="39E371B8" w14:textId="5F9645A6" w:rsidR="00D77F2B" w:rsidRPr="006E5163" w:rsidRDefault="00D77F2B" w:rsidP="00753699">
            <w:pPr>
              <w:pStyle w:val="NoSpacing"/>
              <w:rPr>
                <w:b/>
                <w:bCs/>
                <w:color w:val="C0504D" w:themeColor="accent2"/>
                <w:sz w:val="18"/>
              </w:rPr>
            </w:pPr>
            <w:r w:rsidRPr="006E5163">
              <w:rPr>
                <w:b/>
                <w:bCs/>
                <w:color w:val="C0504D" w:themeColor="accent2"/>
                <w:sz w:val="18"/>
              </w:rPr>
              <w:t>Mar</w:t>
            </w:r>
          </w:p>
        </w:tc>
        <w:tc>
          <w:tcPr>
            <w:tcW w:w="730" w:type="dxa"/>
          </w:tcPr>
          <w:p w14:paraId="658E72F0" w14:textId="22FAD02A" w:rsidR="00D77F2B" w:rsidRPr="006E5163" w:rsidRDefault="00D77F2B" w:rsidP="00753699">
            <w:pPr>
              <w:pStyle w:val="NoSpacing"/>
              <w:rPr>
                <w:b/>
                <w:bCs/>
                <w:color w:val="C0504D" w:themeColor="accent2"/>
                <w:sz w:val="18"/>
              </w:rPr>
            </w:pPr>
            <w:r w:rsidRPr="006E5163">
              <w:rPr>
                <w:b/>
                <w:bCs/>
                <w:color w:val="C0504D" w:themeColor="accent2"/>
                <w:sz w:val="18"/>
              </w:rPr>
              <w:t>Apr</w:t>
            </w:r>
          </w:p>
        </w:tc>
        <w:tc>
          <w:tcPr>
            <w:tcW w:w="730" w:type="dxa"/>
          </w:tcPr>
          <w:p w14:paraId="24DC4BE3" w14:textId="0B10B374" w:rsidR="00D77F2B" w:rsidRPr="006E5163" w:rsidRDefault="00D77F2B" w:rsidP="00753699">
            <w:pPr>
              <w:pStyle w:val="NoSpacing"/>
              <w:rPr>
                <w:b/>
                <w:bCs/>
                <w:color w:val="C0504D" w:themeColor="accent2"/>
                <w:sz w:val="18"/>
              </w:rPr>
            </w:pPr>
            <w:r w:rsidRPr="006E5163">
              <w:rPr>
                <w:b/>
                <w:bCs/>
                <w:color w:val="C0504D" w:themeColor="accent2"/>
                <w:sz w:val="18"/>
              </w:rPr>
              <w:t>May</w:t>
            </w:r>
          </w:p>
        </w:tc>
        <w:tc>
          <w:tcPr>
            <w:tcW w:w="730" w:type="dxa"/>
          </w:tcPr>
          <w:p w14:paraId="3258101E" w14:textId="1AC1149A" w:rsidR="00D77F2B" w:rsidRPr="006E5163" w:rsidRDefault="00D77F2B" w:rsidP="00753699">
            <w:pPr>
              <w:pStyle w:val="NoSpacing"/>
              <w:rPr>
                <w:b/>
                <w:bCs/>
                <w:color w:val="C0504D" w:themeColor="accent2"/>
                <w:sz w:val="18"/>
              </w:rPr>
            </w:pPr>
            <w:r w:rsidRPr="006E5163">
              <w:rPr>
                <w:b/>
                <w:bCs/>
                <w:color w:val="C0504D" w:themeColor="accent2"/>
                <w:sz w:val="18"/>
              </w:rPr>
              <w:t>June</w:t>
            </w:r>
          </w:p>
        </w:tc>
        <w:tc>
          <w:tcPr>
            <w:tcW w:w="730" w:type="dxa"/>
          </w:tcPr>
          <w:p w14:paraId="776F21C4" w14:textId="7C4018E8" w:rsidR="00D77F2B" w:rsidRPr="006E5163" w:rsidRDefault="00D77F2B" w:rsidP="00753699">
            <w:pPr>
              <w:pStyle w:val="NoSpacing"/>
              <w:rPr>
                <w:b/>
                <w:bCs/>
                <w:color w:val="C0504D" w:themeColor="accent2"/>
                <w:sz w:val="18"/>
              </w:rPr>
            </w:pPr>
            <w:r w:rsidRPr="006E5163">
              <w:rPr>
                <w:b/>
                <w:bCs/>
                <w:color w:val="C0504D" w:themeColor="accent2"/>
                <w:sz w:val="18"/>
              </w:rPr>
              <w:t>July</w:t>
            </w:r>
          </w:p>
        </w:tc>
        <w:tc>
          <w:tcPr>
            <w:tcW w:w="730" w:type="dxa"/>
          </w:tcPr>
          <w:p w14:paraId="7D6F585B" w14:textId="420868A1" w:rsidR="00D77F2B" w:rsidRPr="006E5163" w:rsidRDefault="00D77F2B" w:rsidP="00753699">
            <w:pPr>
              <w:pStyle w:val="NoSpacing"/>
              <w:rPr>
                <w:b/>
                <w:bCs/>
                <w:color w:val="C0504D" w:themeColor="accent2"/>
                <w:sz w:val="18"/>
              </w:rPr>
            </w:pPr>
            <w:r w:rsidRPr="006E5163">
              <w:rPr>
                <w:b/>
                <w:bCs/>
                <w:color w:val="C0504D" w:themeColor="accent2"/>
                <w:sz w:val="18"/>
              </w:rPr>
              <w:t>Aug</w:t>
            </w:r>
          </w:p>
        </w:tc>
        <w:tc>
          <w:tcPr>
            <w:tcW w:w="730" w:type="dxa"/>
          </w:tcPr>
          <w:p w14:paraId="339D9A83" w14:textId="57A2B524" w:rsidR="00D77F2B" w:rsidRPr="006E5163" w:rsidRDefault="00D77F2B" w:rsidP="00753699">
            <w:pPr>
              <w:pStyle w:val="NoSpacing"/>
              <w:rPr>
                <w:b/>
                <w:bCs/>
                <w:color w:val="C0504D" w:themeColor="accent2"/>
                <w:sz w:val="18"/>
              </w:rPr>
            </w:pPr>
            <w:r w:rsidRPr="006E5163">
              <w:rPr>
                <w:b/>
                <w:bCs/>
                <w:color w:val="C0504D" w:themeColor="accent2"/>
                <w:sz w:val="18"/>
              </w:rPr>
              <w:t>Sept</w:t>
            </w:r>
          </w:p>
        </w:tc>
        <w:tc>
          <w:tcPr>
            <w:tcW w:w="730" w:type="dxa"/>
          </w:tcPr>
          <w:p w14:paraId="3FFC276A" w14:textId="602AD78B" w:rsidR="00D77F2B" w:rsidRPr="006E5163" w:rsidRDefault="00D77F2B" w:rsidP="00753699">
            <w:pPr>
              <w:pStyle w:val="NoSpacing"/>
              <w:rPr>
                <w:b/>
                <w:bCs/>
                <w:color w:val="C0504D" w:themeColor="accent2"/>
                <w:sz w:val="18"/>
              </w:rPr>
            </w:pPr>
            <w:r w:rsidRPr="006E5163">
              <w:rPr>
                <w:b/>
                <w:bCs/>
                <w:color w:val="C0504D" w:themeColor="accent2"/>
                <w:sz w:val="18"/>
              </w:rPr>
              <w:t xml:space="preserve">Oct </w:t>
            </w:r>
          </w:p>
        </w:tc>
        <w:tc>
          <w:tcPr>
            <w:tcW w:w="730" w:type="dxa"/>
          </w:tcPr>
          <w:p w14:paraId="685AD9D2" w14:textId="669BDCD0" w:rsidR="00D77F2B" w:rsidRPr="006E5163" w:rsidRDefault="00D77F2B" w:rsidP="00753699">
            <w:pPr>
              <w:pStyle w:val="NoSpacing"/>
              <w:rPr>
                <w:b/>
                <w:bCs/>
                <w:color w:val="C0504D" w:themeColor="accent2"/>
                <w:sz w:val="18"/>
              </w:rPr>
            </w:pPr>
            <w:r w:rsidRPr="006E5163">
              <w:rPr>
                <w:b/>
                <w:bCs/>
                <w:color w:val="C0504D" w:themeColor="accent2"/>
                <w:sz w:val="18"/>
              </w:rPr>
              <w:t>Nov</w:t>
            </w:r>
          </w:p>
        </w:tc>
        <w:tc>
          <w:tcPr>
            <w:tcW w:w="730" w:type="dxa"/>
          </w:tcPr>
          <w:p w14:paraId="048C4499" w14:textId="0473184B" w:rsidR="00D77F2B" w:rsidRPr="006E5163" w:rsidRDefault="00D77F2B" w:rsidP="00753699">
            <w:pPr>
              <w:pStyle w:val="NoSpacing"/>
              <w:rPr>
                <w:b/>
                <w:bCs/>
                <w:color w:val="C0504D" w:themeColor="accent2"/>
                <w:sz w:val="18"/>
              </w:rPr>
            </w:pPr>
            <w:r w:rsidRPr="006E5163">
              <w:rPr>
                <w:b/>
                <w:bCs/>
                <w:color w:val="C0504D" w:themeColor="accent2"/>
                <w:sz w:val="18"/>
              </w:rPr>
              <w:t>Dec</w:t>
            </w:r>
          </w:p>
        </w:tc>
        <w:tc>
          <w:tcPr>
            <w:tcW w:w="654" w:type="dxa"/>
          </w:tcPr>
          <w:p w14:paraId="14304D31" w14:textId="08E371F1" w:rsidR="00D77F2B" w:rsidRPr="006E5163" w:rsidRDefault="00D77F2B" w:rsidP="00753699">
            <w:pPr>
              <w:pStyle w:val="NoSpacing"/>
              <w:rPr>
                <w:b/>
                <w:bCs/>
                <w:color w:val="C0504D" w:themeColor="accent2"/>
                <w:sz w:val="18"/>
              </w:rPr>
            </w:pPr>
            <w:r w:rsidRPr="006E5163">
              <w:rPr>
                <w:b/>
                <w:bCs/>
                <w:color w:val="C0504D" w:themeColor="accent2"/>
                <w:sz w:val="18"/>
              </w:rPr>
              <w:t>Total Budget</w:t>
            </w:r>
          </w:p>
        </w:tc>
        <w:tc>
          <w:tcPr>
            <w:tcW w:w="654" w:type="dxa"/>
          </w:tcPr>
          <w:p w14:paraId="6103F771" w14:textId="2CD4D2FA" w:rsidR="00D77F2B" w:rsidRPr="006E5163" w:rsidRDefault="00BC0E65" w:rsidP="00753699">
            <w:pPr>
              <w:pStyle w:val="NoSpacing"/>
              <w:rPr>
                <w:b/>
                <w:bCs/>
                <w:color w:val="C0504D" w:themeColor="accent2"/>
                <w:sz w:val="18"/>
              </w:rPr>
            </w:pPr>
            <w:r w:rsidRPr="006E5163">
              <w:rPr>
                <w:b/>
                <w:bCs/>
                <w:color w:val="C0504D" w:themeColor="accent2"/>
                <w:sz w:val="18"/>
              </w:rPr>
              <w:t>PY Actuals</w:t>
            </w:r>
          </w:p>
        </w:tc>
      </w:tr>
      <w:tr w:rsidR="00D77F2B" w14:paraId="5701FBCE" w14:textId="70389499" w:rsidTr="00C359BE">
        <w:trPr>
          <w:trHeight w:val="656"/>
        </w:trPr>
        <w:tc>
          <w:tcPr>
            <w:tcW w:w="738" w:type="dxa"/>
          </w:tcPr>
          <w:p w14:paraId="0F73A872" w14:textId="77777777" w:rsidR="00D77F2B" w:rsidRPr="006E5163" w:rsidRDefault="00D77F2B" w:rsidP="00753699">
            <w:pPr>
              <w:pStyle w:val="NoSpacing"/>
              <w:rPr>
                <w:b/>
                <w:bCs/>
                <w:color w:val="C0504D" w:themeColor="accent2"/>
                <w:sz w:val="18"/>
              </w:rPr>
            </w:pPr>
          </w:p>
        </w:tc>
        <w:tc>
          <w:tcPr>
            <w:tcW w:w="641" w:type="dxa"/>
          </w:tcPr>
          <w:p w14:paraId="6311E3C5" w14:textId="07401EA1" w:rsidR="00D77F2B" w:rsidRPr="006E5163" w:rsidRDefault="00D77F2B" w:rsidP="00753699">
            <w:pPr>
              <w:pStyle w:val="NoSpacing"/>
              <w:rPr>
                <w:b/>
                <w:bCs/>
                <w:color w:val="C0504D" w:themeColor="accent2"/>
                <w:sz w:val="16"/>
              </w:rPr>
            </w:pPr>
            <w:r w:rsidRPr="006E5163">
              <w:rPr>
                <w:b/>
                <w:bCs/>
                <w:color w:val="C0504D" w:themeColor="accent2"/>
                <w:sz w:val="16"/>
              </w:rPr>
              <w:t>Actual</w:t>
            </w:r>
          </w:p>
        </w:tc>
        <w:tc>
          <w:tcPr>
            <w:tcW w:w="675" w:type="dxa"/>
          </w:tcPr>
          <w:p w14:paraId="405BEBE9" w14:textId="7C2B97A9" w:rsidR="00D77F2B" w:rsidRPr="006E5163" w:rsidRDefault="00D77F2B" w:rsidP="00753699">
            <w:pPr>
              <w:pStyle w:val="NoSpacing"/>
              <w:rPr>
                <w:b/>
                <w:bCs/>
                <w:color w:val="C0504D" w:themeColor="accent2"/>
                <w:sz w:val="16"/>
              </w:rPr>
            </w:pPr>
            <w:r w:rsidRPr="006E5163">
              <w:rPr>
                <w:b/>
                <w:bCs/>
                <w:color w:val="C0504D" w:themeColor="accent2"/>
                <w:sz w:val="16"/>
              </w:rPr>
              <w:t>Actual</w:t>
            </w:r>
          </w:p>
        </w:tc>
        <w:tc>
          <w:tcPr>
            <w:tcW w:w="730" w:type="dxa"/>
          </w:tcPr>
          <w:p w14:paraId="21762057" w14:textId="62A7EB23"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4BC36326" w14:textId="5EF49812"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21BF95D4" w14:textId="687ADC21"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4DE3A481" w14:textId="4C5BC5EA"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312AD570" w14:textId="77C4795F"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534AE4BB" w14:textId="477129C6"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7B35B8DD" w14:textId="5B5C58EF"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3740B29E" w14:textId="00CCB806"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775F68F7" w14:textId="48BC6092"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730" w:type="dxa"/>
          </w:tcPr>
          <w:p w14:paraId="64E2FA21" w14:textId="7DD1A930" w:rsidR="00D77F2B" w:rsidRPr="006E5163" w:rsidRDefault="00D77F2B" w:rsidP="00753699">
            <w:pPr>
              <w:pStyle w:val="NoSpacing"/>
              <w:rPr>
                <w:b/>
                <w:bCs/>
                <w:color w:val="C0504D" w:themeColor="accent2"/>
                <w:sz w:val="16"/>
              </w:rPr>
            </w:pPr>
            <w:r w:rsidRPr="006E5163">
              <w:rPr>
                <w:b/>
                <w:bCs/>
                <w:color w:val="C0504D" w:themeColor="accent2"/>
                <w:sz w:val="16"/>
              </w:rPr>
              <w:t>Budget</w:t>
            </w:r>
          </w:p>
        </w:tc>
        <w:tc>
          <w:tcPr>
            <w:tcW w:w="654" w:type="dxa"/>
          </w:tcPr>
          <w:p w14:paraId="72A2B79A" w14:textId="77777777" w:rsidR="00D77F2B" w:rsidRPr="006E5163" w:rsidRDefault="00D77F2B" w:rsidP="00753699">
            <w:pPr>
              <w:pStyle w:val="NoSpacing"/>
              <w:rPr>
                <w:b/>
                <w:bCs/>
                <w:color w:val="C0504D" w:themeColor="accent2"/>
                <w:sz w:val="16"/>
              </w:rPr>
            </w:pPr>
          </w:p>
        </w:tc>
        <w:tc>
          <w:tcPr>
            <w:tcW w:w="654" w:type="dxa"/>
          </w:tcPr>
          <w:p w14:paraId="45A996A9" w14:textId="77777777" w:rsidR="00D77F2B" w:rsidRPr="006E5163" w:rsidRDefault="00D77F2B" w:rsidP="00753699">
            <w:pPr>
              <w:pStyle w:val="NoSpacing"/>
              <w:rPr>
                <w:b/>
                <w:bCs/>
                <w:color w:val="C0504D" w:themeColor="accent2"/>
                <w:sz w:val="16"/>
              </w:rPr>
            </w:pPr>
          </w:p>
        </w:tc>
      </w:tr>
      <w:tr w:rsidR="00D77F2B" w14:paraId="7F8AB9E3" w14:textId="1605AC96" w:rsidTr="00C359BE">
        <w:tc>
          <w:tcPr>
            <w:tcW w:w="738" w:type="dxa"/>
          </w:tcPr>
          <w:p w14:paraId="1DD43C66" w14:textId="05435A84" w:rsidR="00D77F2B" w:rsidRPr="00C359BE" w:rsidRDefault="00D77F2B" w:rsidP="00753699">
            <w:pPr>
              <w:pStyle w:val="NoSpacing"/>
              <w:rPr>
                <w:b/>
                <w:bCs/>
                <w:sz w:val="18"/>
              </w:rPr>
            </w:pPr>
            <w:r w:rsidRPr="00C359BE">
              <w:rPr>
                <w:bCs/>
                <w:sz w:val="18"/>
              </w:rPr>
              <w:t>17050</w:t>
            </w:r>
          </w:p>
        </w:tc>
        <w:tc>
          <w:tcPr>
            <w:tcW w:w="641" w:type="dxa"/>
          </w:tcPr>
          <w:p w14:paraId="721DD2B8" w14:textId="77777777" w:rsidR="00D77F2B" w:rsidRPr="00C359BE" w:rsidRDefault="00D77F2B" w:rsidP="00753699">
            <w:pPr>
              <w:pStyle w:val="NoSpacing"/>
              <w:rPr>
                <w:b/>
                <w:bCs/>
                <w:sz w:val="18"/>
              </w:rPr>
            </w:pPr>
          </w:p>
        </w:tc>
        <w:tc>
          <w:tcPr>
            <w:tcW w:w="675" w:type="dxa"/>
          </w:tcPr>
          <w:p w14:paraId="7D29C97D" w14:textId="77777777" w:rsidR="00D77F2B" w:rsidRPr="00C359BE" w:rsidRDefault="00D77F2B" w:rsidP="00753699">
            <w:pPr>
              <w:pStyle w:val="NoSpacing"/>
              <w:rPr>
                <w:b/>
                <w:bCs/>
                <w:sz w:val="18"/>
              </w:rPr>
            </w:pPr>
          </w:p>
        </w:tc>
        <w:tc>
          <w:tcPr>
            <w:tcW w:w="730" w:type="dxa"/>
          </w:tcPr>
          <w:p w14:paraId="4723A8EF" w14:textId="77777777" w:rsidR="00D77F2B" w:rsidRPr="00C359BE" w:rsidRDefault="00D77F2B" w:rsidP="00753699">
            <w:pPr>
              <w:pStyle w:val="NoSpacing"/>
              <w:rPr>
                <w:b/>
                <w:bCs/>
                <w:sz w:val="18"/>
              </w:rPr>
            </w:pPr>
          </w:p>
        </w:tc>
        <w:tc>
          <w:tcPr>
            <w:tcW w:w="730" w:type="dxa"/>
          </w:tcPr>
          <w:p w14:paraId="3E14C1A6" w14:textId="77777777" w:rsidR="00D77F2B" w:rsidRPr="00C359BE" w:rsidRDefault="00D77F2B" w:rsidP="00753699">
            <w:pPr>
              <w:pStyle w:val="NoSpacing"/>
              <w:rPr>
                <w:b/>
                <w:bCs/>
                <w:sz w:val="18"/>
              </w:rPr>
            </w:pPr>
          </w:p>
        </w:tc>
        <w:tc>
          <w:tcPr>
            <w:tcW w:w="730" w:type="dxa"/>
          </w:tcPr>
          <w:p w14:paraId="3D55DB91" w14:textId="77777777" w:rsidR="00D77F2B" w:rsidRPr="00C359BE" w:rsidRDefault="00D77F2B" w:rsidP="00753699">
            <w:pPr>
              <w:pStyle w:val="NoSpacing"/>
              <w:rPr>
                <w:b/>
                <w:bCs/>
                <w:sz w:val="18"/>
              </w:rPr>
            </w:pPr>
          </w:p>
        </w:tc>
        <w:tc>
          <w:tcPr>
            <w:tcW w:w="730" w:type="dxa"/>
          </w:tcPr>
          <w:p w14:paraId="21D5107C" w14:textId="77777777" w:rsidR="00D77F2B" w:rsidRPr="00C359BE" w:rsidRDefault="00D77F2B" w:rsidP="00753699">
            <w:pPr>
              <w:pStyle w:val="NoSpacing"/>
              <w:rPr>
                <w:b/>
                <w:bCs/>
                <w:sz w:val="18"/>
              </w:rPr>
            </w:pPr>
          </w:p>
        </w:tc>
        <w:tc>
          <w:tcPr>
            <w:tcW w:w="730" w:type="dxa"/>
          </w:tcPr>
          <w:p w14:paraId="05E6317A" w14:textId="77777777" w:rsidR="00D77F2B" w:rsidRPr="00C359BE" w:rsidRDefault="00D77F2B" w:rsidP="00753699">
            <w:pPr>
              <w:pStyle w:val="NoSpacing"/>
              <w:rPr>
                <w:b/>
                <w:bCs/>
                <w:sz w:val="18"/>
              </w:rPr>
            </w:pPr>
          </w:p>
        </w:tc>
        <w:tc>
          <w:tcPr>
            <w:tcW w:w="730" w:type="dxa"/>
          </w:tcPr>
          <w:p w14:paraId="6B04D349" w14:textId="77777777" w:rsidR="00D77F2B" w:rsidRPr="00C359BE" w:rsidRDefault="00D77F2B" w:rsidP="00753699">
            <w:pPr>
              <w:pStyle w:val="NoSpacing"/>
              <w:rPr>
                <w:b/>
                <w:bCs/>
                <w:sz w:val="18"/>
              </w:rPr>
            </w:pPr>
          </w:p>
        </w:tc>
        <w:tc>
          <w:tcPr>
            <w:tcW w:w="730" w:type="dxa"/>
          </w:tcPr>
          <w:p w14:paraId="332A79AD" w14:textId="77777777" w:rsidR="00D77F2B" w:rsidRPr="00C359BE" w:rsidRDefault="00D77F2B" w:rsidP="00753699">
            <w:pPr>
              <w:pStyle w:val="NoSpacing"/>
              <w:rPr>
                <w:b/>
                <w:bCs/>
                <w:sz w:val="18"/>
              </w:rPr>
            </w:pPr>
          </w:p>
        </w:tc>
        <w:tc>
          <w:tcPr>
            <w:tcW w:w="730" w:type="dxa"/>
          </w:tcPr>
          <w:p w14:paraId="6A48471E" w14:textId="77777777" w:rsidR="00D77F2B" w:rsidRPr="00C359BE" w:rsidRDefault="00D77F2B" w:rsidP="00753699">
            <w:pPr>
              <w:pStyle w:val="NoSpacing"/>
              <w:rPr>
                <w:b/>
                <w:bCs/>
                <w:sz w:val="18"/>
              </w:rPr>
            </w:pPr>
          </w:p>
        </w:tc>
        <w:tc>
          <w:tcPr>
            <w:tcW w:w="730" w:type="dxa"/>
          </w:tcPr>
          <w:p w14:paraId="17FABF57" w14:textId="77777777" w:rsidR="00D77F2B" w:rsidRPr="00C359BE" w:rsidRDefault="00D77F2B" w:rsidP="00753699">
            <w:pPr>
              <w:pStyle w:val="NoSpacing"/>
              <w:rPr>
                <w:b/>
                <w:bCs/>
                <w:sz w:val="18"/>
              </w:rPr>
            </w:pPr>
          </w:p>
        </w:tc>
        <w:tc>
          <w:tcPr>
            <w:tcW w:w="730" w:type="dxa"/>
          </w:tcPr>
          <w:p w14:paraId="53F00A3B" w14:textId="77777777" w:rsidR="00D77F2B" w:rsidRPr="00C359BE" w:rsidRDefault="00D77F2B" w:rsidP="00753699">
            <w:pPr>
              <w:pStyle w:val="NoSpacing"/>
              <w:rPr>
                <w:b/>
                <w:bCs/>
                <w:sz w:val="18"/>
              </w:rPr>
            </w:pPr>
          </w:p>
        </w:tc>
        <w:tc>
          <w:tcPr>
            <w:tcW w:w="654" w:type="dxa"/>
          </w:tcPr>
          <w:p w14:paraId="3AC569C0" w14:textId="77777777" w:rsidR="00D77F2B" w:rsidRPr="00C359BE" w:rsidRDefault="00D77F2B" w:rsidP="00753699">
            <w:pPr>
              <w:pStyle w:val="NoSpacing"/>
              <w:rPr>
                <w:b/>
                <w:bCs/>
                <w:sz w:val="18"/>
              </w:rPr>
            </w:pPr>
          </w:p>
        </w:tc>
        <w:tc>
          <w:tcPr>
            <w:tcW w:w="654" w:type="dxa"/>
          </w:tcPr>
          <w:p w14:paraId="72BAAC23" w14:textId="77777777" w:rsidR="00D77F2B" w:rsidRPr="00C359BE" w:rsidRDefault="00D77F2B" w:rsidP="00753699">
            <w:pPr>
              <w:pStyle w:val="NoSpacing"/>
              <w:rPr>
                <w:b/>
                <w:bCs/>
                <w:sz w:val="18"/>
              </w:rPr>
            </w:pPr>
          </w:p>
        </w:tc>
      </w:tr>
      <w:tr w:rsidR="00D77F2B" w14:paraId="420CFD20" w14:textId="7E6ABD03" w:rsidTr="00C359BE">
        <w:tc>
          <w:tcPr>
            <w:tcW w:w="738" w:type="dxa"/>
          </w:tcPr>
          <w:p w14:paraId="080A23B8" w14:textId="03F41BF9" w:rsidR="00D77F2B" w:rsidRPr="00C359BE" w:rsidRDefault="00D77F2B" w:rsidP="00753699">
            <w:pPr>
              <w:pStyle w:val="NoSpacing"/>
              <w:rPr>
                <w:b/>
                <w:bCs/>
                <w:sz w:val="18"/>
              </w:rPr>
            </w:pPr>
            <w:r w:rsidRPr="00C359BE">
              <w:rPr>
                <w:bCs/>
                <w:sz w:val="18"/>
              </w:rPr>
              <w:t>17110</w:t>
            </w:r>
          </w:p>
        </w:tc>
        <w:tc>
          <w:tcPr>
            <w:tcW w:w="641" w:type="dxa"/>
          </w:tcPr>
          <w:p w14:paraId="0808ECD7" w14:textId="77777777" w:rsidR="00D77F2B" w:rsidRPr="00C359BE" w:rsidRDefault="00D77F2B" w:rsidP="00753699">
            <w:pPr>
              <w:pStyle w:val="NoSpacing"/>
              <w:rPr>
                <w:b/>
                <w:bCs/>
                <w:sz w:val="18"/>
              </w:rPr>
            </w:pPr>
          </w:p>
        </w:tc>
        <w:tc>
          <w:tcPr>
            <w:tcW w:w="675" w:type="dxa"/>
          </w:tcPr>
          <w:p w14:paraId="5972A0E9" w14:textId="77777777" w:rsidR="00D77F2B" w:rsidRPr="00C359BE" w:rsidRDefault="00D77F2B" w:rsidP="00753699">
            <w:pPr>
              <w:pStyle w:val="NoSpacing"/>
              <w:rPr>
                <w:b/>
                <w:bCs/>
                <w:sz w:val="18"/>
              </w:rPr>
            </w:pPr>
          </w:p>
        </w:tc>
        <w:tc>
          <w:tcPr>
            <w:tcW w:w="730" w:type="dxa"/>
          </w:tcPr>
          <w:p w14:paraId="1D93FC50" w14:textId="77777777" w:rsidR="00D77F2B" w:rsidRPr="00C359BE" w:rsidRDefault="00D77F2B" w:rsidP="00753699">
            <w:pPr>
              <w:pStyle w:val="NoSpacing"/>
              <w:rPr>
                <w:b/>
                <w:bCs/>
                <w:sz w:val="18"/>
              </w:rPr>
            </w:pPr>
          </w:p>
        </w:tc>
        <w:tc>
          <w:tcPr>
            <w:tcW w:w="730" w:type="dxa"/>
          </w:tcPr>
          <w:p w14:paraId="51435198" w14:textId="77777777" w:rsidR="00D77F2B" w:rsidRPr="00C359BE" w:rsidRDefault="00D77F2B" w:rsidP="00753699">
            <w:pPr>
              <w:pStyle w:val="NoSpacing"/>
              <w:rPr>
                <w:b/>
                <w:bCs/>
                <w:sz w:val="18"/>
              </w:rPr>
            </w:pPr>
          </w:p>
        </w:tc>
        <w:tc>
          <w:tcPr>
            <w:tcW w:w="730" w:type="dxa"/>
          </w:tcPr>
          <w:p w14:paraId="1E9E0777" w14:textId="77777777" w:rsidR="00D77F2B" w:rsidRPr="00C359BE" w:rsidRDefault="00D77F2B" w:rsidP="00753699">
            <w:pPr>
              <w:pStyle w:val="NoSpacing"/>
              <w:rPr>
                <w:b/>
                <w:bCs/>
                <w:sz w:val="18"/>
              </w:rPr>
            </w:pPr>
          </w:p>
        </w:tc>
        <w:tc>
          <w:tcPr>
            <w:tcW w:w="730" w:type="dxa"/>
          </w:tcPr>
          <w:p w14:paraId="2F913281" w14:textId="77777777" w:rsidR="00D77F2B" w:rsidRPr="00C359BE" w:rsidRDefault="00D77F2B" w:rsidP="00753699">
            <w:pPr>
              <w:pStyle w:val="NoSpacing"/>
              <w:rPr>
                <w:b/>
                <w:bCs/>
                <w:sz w:val="18"/>
              </w:rPr>
            </w:pPr>
          </w:p>
        </w:tc>
        <w:tc>
          <w:tcPr>
            <w:tcW w:w="730" w:type="dxa"/>
          </w:tcPr>
          <w:p w14:paraId="704B4345" w14:textId="77777777" w:rsidR="00D77F2B" w:rsidRPr="00C359BE" w:rsidRDefault="00D77F2B" w:rsidP="00753699">
            <w:pPr>
              <w:pStyle w:val="NoSpacing"/>
              <w:rPr>
                <w:b/>
                <w:bCs/>
                <w:sz w:val="18"/>
              </w:rPr>
            </w:pPr>
          </w:p>
        </w:tc>
        <w:tc>
          <w:tcPr>
            <w:tcW w:w="730" w:type="dxa"/>
          </w:tcPr>
          <w:p w14:paraId="1260A80E" w14:textId="77777777" w:rsidR="00D77F2B" w:rsidRPr="00C359BE" w:rsidRDefault="00D77F2B" w:rsidP="00753699">
            <w:pPr>
              <w:pStyle w:val="NoSpacing"/>
              <w:rPr>
                <w:b/>
                <w:bCs/>
                <w:sz w:val="18"/>
              </w:rPr>
            </w:pPr>
          </w:p>
        </w:tc>
        <w:tc>
          <w:tcPr>
            <w:tcW w:w="730" w:type="dxa"/>
          </w:tcPr>
          <w:p w14:paraId="211BC979" w14:textId="77777777" w:rsidR="00D77F2B" w:rsidRPr="00C359BE" w:rsidRDefault="00D77F2B" w:rsidP="00753699">
            <w:pPr>
              <w:pStyle w:val="NoSpacing"/>
              <w:rPr>
                <w:b/>
                <w:bCs/>
                <w:sz w:val="18"/>
              </w:rPr>
            </w:pPr>
          </w:p>
        </w:tc>
        <w:tc>
          <w:tcPr>
            <w:tcW w:w="730" w:type="dxa"/>
          </w:tcPr>
          <w:p w14:paraId="4D96A57A" w14:textId="77777777" w:rsidR="00D77F2B" w:rsidRPr="00C359BE" w:rsidRDefault="00D77F2B" w:rsidP="00753699">
            <w:pPr>
              <w:pStyle w:val="NoSpacing"/>
              <w:rPr>
                <w:b/>
                <w:bCs/>
                <w:sz w:val="18"/>
              </w:rPr>
            </w:pPr>
          </w:p>
        </w:tc>
        <w:tc>
          <w:tcPr>
            <w:tcW w:w="730" w:type="dxa"/>
          </w:tcPr>
          <w:p w14:paraId="3A99A8F2" w14:textId="77777777" w:rsidR="00D77F2B" w:rsidRPr="00C359BE" w:rsidRDefault="00D77F2B" w:rsidP="00753699">
            <w:pPr>
              <w:pStyle w:val="NoSpacing"/>
              <w:rPr>
                <w:b/>
                <w:bCs/>
                <w:sz w:val="18"/>
              </w:rPr>
            </w:pPr>
          </w:p>
        </w:tc>
        <w:tc>
          <w:tcPr>
            <w:tcW w:w="730" w:type="dxa"/>
          </w:tcPr>
          <w:p w14:paraId="62FBB408" w14:textId="77777777" w:rsidR="00D77F2B" w:rsidRPr="00C359BE" w:rsidRDefault="00D77F2B" w:rsidP="00753699">
            <w:pPr>
              <w:pStyle w:val="NoSpacing"/>
              <w:rPr>
                <w:b/>
                <w:bCs/>
                <w:sz w:val="18"/>
              </w:rPr>
            </w:pPr>
          </w:p>
        </w:tc>
        <w:tc>
          <w:tcPr>
            <w:tcW w:w="654" w:type="dxa"/>
          </w:tcPr>
          <w:p w14:paraId="6D3688CB" w14:textId="77777777" w:rsidR="00D77F2B" w:rsidRPr="00C359BE" w:rsidRDefault="00D77F2B" w:rsidP="00753699">
            <w:pPr>
              <w:pStyle w:val="NoSpacing"/>
              <w:rPr>
                <w:b/>
                <w:bCs/>
                <w:sz w:val="18"/>
              </w:rPr>
            </w:pPr>
          </w:p>
        </w:tc>
        <w:tc>
          <w:tcPr>
            <w:tcW w:w="654" w:type="dxa"/>
          </w:tcPr>
          <w:p w14:paraId="5FE2177F" w14:textId="77777777" w:rsidR="00D77F2B" w:rsidRPr="00C359BE" w:rsidRDefault="00D77F2B" w:rsidP="00753699">
            <w:pPr>
              <w:pStyle w:val="NoSpacing"/>
              <w:rPr>
                <w:b/>
                <w:bCs/>
                <w:sz w:val="18"/>
              </w:rPr>
            </w:pPr>
          </w:p>
        </w:tc>
      </w:tr>
      <w:tr w:rsidR="00D77F2B" w14:paraId="5648D660" w14:textId="7FAC4344" w:rsidTr="00C359BE">
        <w:tc>
          <w:tcPr>
            <w:tcW w:w="738" w:type="dxa"/>
          </w:tcPr>
          <w:p w14:paraId="1AB48CDC" w14:textId="4355049B" w:rsidR="00D77F2B" w:rsidRPr="00C359BE" w:rsidRDefault="00D77F2B" w:rsidP="00753699">
            <w:pPr>
              <w:pStyle w:val="NoSpacing"/>
              <w:rPr>
                <w:bCs/>
                <w:sz w:val="18"/>
              </w:rPr>
            </w:pPr>
            <w:r w:rsidRPr="00C359BE">
              <w:rPr>
                <w:bCs/>
                <w:sz w:val="18"/>
              </w:rPr>
              <w:t>17150</w:t>
            </w:r>
          </w:p>
        </w:tc>
        <w:tc>
          <w:tcPr>
            <w:tcW w:w="641" w:type="dxa"/>
          </w:tcPr>
          <w:p w14:paraId="1B8C8F1E" w14:textId="77777777" w:rsidR="00D77F2B" w:rsidRPr="00C359BE" w:rsidRDefault="00D77F2B" w:rsidP="00753699">
            <w:pPr>
              <w:pStyle w:val="NoSpacing"/>
              <w:rPr>
                <w:b/>
                <w:bCs/>
                <w:sz w:val="18"/>
              </w:rPr>
            </w:pPr>
          </w:p>
        </w:tc>
        <w:tc>
          <w:tcPr>
            <w:tcW w:w="675" w:type="dxa"/>
          </w:tcPr>
          <w:p w14:paraId="7A5B3867" w14:textId="77777777" w:rsidR="00D77F2B" w:rsidRPr="00C359BE" w:rsidRDefault="00D77F2B" w:rsidP="00753699">
            <w:pPr>
              <w:pStyle w:val="NoSpacing"/>
              <w:rPr>
                <w:b/>
                <w:bCs/>
                <w:sz w:val="18"/>
              </w:rPr>
            </w:pPr>
          </w:p>
        </w:tc>
        <w:tc>
          <w:tcPr>
            <w:tcW w:w="730" w:type="dxa"/>
          </w:tcPr>
          <w:p w14:paraId="188FC4B3" w14:textId="77777777" w:rsidR="00D77F2B" w:rsidRPr="00C359BE" w:rsidRDefault="00D77F2B" w:rsidP="00753699">
            <w:pPr>
              <w:pStyle w:val="NoSpacing"/>
              <w:rPr>
                <w:b/>
                <w:bCs/>
                <w:sz w:val="18"/>
              </w:rPr>
            </w:pPr>
          </w:p>
        </w:tc>
        <w:tc>
          <w:tcPr>
            <w:tcW w:w="730" w:type="dxa"/>
          </w:tcPr>
          <w:p w14:paraId="5E79D57A" w14:textId="77777777" w:rsidR="00D77F2B" w:rsidRPr="00C359BE" w:rsidRDefault="00D77F2B" w:rsidP="00753699">
            <w:pPr>
              <w:pStyle w:val="NoSpacing"/>
              <w:rPr>
                <w:b/>
                <w:bCs/>
                <w:sz w:val="18"/>
              </w:rPr>
            </w:pPr>
          </w:p>
        </w:tc>
        <w:tc>
          <w:tcPr>
            <w:tcW w:w="730" w:type="dxa"/>
          </w:tcPr>
          <w:p w14:paraId="02FF89FB" w14:textId="77777777" w:rsidR="00D77F2B" w:rsidRPr="00C359BE" w:rsidRDefault="00D77F2B" w:rsidP="00753699">
            <w:pPr>
              <w:pStyle w:val="NoSpacing"/>
              <w:rPr>
                <w:b/>
                <w:bCs/>
                <w:sz w:val="18"/>
              </w:rPr>
            </w:pPr>
          </w:p>
        </w:tc>
        <w:tc>
          <w:tcPr>
            <w:tcW w:w="730" w:type="dxa"/>
          </w:tcPr>
          <w:p w14:paraId="205D21CD" w14:textId="77777777" w:rsidR="00D77F2B" w:rsidRPr="00C359BE" w:rsidRDefault="00D77F2B" w:rsidP="00753699">
            <w:pPr>
              <w:pStyle w:val="NoSpacing"/>
              <w:rPr>
                <w:b/>
                <w:bCs/>
                <w:sz w:val="18"/>
              </w:rPr>
            </w:pPr>
          </w:p>
        </w:tc>
        <w:tc>
          <w:tcPr>
            <w:tcW w:w="730" w:type="dxa"/>
          </w:tcPr>
          <w:p w14:paraId="2FE6711F" w14:textId="77777777" w:rsidR="00D77F2B" w:rsidRPr="00C359BE" w:rsidRDefault="00D77F2B" w:rsidP="00753699">
            <w:pPr>
              <w:pStyle w:val="NoSpacing"/>
              <w:rPr>
                <w:b/>
                <w:bCs/>
                <w:sz w:val="18"/>
              </w:rPr>
            </w:pPr>
          </w:p>
        </w:tc>
        <w:tc>
          <w:tcPr>
            <w:tcW w:w="730" w:type="dxa"/>
          </w:tcPr>
          <w:p w14:paraId="368E6CDB" w14:textId="77777777" w:rsidR="00D77F2B" w:rsidRPr="00C359BE" w:rsidRDefault="00D77F2B" w:rsidP="00753699">
            <w:pPr>
              <w:pStyle w:val="NoSpacing"/>
              <w:rPr>
                <w:b/>
                <w:bCs/>
                <w:sz w:val="18"/>
              </w:rPr>
            </w:pPr>
          </w:p>
        </w:tc>
        <w:tc>
          <w:tcPr>
            <w:tcW w:w="730" w:type="dxa"/>
          </w:tcPr>
          <w:p w14:paraId="10F2E90D" w14:textId="77777777" w:rsidR="00D77F2B" w:rsidRPr="00C359BE" w:rsidRDefault="00D77F2B" w:rsidP="00753699">
            <w:pPr>
              <w:pStyle w:val="NoSpacing"/>
              <w:rPr>
                <w:b/>
                <w:bCs/>
                <w:sz w:val="18"/>
              </w:rPr>
            </w:pPr>
          </w:p>
        </w:tc>
        <w:tc>
          <w:tcPr>
            <w:tcW w:w="730" w:type="dxa"/>
          </w:tcPr>
          <w:p w14:paraId="51E342E1" w14:textId="77777777" w:rsidR="00D77F2B" w:rsidRPr="00C359BE" w:rsidRDefault="00D77F2B" w:rsidP="00753699">
            <w:pPr>
              <w:pStyle w:val="NoSpacing"/>
              <w:rPr>
                <w:b/>
                <w:bCs/>
                <w:sz w:val="18"/>
              </w:rPr>
            </w:pPr>
          </w:p>
        </w:tc>
        <w:tc>
          <w:tcPr>
            <w:tcW w:w="730" w:type="dxa"/>
          </w:tcPr>
          <w:p w14:paraId="1689A38F" w14:textId="77777777" w:rsidR="00D77F2B" w:rsidRPr="00C359BE" w:rsidRDefault="00D77F2B" w:rsidP="00753699">
            <w:pPr>
              <w:pStyle w:val="NoSpacing"/>
              <w:rPr>
                <w:b/>
                <w:bCs/>
                <w:sz w:val="18"/>
              </w:rPr>
            </w:pPr>
          </w:p>
        </w:tc>
        <w:tc>
          <w:tcPr>
            <w:tcW w:w="730" w:type="dxa"/>
          </w:tcPr>
          <w:p w14:paraId="3954550E" w14:textId="77777777" w:rsidR="00D77F2B" w:rsidRPr="00C359BE" w:rsidRDefault="00D77F2B" w:rsidP="00753699">
            <w:pPr>
              <w:pStyle w:val="NoSpacing"/>
              <w:rPr>
                <w:b/>
                <w:bCs/>
                <w:sz w:val="18"/>
              </w:rPr>
            </w:pPr>
          </w:p>
        </w:tc>
        <w:tc>
          <w:tcPr>
            <w:tcW w:w="654" w:type="dxa"/>
          </w:tcPr>
          <w:p w14:paraId="734FC516" w14:textId="77777777" w:rsidR="00D77F2B" w:rsidRPr="00C359BE" w:rsidRDefault="00D77F2B" w:rsidP="00753699">
            <w:pPr>
              <w:pStyle w:val="NoSpacing"/>
              <w:rPr>
                <w:b/>
                <w:bCs/>
                <w:sz w:val="18"/>
              </w:rPr>
            </w:pPr>
          </w:p>
        </w:tc>
        <w:tc>
          <w:tcPr>
            <w:tcW w:w="654" w:type="dxa"/>
          </w:tcPr>
          <w:p w14:paraId="0E9D89A2" w14:textId="77777777" w:rsidR="00D77F2B" w:rsidRPr="00C359BE" w:rsidRDefault="00D77F2B" w:rsidP="00753699">
            <w:pPr>
              <w:pStyle w:val="NoSpacing"/>
              <w:rPr>
                <w:b/>
                <w:bCs/>
                <w:sz w:val="18"/>
              </w:rPr>
            </w:pPr>
          </w:p>
        </w:tc>
      </w:tr>
      <w:tr w:rsidR="00D77F2B" w14:paraId="1B716E48" w14:textId="4CB5BE21" w:rsidTr="00C359BE">
        <w:tc>
          <w:tcPr>
            <w:tcW w:w="738" w:type="dxa"/>
          </w:tcPr>
          <w:p w14:paraId="3BB9F600" w14:textId="69A09127" w:rsidR="00D77F2B" w:rsidRPr="00C359BE" w:rsidRDefault="00D77F2B" w:rsidP="00753699">
            <w:pPr>
              <w:pStyle w:val="NoSpacing"/>
              <w:rPr>
                <w:bCs/>
                <w:sz w:val="18"/>
              </w:rPr>
            </w:pPr>
            <w:r w:rsidRPr="00C359BE">
              <w:rPr>
                <w:bCs/>
                <w:sz w:val="18"/>
              </w:rPr>
              <w:t>17200</w:t>
            </w:r>
          </w:p>
        </w:tc>
        <w:tc>
          <w:tcPr>
            <w:tcW w:w="641" w:type="dxa"/>
          </w:tcPr>
          <w:p w14:paraId="681F24CE" w14:textId="77777777" w:rsidR="00D77F2B" w:rsidRPr="00C359BE" w:rsidRDefault="00D77F2B" w:rsidP="00753699">
            <w:pPr>
              <w:pStyle w:val="NoSpacing"/>
              <w:rPr>
                <w:b/>
                <w:bCs/>
                <w:sz w:val="18"/>
              </w:rPr>
            </w:pPr>
          </w:p>
        </w:tc>
        <w:tc>
          <w:tcPr>
            <w:tcW w:w="675" w:type="dxa"/>
          </w:tcPr>
          <w:p w14:paraId="0DD3E5A1" w14:textId="77777777" w:rsidR="00D77F2B" w:rsidRPr="00C359BE" w:rsidRDefault="00D77F2B" w:rsidP="00753699">
            <w:pPr>
              <w:pStyle w:val="NoSpacing"/>
              <w:rPr>
                <w:b/>
                <w:bCs/>
                <w:sz w:val="18"/>
              </w:rPr>
            </w:pPr>
          </w:p>
        </w:tc>
        <w:tc>
          <w:tcPr>
            <w:tcW w:w="730" w:type="dxa"/>
          </w:tcPr>
          <w:p w14:paraId="151D0F75" w14:textId="77777777" w:rsidR="00D77F2B" w:rsidRPr="00C359BE" w:rsidRDefault="00D77F2B" w:rsidP="00753699">
            <w:pPr>
              <w:pStyle w:val="NoSpacing"/>
              <w:rPr>
                <w:b/>
                <w:bCs/>
                <w:sz w:val="18"/>
              </w:rPr>
            </w:pPr>
          </w:p>
        </w:tc>
        <w:tc>
          <w:tcPr>
            <w:tcW w:w="730" w:type="dxa"/>
          </w:tcPr>
          <w:p w14:paraId="16E6B74D" w14:textId="77777777" w:rsidR="00D77F2B" w:rsidRPr="00C359BE" w:rsidRDefault="00D77F2B" w:rsidP="00753699">
            <w:pPr>
              <w:pStyle w:val="NoSpacing"/>
              <w:rPr>
                <w:b/>
                <w:bCs/>
                <w:sz w:val="18"/>
              </w:rPr>
            </w:pPr>
          </w:p>
        </w:tc>
        <w:tc>
          <w:tcPr>
            <w:tcW w:w="730" w:type="dxa"/>
          </w:tcPr>
          <w:p w14:paraId="2C12B680" w14:textId="77777777" w:rsidR="00D77F2B" w:rsidRPr="00C359BE" w:rsidRDefault="00D77F2B" w:rsidP="00753699">
            <w:pPr>
              <w:pStyle w:val="NoSpacing"/>
              <w:rPr>
                <w:b/>
                <w:bCs/>
                <w:sz w:val="18"/>
              </w:rPr>
            </w:pPr>
          </w:p>
        </w:tc>
        <w:tc>
          <w:tcPr>
            <w:tcW w:w="730" w:type="dxa"/>
          </w:tcPr>
          <w:p w14:paraId="64F028CF" w14:textId="77777777" w:rsidR="00D77F2B" w:rsidRPr="00C359BE" w:rsidRDefault="00D77F2B" w:rsidP="00753699">
            <w:pPr>
              <w:pStyle w:val="NoSpacing"/>
              <w:rPr>
                <w:b/>
                <w:bCs/>
                <w:sz w:val="18"/>
              </w:rPr>
            </w:pPr>
          </w:p>
        </w:tc>
        <w:tc>
          <w:tcPr>
            <w:tcW w:w="730" w:type="dxa"/>
          </w:tcPr>
          <w:p w14:paraId="6C5A8502" w14:textId="77777777" w:rsidR="00D77F2B" w:rsidRPr="00C359BE" w:rsidRDefault="00D77F2B" w:rsidP="00753699">
            <w:pPr>
              <w:pStyle w:val="NoSpacing"/>
              <w:rPr>
                <w:b/>
                <w:bCs/>
                <w:sz w:val="18"/>
              </w:rPr>
            </w:pPr>
          </w:p>
        </w:tc>
        <w:tc>
          <w:tcPr>
            <w:tcW w:w="730" w:type="dxa"/>
          </w:tcPr>
          <w:p w14:paraId="67AD8892" w14:textId="77777777" w:rsidR="00D77F2B" w:rsidRPr="00C359BE" w:rsidRDefault="00D77F2B" w:rsidP="00753699">
            <w:pPr>
              <w:pStyle w:val="NoSpacing"/>
              <w:rPr>
                <w:b/>
                <w:bCs/>
                <w:sz w:val="18"/>
              </w:rPr>
            </w:pPr>
          </w:p>
        </w:tc>
        <w:tc>
          <w:tcPr>
            <w:tcW w:w="730" w:type="dxa"/>
          </w:tcPr>
          <w:p w14:paraId="075D4A25" w14:textId="77777777" w:rsidR="00D77F2B" w:rsidRPr="00C359BE" w:rsidRDefault="00D77F2B" w:rsidP="00753699">
            <w:pPr>
              <w:pStyle w:val="NoSpacing"/>
              <w:rPr>
                <w:b/>
                <w:bCs/>
                <w:sz w:val="18"/>
              </w:rPr>
            </w:pPr>
          </w:p>
        </w:tc>
        <w:tc>
          <w:tcPr>
            <w:tcW w:w="730" w:type="dxa"/>
          </w:tcPr>
          <w:p w14:paraId="20F21FA5" w14:textId="77777777" w:rsidR="00D77F2B" w:rsidRPr="00C359BE" w:rsidRDefault="00D77F2B" w:rsidP="00753699">
            <w:pPr>
              <w:pStyle w:val="NoSpacing"/>
              <w:rPr>
                <w:b/>
                <w:bCs/>
                <w:sz w:val="18"/>
              </w:rPr>
            </w:pPr>
          </w:p>
        </w:tc>
        <w:tc>
          <w:tcPr>
            <w:tcW w:w="730" w:type="dxa"/>
          </w:tcPr>
          <w:p w14:paraId="03B4CB3F" w14:textId="77777777" w:rsidR="00D77F2B" w:rsidRPr="00C359BE" w:rsidRDefault="00D77F2B" w:rsidP="00753699">
            <w:pPr>
              <w:pStyle w:val="NoSpacing"/>
              <w:rPr>
                <w:b/>
                <w:bCs/>
                <w:sz w:val="18"/>
              </w:rPr>
            </w:pPr>
          </w:p>
        </w:tc>
        <w:tc>
          <w:tcPr>
            <w:tcW w:w="730" w:type="dxa"/>
          </w:tcPr>
          <w:p w14:paraId="49E5DC3E" w14:textId="77777777" w:rsidR="00D77F2B" w:rsidRPr="00C359BE" w:rsidRDefault="00D77F2B" w:rsidP="00753699">
            <w:pPr>
              <w:pStyle w:val="NoSpacing"/>
              <w:rPr>
                <w:b/>
                <w:bCs/>
                <w:sz w:val="18"/>
              </w:rPr>
            </w:pPr>
          </w:p>
        </w:tc>
        <w:tc>
          <w:tcPr>
            <w:tcW w:w="654" w:type="dxa"/>
          </w:tcPr>
          <w:p w14:paraId="123F24BF" w14:textId="77777777" w:rsidR="00D77F2B" w:rsidRPr="00C359BE" w:rsidRDefault="00D77F2B" w:rsidP="00753699">
            <w:pPr>
              <w:pStyle w:val="NoSpacing"/>
              <w:rPr>
                <w:b/>
                <w:bCs/>
                <w:sz w:val="18"/>
              </w:rPr>
            </w:pPr>
          </w:p>
        </w:tc>
        <w:tc>
          <w:tcPr>
            <w:tcW w:w="654" w:type="dxa"/>
          </w:tcPr>
          <w:p w14:paraId="734BCD41" w14:textId="77777777" w:rsidR="00D77F2B" w:rsidRPr="00C359BE" w:rsidRDefault="00D77F2B" w:rsidP="00753699">
            <w:pPr>
              <w:pStyle w:val="NoSpacing"/>
              <w:rPr>
                <w:b/>
                <w:bCs/>
                <w:sz w:val="18"/>
              </w:rPr>
            </w:pPr>
          </w:p>
        </w:tc>
      </w:tr>
      <w:tr w:rsidR="00D77F2B" w14:paraId="3D716E4B" w14:textId="3E0E2B94" w:rsidTr="00C359BE">
        <w:tc>
          <w:tcPr>
            <w:tcW w:w="738" w:type="dxa"/>
          </w:tcPr>
          <w:p w14:paraId="1E3743DE" w14:textId="43A117E0" w:rsidR="00D77F2B" w:rsidRPr="00C359BE" w:rsidRDefault="00D77F2B" w:rsidP="00753699">
            <w:pPr>
              <w:pStyle w:val="NoSpacing"/>
              <w:rPr>
                <w:bCs/>
                <w:sz w:val="18"/>
              </w:rPr>
            </w:pPr>
            <w:r w:rsidRPr="00C359BE">
              <w:rPr>
                <w:bCs/>
                <w:sz w:val="18"/>
              </w:rPr>
              <w:t>54400</w:t>
            </w:r>
          </w:p>
        </w:tc>
        <w:tc>
          <w:tcPr>
            <w:tcW w:w="641" w:type="dxa"/>
          </w:tcPr>
          <w:p w14:paraId="49335E2F" w14:textId="77777777" w:rsidR="00D77F2B" w:rsidRPr="00C359BE" w:rsidRDefault="00D77F2B" w:rsidP="00753699">
            <w:pPr>
              <w:pStyle w:val="NoSpacing"/>
              <w:rPr>
                <w:b/>
                <w:bCs/>
                <w:sz w:val="18"/>
              </w:rPr>
            </w:pPr>
          </w:p>
        </w:tc>
        <w:tc>
          <w:tcPr>
            <w:tcW w:w="675" w:type="dxa"/>
          </w:tcPr>
          <w:p w14:paraId="52B1164D" w14:textId="77777777" w:rsidR="00D77F2B" w:rsidRPr="00C359BE" w:rsidRDefault="00D77F2B" w:rsidP="00753699">
            <w:pPr>
              <w:pStyle w:val="NoSpacing"/>
              <w:rPr>
                <w:b/>
                <w:bCs/>
                <w:sz w:val="18"/>
              </w:rPr>
            </w:pPr>
          </w:p>
        </w:tc>
        <w:tc>
          <w:tcPr>
            <w:tcW w:w="730" w:type="dxa"/>
          </w:tcPr>
          <w:p w14:paraId="6EB17105" w14:textId="77777777" w:rsidR="00D77F2B" w:rsidRPr="00C359BE" w:rsidRDefault="00D77F2B" w:rsidP="00753699">
            <w:pPr>
              <w:pStyle w:val="NoSpacing"/>
              <w:rPr>
                <w:b/>
                <w:bCs/>
                <w:sz w:val="18"/>
              </w:rPr>
            </w:pPr>
          </w:p>
        </w:tc>
        <w:tc>
          <w:tcPr>
            <w:tcW w:w="730" w:type="dxa"/>
          </w:tcPr>
          <w:p w14:paraId="2849BFFC" w14:textId="77777777" w:rsidR="00D77F2B" w:rsidRPr="00C359BE" w:rsidRDefault="00D77F2B" w:rsidP="00753699">
            <w:pPr>
              <w:pStyle w:val="NoSpacing"/>
              <w:rPr>
                <w:b/>
                <w:bCs/>
                <w:sz w:val="18"/>
              </w:rPr>
            </w:pPr>
          </w:p>
        </w:tc>
        <w:tc>
          <w:tcPr>
            <w:tcW w:w="730" w:type="dxa"/>
          </w:tcPr>
          <w:p w14:paraId="3056E111" w14:textId="77777777" w:rsidR="00D77F2B" w:rsidRPr="00C359BE" w:rsidRDefault="00D77F2B" w:rsidP="00753699">
            <w:pPr>
              <w:pStyle w:val="NoSpacing"/>
              <w:rPr>
                <w:b/>
                <w:bCs/>
                <w:sz w:val="18"/>
              </w:rPr>
            </w:pPr>
          </w:p>
        </w:tc>
        <w:tc>
          <w:tcPr>
            <w:tcW w:w="730" w:type="dxa"/>
          </w:tcPr>
          <w:p w14:paraId="10051DB3" w14:textId="77777777" w:rsidR="00D77F2B" w:rsidRPr="00C359BE" w:rsidRDefault="00D77F2B" w:rsidP="00753699">
            <w:pPr>
              <w:pStyle w:val="NoSpacing"/>
              <w:rPr>
                <w:b/>
                <w:bCs/>
                <w:sz w:val="18"/>
              </w:rPr>
            </w:pPr>
          </w:p>
        </w:tc>
        <w:tc>
          <w:tcPr>
            <w:tcW w:w="730" w:type="dxa"/>
          </w:tcPr>
          <w:p w14:paraId="2F510B4F" w14:textId="77777777" w:rsidR="00D77F2B" w:rsidRPr="00C359BE" w:rsidRDefault="00D77F2B" w:rsidP="00753699">
            <w:pPr>
              <w:pStyle w:val="NoSpacing"/>
              <w:rPr>
                <w:b/>
                <w:bCs/>
                <w:sz w:val="18"/>
              </w:rPr>
            </w:pPr>
          </w:p>
        </w:tc>
        <w:tc>
          <w:tcPr>
            <w:tcW w:w="730" w:type="dxa"/>
          </w:tcPr>
          <w:p w14:paraId="532BA0C7" w14:textId="77777777" w:rsidR="00D77F2B" w:rsidRPr="00C359BE" w:rsidRDefault="00D77F2B" w:rsidP="00753699">
            <w:pPr>
              <w:pStyle w:val="NoSpacing"/>
              <w:rPr>
                <w:b/>
                <w:bCs/>
                <w:sz w:val="18"/>
              </w:rPr>
            </w:pPr>
          </w:p>
        </w:tc>
        <w:tc>
          <w:tcPr>
            <w:tcW w:w="730" w:type="dxa"/>
          </w:tcPr>
          <w:p w14:paraId="4BC3CC48" w14:textId="77777777" w:rsidR="00D77F2B" w:rsidRPr="00C359BE" w:rsidRDefault="00D77F2B" w:rsidP="00753699">
            <w:pPr>
              <w:pStyle w:val="NoSpacing"/>
              <w:rPr>
                <w:b/>
                <w:bCs/>
                <w:sz w:val="18"/>
              </w:rPr>
            </w:pPr>
          </w:p>
        </w:tc>
        <w:tc>
          <w:tcPr>
            <w:tcW w:w="730" w:type="dxa"/>
          </w:tcPr>
          <w:p w14:paraId="3180C5C4" w14:textId="77777777" w:rsidR="00D77F2B" w:rsidRPr="00C359BE" w:rsidRDefault="00D77F2B" w:rsidP="00753699">
            <w:pPr>
              <w:pStyle w:val="NoSpacing"/>
              <w:rPr>
                <w:b/>
                <w:bCs/>
                <w:sz w:val="18"/>
              </w:rPr>
            </w:pPr>
          </w:p>
        </w:tc>
        <w:tc>
          <w:tcPr>
            <w:tcW w:w="730" w:type="dxa"/>
          </w:tcPr>
          <w:p w14:paraId="342FC15A" w14:textId="77777777" w:rsidR="00D77F2B" w:rsidRPr="00C359BE" w:rsidRDefault="00D77F2B" w:rsidP="00753699">
            <w:pPr>
              <w:pStyle w:val="NoSpacing"/>
              <w:rPr>
                <w:b/>
                <w:bCs/>
                <w:sz w:val="18"/>
              </w:rPr>
            </w:pPr>
          </w:p>
        </w:tc>
        <w:tc>
          <w:tcPr>
            <w:tcW w:w="730" w:type="dxa"/>
          </w:tcPr>
          <w:p w14:paraId="271968AC" w14:textId="77777777" w:rsidR="00D77F2B" w:rsidRPr="00C359BE" w:rsidRDefault="00D77F2B" w:rsidP="00753699">
            <w:pPr>
              <w:pStyle w:val="NoSpacing"/>
              <w:rPr>
                <w:b/>
                <w:bCs/>
                <w:sz w:val="18"/>
              </w:rPr>
            </w:pPr>
          </w:p>
        </w:tc>
        <w:tc>
          <w:tcPr>
            <w:tcW w:w="654" w:type="dxa"/>
          </w:tcPr>
          <w:p w14:paraId="14D15332" w14:textId="77777777" w:rsidR="00D77F2B" w:rsidRPr="00C359BE" w:rsidRDefault="00D77F2B" w:rsidP="00753699">
            <w:pPr>
              <w:pStyle w:val="NoSpacing"/>
              <w:rPr>
                <w:b/>
                <w:bCs/>
                <w:sz w:val="18"/>
              </w:rPr>
            </w:pPr>
          </w:p>
        </w:tc>
        <w:tc>
          <w:tcPr>
            <w:tcW w:w="654" w:type="dxa"/>
          </w:tcPr>
          <w:p w14:paraId="40AA9512" w14:textId="77777777" w:rsidR="00D77F2B" w:rsidRPr="00C359BE" w:rsidRDefault="00D77F2B" w:rsidP="00753699">
            <w:pPr>
              <w:pStyle w:val="NoSpacing"/>
              <w:rPr>
                <w:b/>
                <w:bCs/>
                <w:sz w:val="18"/>
              </w:rPr>
            </w:pPr>
          </w:p>
        </w:tc>
      </w:tr>
    </w:tbl>
    <w:p w14:paraId="3AE82E23" w14:textId="77777777" w:rsidR="002A2B85" w:rsidRPr="006E125C" w:rsidRDefault="002A2B85" w:rsidP="00753699">
      <w:pPr>
        <w:pStyle w:val="NoSpacing"/>
        <w:rPr>
          <w:b/>
        </w:rPr>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395E53" w:rsidRPr="00C7665B" w14:paraId="348C05D5" w14:textId="77777777" w:rsidTr="005F140D">
        <w:trPr>
          <w:cantSplit/>
          <w:trHeight w:val="462"/>
          <w:tblHeader/>
        </w:trPr>
        <w:tc>
          <w:tcPr>
            <w:tcW w:w="810" w:type="dxa"/>
            <w:tcBorders>
              <w:bottom w:val="single" w:sz="6" w:space="0" w:color="auto"/>
            </w:tcBorders>
            <w:shd w:val="clear" w:color="auto" w:fill="CCCCCC"/>
            <w:tcMar>
              <w:left w:w="58" w:type="dxa"/>
              <w:right w:w="58" w:type="dxa"/>
            </w:tcMar>
            <w:vAlign w:val="center"/>
          </w:tcPr>
          <w:p w14:paraId="07028A43" w14:textId="4FE1F741" w:rsidR="00395E53" w:rsidRPr="00C7665B" w:rsidRDefault="00395E53" w:rsidP="005F140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502D08">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077EE357" w14:textId="77777777" w:rsidR="00395E53" w:rsidRPr="00C7665B" w:rsidRDefault="00395E53" w:rsidP="005F140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29E44085" w14:textId="77777777" w:rsidR="00395E53" w:rsidRPr="00C7665B" w:rsidRDefault="00395E53" w:rsidP="005F140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395E53" w:rsidRPr="00C7665B" w14:paraId="362B0EC4" w14:textId="77777777" w:rsidTr="005F140D">
        <w:trPr>
          <w:trHeight w:val="465"/>
        </w:trPr>
        <w:tc>
          <w:tcPr>
            <w:tcW w:w="810" w:type="dxa"/>
            <w:tcMar>
              <w:left w:w="58" w:type="dxa"/>
              <w:right w:w="58" w:type="dxa"/>
            </w:tcMar>
          </w:tcPr>
          <w:p w14:paraId="7AC89C35" w14:textId="39839853" w:rsidR="00395E53" w:rsidRPr="00C7665B" w:rsidRDefault="00395E53" w:rsidP="00395E53">
            <w:pPr>
              <w:pStyle w:val="TableText11"/>
              <w:rPr>
                <w:rFonts w:asciiTheme="minorHAnsi" w:hAnsiTheme="minorHAnsi" w:cs="Arial"/>
              </w:rPr>
            </w:pPr>
            <w:r>
              <w:rPr>
                <w:rFonts w:asciiTheme="minorHAnsi" w:hAnsiTheme="minorHAnsi" w:cs="Arial"/>
              </w:rPr>
              <w:t>R3.3</w:t>
            </w:r>
          </w:p>
        </w:tc>
        <w:tc>
          <w:tcPr>
            <w:tcW w:w="7200" w:type="dxa"/>
          </w:tcPr>
          <w:p w14:paraId="7D1DA9AB" w14:textId="6BD87289" w:rsidR="00395E53" w:rsidRPr="00E64D44" w:rsidRDefault="00395E53" w:rsidP="005F140D">
            <w:pPr>
              <w:pStyle w:val="NoSpacing"/>
            </w:pPr>
            <w:r w:rsidRPr="00E64D44">
              <w:t xml:space="preserve">Ability to track </w:t>
            </w:r>
            <w:r w:rsidR="00E642B8" w:rsidRPr="00E64D44">
              <w:t>CY Actuals YTD against PY Actuals by Divisions, Cost C</w:t>
            </w:r>
            <w:r w:rsidRPr="00E64D44">
              <w:t>enters</w:t>
            </w:r>
            <w:r w:rsidR="00EA37C8" w:rsidRPr="00E64D44">
              <w:t>, and Time Period</w:t>
            </w:r>
            <w:r w:rsidR="008D5444" w:rsidRPr="00E64D44">
              <w:t>.</w:t>
            </w:r>
            <w:r w:rsidRPr="00E64D44">
              <w:t xml:space="preserve"> Following are the attributes:</w:t>
            </w:r>
          </w:p>
          <w:p w14:paraId="7602EE3E" w14:textId="77777777" w:rsidR="00395E53" w:rsidRPr="00E64D44" w:rsidRDefault="00395E53" w:rsidP="005F140D">
            <w:pPr>
              <w:pStyle w:val="NoSpacing"/>
            </w:pPr>
            <w:r w:rsidRPr="00E64D44">
              <w:t>Dimensions:</w:t>
            </w:r>
          </w:p>
          <w:p w14:paraId="697ABABB" w14:textId="77777777" w:rsidR="00395E53" w:rsidRPr="00E64D44" w:rsidRDefault="00395E53" w:rsidP="005F140D">
            <w:pPr>
              <w:pStyle w:val="NoSpacing"/>
              <w:numPr>
                <w:ilvl w:val="0"/>
                <w:numId w:val="3"/>
              </w:numPr>
            </w:pPr>
            <w:r w:rsidRPr="00E64D44">
              <w:t>Division</w:t>
            </w:r>
          </w:p>
          <w:p w14:paraId="245A7BAA" w14:textId="77777777" w:rsidR="00395E53" w:rsidRPr="00E64D44" w:rsidRDefault="00395E53" w:rsidP="005F140D">
            <w:pPr>
              <w:pStyle w:val="NoSpacing"/>
              <w:numPr>
                <w:ilvl w:val="0"/>
                <w:numId w:val="3"/>
              </w:numPr>
            </w:pPr>
            <w:r w:rsidRPr="00E64D44">
              <w:t>Cost Center</w:t>
            </w:r>
          </w:p>
          <w:p w14:paraId="3E46F988" w14:textId="77777777" w:rsidR="00395E53" w:rsidRPr="00E64D44" w:rsidRDefault="00395E53" w:rsidP="005F140D">
            <w:pPr>
              <w:pStyle w:val="NoSpacing"/>
              <w:numPr>
                <w:ilvl w:val="0"/>
                <w:numId w:val="3"/>
              </w:numPr>
            </w:pPr>
            <w:r w:rsidRPr="00E64D44">
              <w:t>Time period</w:t>
            </w:r>
          </w:p>
          <w:p w14:paraId="43DFA8E7" w14:textId="77777777" w:rsidR="00395E53" w:rsidRPr="00E64D44" w:rsidRDefault="00395E53" w:rsidP="005F140D">
            <w:pPr>
              <w:pStyle w:val="NoSpacing"/>
              <w:numPr>
                <w:ilvl w:val="1"/>
                <w:numId w:val="3"/>
              </w:numPr>
            </w:pPr>
            <w:r w:rsidRPr="00E64D44">
              <w:t>Annual</w:t>
            </w:r>
          </w:p>
          <w:p w14:paraId="765F7F3B" w14:textId="77777777" w:rsidR="00395E53" w:rsidRPr="00E64D44" w:rsidRDefault="00395E53" w:rsidP="005F140D">
            <w:pPr>
              <w:pStyle w:val="NoSpacing"/>
              <w:numPr>
                <w:ilvl w:val="1"/>
                <w:numId w:val="3"/>
              </w:numPr>
            </w:pPr>
            <w:r w:rsidRPr="00E64D44">
              <w:t>Monthly</w:t>
            </w:r>
          </w:p>
          <w:p w14:paraId="48A0E80E" w14:textId="38348E2F" w:rsidR="00395E53" w:rsidRPr="00C92BDA" w:rsidRDefault="00395E53" w:rsidP="005F140D">
            <w:pPr>
              <w:pStyle w:val="NoSpacing"/>
            </w:pPr>
            <w:r w:rsidRPr="00C92BDA">
              <w:t>Metr</w:t>
            </w:r>
            <w:r w:rsidR="009D77B4">
              <w:t>ics</w:t>
            </w:r>
            <w:r w:rsidRPr="00C92BDA">
              <w:t>:</w:t>
            </w:r>
          </w:p>
          <w:p w14:paraId="0FACF8D8" w14:textId="77777777" w:rsidR="00395E53" w:rsidRPr="00C92BDA" w:rsidRDefault="00395E53" w:rsidP="005F140D">
            <w:pPr>
              <w:pStyle w:val="NoSpacing"/>
              <w:numPr>
                <w:ilvl w:val="0"/>
                <w:numId w:val="4"/>
              </w:numPr>
            </w:pPr>
            <w:r w:rsidRPr="00C92BDA">
              <w:t>CY Actuals $</w:t>
            </w:r>
          </w:p>
          <w:p w14:paraId="79D33063" w14:textId="77777777" w:rsidR="00395E53" w:rsidRPr="00C92BDA" w:rsidRDefault="00395E53" w:rsidP="005F140D">
            <w:pPr>
              <w:pStyle w:val="NoSpacing"/>
              <w:numPr>
                <w:ilvl w:val="0"/>
                <w:numId w:val="4"/>
              </w:numPr>
            </w:pPr>
            <w:r w:rsidRPr="00C92BDA">
              <w:t>PY Actuals $</w:t>
            </w:r>
          </w:p>
          <w:p w14:paraId="35F42F77" w14:textId="72B2B855" w:rsidR="009B5FCD" w:rsidRPr="007F625C" w:rsidRDefault="00395E53" w:rsidP="007F625C">
            <w:pPr>
              <w:pStyle w:val="NoSpacing"/>
              <w:numPr>
                <w:ilvl w:val="0"/>
                <w:numId w:val="4"/>
              </w:numPr>
              <w:rPr>
                <w:rFonts w:ascii="Arial" w:eastAsia="Arial" w:hAnsi="Arial" w:cs="Arial"/>
                <w:color w:val="000000"/>
              </w:rPr>
            </w:pPr>
            <w:r w:rsidRPr="00C92BDA">
              <w:t>Variance (Derived metric)</w:t>
            </w:r>
          </w:p>
        </w:tc>
        <w:tc>
          <w:tcPr>
            <w:tcW w:w="1440" w:type="dxa"/>
          </w:tcPr>
          <w:p w14:paraId="73CDB87A" w14:textId="77777777" w:rsidR="00395E53" w:rsidRPr="00C7665B" w:rsidRDefault="00395E53" w:rsidP="00E64D44">
            <w:pPr>
              <w:pStyle w:val="NoSpacing"/>
              <w:rPr>
                <w:rFonts w:cs="Arial"/>
                <w:color w:val="000000"/>
              </w:rPr>
            </w:pPr>
            <w:r w:rsidRPr="00E64D44">
              <w:t>U3</w:t>
            </w:r>
          </w:p>
        </w:tc>
      </w:tr>
    </w:tbl>
    <w:p w14:paraId="2F2376EF" w14:textId="77777777" w:rsidR="00C37EDD" w:rsidRDefault="00C37EDD" w:rsidP="003A3DD6">
      <w:pPr>
        <w:pStyle w:val="NoSpacing"/>
        <w:rPr>
          <w:b/>
          <w:bCs/>
        </w:rPr>
      </w:pPr>
    </w:p>
    <w:p w14:paraId="08FEC697" w14:textId="2FB6C70B" w:rsidR="003A3DD6" w:rsidRDefault="003A3DD6" w:rsidP="003A3DD6">
      <w:pPr>
        <w:pStyle w:val="NoSpacing"/>
        <w:rPr>
          <w:b/>
          <w:bCs/>
        </w:rPr>
      </w:pPr>
      <w:r w:rsidRPr="2DAEA8A2">
        <w:rPr>
          <w:b/>
          <w:bCs/>
        </w:rPr>
        <w:t xml:space="preserve">Visualization: </w:t>
      </w:r>
      <w:r w:rsidR="003F236F">
        <w:rPr>
          <w:b/>
          <w:bCs/>
        </w:rPr>
        <w:t>PY Actuals vs C</w:t>
      </w:r>
      <w:r>
        <w:rPr>
          <w:b/>
          <w:bCs/>
        </w:rPr>
        <w:t>Y Actuals</w:t>
      </w:r>
      <w:r w:rsidR="00EA21E6">
        <w:rPr>
          <w:b/>
          <w:bCs/>
        </w:rPr>
        <w:t xml:space="preserve"> (</w:t>
      </w:r>
      <w:r w:rsidR="00EA21E6" w:rsidRPr="00EA21E6">
        <w:rPr>
          <w:bCs/>
        </w:rPr>
        <w:t>Sample report for Global Development</w:t>
      </w:r>
      <w:r w:rsidR="00EA21E6">
        <w:rPr>
          <w:b/>
          <w:bCs/>
        </w:rPr>
        <w:t>)</w:t>
      </w:r>
    </w:p>
    <w:tbl>
      <w:tblPr>
        <w:tblStyle w:val="TableGrid"/>
        <w:tblW w:w="0" w:type="auto"/>
        <w:tblLook w:val="04A0" w:firstRow="1" w:lastRow="0" w:firstColumn="1" w:lastColumn="0" w:noHBand="0" w:noVBand="1"/>
      </w:tblPr>
      <w:tblGrid>
        <w:gridCol w:w="1006"/>
        <w:gridCol w:w="867"/>
        <w:gridCol w:w="998"/>
        <w:gridCol w:w="998"/>
        <w:gridCol w:w="1053"/>
        <w:gridCol w:w="799"/>
        <w:gridCol w:w="867"/>
        <w:gridCol w:w="1428"/>
        <w:gridCol w:w="1334"/>
      </w:tblGrid>
      <w:tr w:rsidR="000848D7" w14:paraId="47A71B2C" w14:textId="77777777" w:rsidTr="000848D7">
        <w:tc>
          <w:tcPr>
            <w:tcW w:w="827" w:type="dxa"/>
          </w:tcPr>
          <w:p w14:paraId="5ABDD604" w14:textId="538E49FD" w:rsidR="000848D7" w:rsidRPr="004115F9" w:rsidRDefault="000848D7" w:rsidP="005F140D">
            <w:pPr>
              <w:pStyle w:val="NoSpacing"/>
              <w:tabs>
                <w:tab w:val="left" w:pos="2317"/>
                <w:tab w:val="center" w:pos="2928"/>
              </w:tabs>
              <w:rPr>
                <w:bCs/>
              </w:rPr>
            </w:pPr>
            <w:r w:rsidRPr="001C0850">
              <w:rPr>
                <w:b/>
                <w:bCs/>
                <w:color w:val="C0504D" w:themeColor="accent2"/>
              </w:rPr>
              <w:t>Div</w:t>
            </w:r>
            <w:r w:rsidR="00F53516">
              <w:rPr>
                <w:b/>
                <w:bCs/>
                <w:color w:val="C0504D" w:themeColor="accent2"/>
              </w:rPr>
              <w:t>ision</w:t>
            </w:r>
            <w:r w:rsidRPr="001C0850">
              <w:rPr>
                <w:b/>
                <w:bCs/>
                <w:color w:val="C0504D" w:themeColor="accent2"/>
              </w:rPr>
              <w:t>: GD</w:t>
            </w:r>
          </w:p>
        </w:tc>
        <w:tc>
          <w:tcPr>
            <w:tcW w:w="7036" w:type="dxa"/>
            <w:gridSpan w:val="7"/>
          </w:tcPr>
          <w:p w14:paraId="0295A831" w14:textId="77777777" w:rsidR="000848D7" w:rsidRPr="001C0850" w:rsidRDefault="000848D7" w:rsidP="005F140D">
            <w:pPr>
              <w:pStyle w:val="NoSpacing"/>
              <w:tabs>
                <w:tab w:val="left" w:pos="2317"/>
                <w:tab w:val="center" w:pos="2928"/>
              </w:tabs>
              <w:rPr>
                <w:b/>
                <w:bCs/>
                <w:color w:val="C0504D" w:themeColor="accent2"/>
              </w:rPr>
            </w:pPr>
            <w:r>
              <w:rPr>
                <w:b/>
                <w:bCs/>
                <w:color w:val="C0504D" w:themeColor="accent2"/>
              </w:rPr>
              <w:tab/>
            </w:r>
            <w:r>
              <w:rPr>
                <w:b/>
                <w:bCs/>
                <w:color w:val="C0504D" w:themeColor="accent2"/>
              </w:rPr>
              <w:tab/>
            </w:r>
            <w:r w:rsidRPr="001C0850">
              <w:rPr>
                <w:b/>
                <w:bCs/>
                <w:color w:val="C0504D" w:themeColor="accent2"/>
              </w:rPr>
              <w:t>Current Year</w:t>
            </w:r>
          </w:p>
        </w:tc>
        <w:tc>
          <w:tcPr>
            <w:tcW w:w="1713" w:type="dxa"/>
          </w:tcPr>
          <w:p w14:paraId="42621407" w14:textId="68277195" w:rsidR="000848D7" w:rsidRPr="001C0850" w:rsidRDefault="007F625C" w:rsidP="007F625C">
            <w:pPr>
              <w:pStyle w:val="NoSpacing"/>
              <w:jc w:val="center"/>
              <w:rPr>
                <w:b/>
                <w:bCs/>
                <w:color w:val="C0504D" w:themeColor="accent2"/>
              </w:rPr>
            </w:pPr>
            <w:r>
              <w:rPr>
                <w:b/>
                <w:bCs/>
                <w:color w:val="C0504D" w:themeColor="accent2"/>
              </w:rPr>
              <w:t>Prio</w:t>
            </w:r>
            <w:r w:rsidR="000848D7" w:rsidRPr="001C0850">
              <w:rPr>
                <w:b/>
                <w:bCs/>
                <w:color w:val="C0504D" w:themeColor="accent2"/>
              </w:rPr>
              <w:t>r Year</w:t>
            </w:r>
          </w:p>
        </w:tc>
      </w:tr>
      <w:tr w:rsidR="00B01FDC" w14:paraId="4B8580CB" w14:textId="77777777" w:rsidTr="000848D7">
        <w:trPr>
          <w:trHeight w:val="611"/>
        </w:trPr>
        <w:tc>
          <w:tcPr>
            <w:tcW w:w="827" w:type="dxa"/>
          </w:tcPr>
          <w:p w14:paraId="70CA5487" w14:textId="77777777" w:rsidR="00B01FDC" w:rsidRPr="001A3563" w:rsidRDefault="00B01FDC" w:rsidP="005F140D">
            <w:pPr>
              <w:pStyle w:val="NoSpacing"/>
              <w:rPr>
                <w:b/>
                <w:bCs/>
                <w:color w:val="C0504D" w:themeColor="accent2"/>
              </w:rPr>
            </w:pPr>
            <w:r w:rsidRPr="001A3563">
              <w:rPr>
                <w:b/>
                <w:bCs/>
                <w:color w:val="C0504D" w:themeColor="accent2"/>
              </w:rPr>
              <w:t>Cost Center</w:t>
            </w:r>
          </w:p>
        </w:tc>
        <w:tc>
          <w:tcPr>
            <w:tcW w:w="867" w:type="dxa"/>
          </w:tcPr>
          <w:p w14:paraId="1D19AE50" w14:textId="77777777" w:rsidR="00B01FDC" w:rsidRPr="001A3563" w:rsidRDefault="00B01FDC" w:rsidP="005F140D">
            <w:pPr>
              <w:pStyle w:val="NoSpacing"/>
              <w:jc w:val="center"/>
              <w:rPr>
                <w:b/>
                <w:bCs/>
                <w:color w:val="C0504D" w:themeColor="accent2"/>
              </w:rPr>
            </w:pPr>
            <w:r w:rsidRPr="001A3563">
              <w:rPr>
                <w:b/>
                <w:bCs/>
                <w:color w:val="C0504D" w:themeColor="accent2"/>
              </w:rPr>
              <w:t>Annual Budget</w:t>
            </w:r>
          </w:p>
        </w:tc>
        <w:tc>
          <w:tcPr>
            <w:tcW w:w="998" w:type="dxa"/>
          </w:tcPr>
          <w:p w14:paraId="7D4102DC" w14:textId="77777777" w:rsidR="00B01FDC" w:rsidRPr="001A3563" w:rsidRDefault="00B01FDC" w:rsidP="005F140D">
            <w:pPr>
              <w:pStyle w:val="NoSpacing"/>
              <w:jc w:val="center"/>
              <w:rPr>
                <w:b/>
                <w:bCs/>
                <w:color w:val="C0504D" w:themeColor="accent2"/>
              </w:rPr>
            </w:pPr>
            <w:r w:rsidRPr="001A3563">
              <w:rPr>
                <w:b/>
                <w:bCs/>
                <w:color w:val="C0504D" w:themeColor="accent2"/>
              </w:rPr>
              <w:t>Monthly Actual</w:t>
            </w:r>
          </w:p>
        </w:tc>
        <w:tc>
          <w:tcPr>
            <w:tcW w:w="998" w:type="dxa"/>
          </w:tcPr>
          <w:p w14:paraId="42179CEB" w14:textId="77777777" w:rsidR="00B01FDC" w:rsidRPr="001A3563" w:rsidRDefault="00B01FDC" w:rsidP="005F140D">
            <w:pPr>
              <w:pStyle w:val="NoSpacing"/>
              <w:jc w:val="center"/>
              <w:rPr>
                <w:b/>
                <w:bCs/>
                <w:color w:val="C0504D" w:themeColor="accent2"/>
              </w:rPr>
            </w:pPr>
            <w:r w:rsidRPr="001A3563">
              <w:rPr>
                <w:b/>
                <w:bCs/>
                <w:color w:val="C0504D" w:themeColor="accent2"/>
              </w:rPr>
              <w:t>Monthly Budget</w:t>
            </w:r>
          </w:p>
        </w:tc>
        <w:tc>
          <w:tcPr>
            <w:tcW w:w="1079" w:type="dxa"/>
          </w:tcPr>
          <w:p w14:paraId="1EEBCBE6" w14:textId="77777777" w:rsidR="00B01FDC" w:rsidRPr="001A3563" w:rsidRDefault="00B01FDC" w:rsidP="005F140D">
            <w:pPr>
              <w:pStyle w:val="NoSpacing"/>
              <w:jc w:val="center"/>
              <w:rPr>
                <w:b/>
                <w:bCs/>
                <w:color w:val="C0504D" w:themeColor="accent2"/>
              </w:rPr>
            </w:pPr>
            <w:r w:rsidRPr="001A3563">
              <w:rPr>
                <w:b/>
                <w:bCs/>
                <w:color w:val="C0504D" w:themeColor="accent2"/>
              </w:rPr>
              <w:t>Variance</w:t>
            </w:r>
          </w:p>
          <w:p w14:paraId="56F9F8F1" w14:textId="77777777" w:rsidR="00B01FDC" w:rsidRPr="001A3563" w:rsidRDefault="00B01FDC" w:rsidP="005F140D">
            <w:pPr>
              <w:pStyle w:val="NoSpacing"/>
              <w:jc w:val="center"/>
              <w:rPr>
                <w:b/>
                <w:bCs/>
                <w:color w:val="C0504D" w:themeColor="accent2"/>
              </w:rPr>
            </w:pPr>
            <w:r w:rsidRPr="001A3563">
              <w:rPr>
                <w:b/>
                <w:bCs/>
                <w:color w:val="C0504D" w:themeColor="accent2"/>
              </w:rPr>
              <w:t>(over)</w:t>
            </w:r>
          </w:p>
        </w:tc>
        <w:tc>
          <w:tcPr>
            <w:tcW w:w="799" w:type="dxa"/>
          </w:tcPr>
          <w:p w14:paraId="4ED00CD7" w14:textId="77777777" w:rsidR="00B01FDC" w:rsidRPr="001A3563" w:rsidRDefault="00B01FDC" w:rsidP="005F140D">
            <w:pPr>
              <w:pStyle w:val="NoSpacing"/>
              <w:jc w:val="center"/>
              <w:rPr>
                <w:b/>
                <w:bCs/>
                <w:color w:val="C0504D" w:themeColor="accent2"/>
              </w:rPr>
            </w:pPr>
            <w:r w:rsidRPr="001A3563">
              <w:rPr>
                <w:b/>
                <w:bCs/>
                <w:color w:val="C0504D" w:themeColor="accent2"/>
              </w:rPr>
              <w:t>YTD Actual</w:t>
            </w:r>
          </w:p>
        </w:tc>
        <w:tc>
          <w:tcPr>
            <w:tcW w:w="867" w:type="dxa"/>
          </w:tcPr>
          <w:p w14:paraId="1E898566" w14:textId="77777777" w:rsidR="00B01FDC" w:rsidRPr="001A3563" w:rsidRDefault="00B01FDC" w:rsidP="005F140D">
            <w:pPr>
              <w:pStyle w:val="NoSpacing"/>
              <w:jc w:val="center"/>
              <w:rPr>
                <w:b/>
                <w:bCs/>
                <w:color w:val="C0504D" w:themeColor="accent2"/>
              </w:rPr>
            </w:pPr>
            <w:r w:rsidRPr="001A3563">
              <w:rPr>
                <w:b/>
                <w:bCs/>
                <w:color w:val="C0504D" w:themeColor="accent2"/>
              </w:rPr>
              <w:t>YTD Budget</w:t>
            </w:r>
          </w:p>
        </w:tc>
        <w:tc>
          <w:tcPr>
            <w:tcW w:w="1428" w:type="dxa"/>
          </w:tcPr>
          <w:p w14:paraId="1CCF661C" w14:textId="77777777" w:rsidR="00B01FDC" w:rsidRPr="001A3563" w:rsidRDefault="00B01FDC" w:rsidP="005F140D">
            <w:pPr>
              <w:pStyle w:val="NoSpacing"/>
              <w:jc w:val="center"/>
              <w:rPr>
                <w:b/>
                <w:bCs/>
                <w:color w:val="C0504D" w:themeColor="accent2"/>
              </w:rPr>
            </w:pPr>
            <w:r w:rsidRPr="001A3563">
              <w:rPr>
                <w:b/>
                <w:bCs/>
                <w:color w:val="C0504D" w:themeColor="accent2"/>
              </w:rPr>
              <w:t>Variance Under/(over)</w:t>
            </w:r>
          </w:p>
        </w:tc>
        <w:tc>
          <w:tcPr>
            <w:tcW w:w="1713" w:type="dxa"/>
          </w:tcPr>
          <w:p w14:paraId="5B8D01A8" w14:textId="77777777" w:rsidR="00B01FDC" w:rsidRPr="001A3563" w:rsidRDefault="00B01FDC" w:rsidP="005F140D">
            <w:pPr>
              <w:pStyle w:val="NoSpacing"/>
              <w:jc w:val="center"/>
              <w:rPr>
                <w:b/>
                <w:bCs/>
                <w:color w:val="C0504D" w:themeColor="accent2"/>
              </w:rPr>
            </w:pPr>
            <w:r w:rsidRPr="001A3563">
              <w:rPr>
                <w:b/>
                <w:bCs/>
                <w:color w:val="C0504D" w:themeColor="accent2"/>
              </w:rPr>
              <w:t>YTD Actual</w:t>
            </w:r>
          </w:p>
        </w:tc>
      </w:tr>
      <w:tr w:rsidR="00B01FDC" w14:paraId="44FA22AC" w14:textId="77777777" w:rsidTr="000848D7">
        <w:tc>
          <w:tcPr>
            <w:tcW w:w="827" w:type="dxa"/>
          </w:tcPr>
          <w:p w14:paraId="5BAAC1C3" w14:textId="77777777" w:rsidR="00B01FDC" w:rsidRPr="004115F9" w:rsidRDefault="00B01FDC" w:rsidP="005F140D">
            <w:pPr>
              <w:pStyle w:val="NoSpacing"/>
              <w:rPr>
                <w:bCs/>
              </w:rPr>
            </w:pPr>
            <w:r>
              <w:rPr>
                <w:bCs/>
              </w:rPr>
              <w:t>17050</w:t>
            </w:r>
          </w:p>
        </w:tc>
        <w:tc>
          <w:tcPr>
            <w:tcW w:w="867" w:type="dxa"/>
          </w:tcPr>
          <w:p w14:paraId="40D843C3" w14:textId="77777777" w:rsidR="00B01FDC" w:rsidRPr="004115F9" w:rsidRDefault="00B01FDC" w:rsidP="005F140D">
            <w:pPr>
              <w:pStyle w:val="NoSpacing"/>
              <w:rPr>
                <w:bCs/>
              </w:rPr>
            </w:pPr>
          </w:p>
        </w:tc>
        <w:tc>
          <w:tcPr>
            <w:tcW w:w="998" w:type="dxa"/>
          </w:tcPr>
          <w:p w14:paraId="43AC5539" w14:textId="77777777" w:rsidR="00B01FDC" w:rsidRPr="004115F9" w:rsidRDefault="00B01FDC" w:rsidP="005F140D">
            <w:pPr>
              <w:pStyle w:val="NoSpacing"/>
              <w:rPr>
                <w:bCs/>
              </w:rPr>
            </w:pPr>
          </w:p>
        </w:tc>
        <w:tc>
          <w:tcPr>
            <w:tcW w:w="998" w:type="dxa"/>
          </w:tcPr>
          <w:p w14:paraId="454E4D30" w14:textId="77777777" w:rsidR="00B01FDC" w:rsidRPr="004115F9" w:rsidRDefault="00B01FDC" w:rsidP="005F140D">
            <w:pPr>
              <w:pStyle w:val="NoSpacing"/>
              <w:rPr>
                <w:bCs/>
              </w:rPr>
            </w:pPr>
          </w:p>
        </w:tc>
        <w:tc>
          <w:tcPr>
            <w:tcW w:w="1079" w:type="dxa"/>
          </w:tcPr>
          <w:p w14:paraId="67F41056" w14:textId="77777777" w:rsidR="00B01FDC" w:rsidRPr="004115F9" w:rsidRDefault="00B01FDC" w:rsidP="005F140D">
            <w:pPr>
              <w:pStyle w:val="NoSpacing"/>
              <w:rPr>
                <w:bCs/>
              </w:rPr>
            </w:pPr>
          </w:p>
        </w:tc>
        <w:tc>
          <w:tcPr>
            <w:tcW w:w="799" w:type="dxa"/>
          </w:tcPr>
          <w:p w14:paraId="1923B4A5" w14:textId="77777777" w:rsidR="00B01FDC" w:rsidRPr="004115F9" w:rsidRDefault="00B01FDC" w:rsidP="005F140D">
            <w:pPr>
              <w:pStyle w:val="NoSpacing"/>
              <w:rPr>
                <w:bCs/>
              </w:rPr>
            </w:pPr>
          </w:p>
        </w:tc>
        <w:tc>
          <w:tcPr>
            <w:tcW w:w="867" w:type="dxa"/>
          </w:tcPr>
          <w:p w14:paraId="09D5EC05" w14:textId="77777777" w:rsidR="00B01FDC" w:rsidRPr="004115F9" w:rsidRDefault="00B01FDC" w:rsidP="005F140D">
            <w:pPr>
              <w:pStyle w:val="NoSpacing"/>
              <w:rPr>
                <w:bCs/>
              </w:rPr>
            </w:pPr>
          </w:p>
        </w:tc>
        <w:tc>
          <w:tcPr>
            <w:tcW w:w="1428" w:type="dxa"/>
          </w:tcPr>
          <w:p w14:paraId="6ECC39A1" w14:textId="77777777" w:rsidR="00B01FDC" w:rsidRPr="004115F9" w:rsidRDefault="00B01FDC" w:rsidP="005F140D">
            <w:pPr>
              <w:pStyle w:val="NoSpacing"/>
              <w:rPr>
                <w:bCs/>
              </w:rPr>
            </w:pPr>
          </w:p>
        </w:tc>
        <w:tc>
          <w:tcPr>
            <w:tcW w:w="1713" w:type="dxa"/>
          </w:tcPr>
          <w:p w14:paraId="2BCBD013" w14:textId="77777777" w:rsidR="00B01FDC" w:rsidRPr="004115F9" w:rsidRDefault="00B01FDC" w:rsidP="005F140D">
            <w:pPr>
              <w:pStyle w:val="NoSpacing"/>
              <w:rPr>
                <w:bCs/>
              </w:rPr>
            </w:pPr>
          </w:p>
        </w:tc>
      </w:tr>
      <w:tr w:rsidR="00B01FDC" w14:paraId="1D9A364A" w14:textId="77777777" w:rsidTr="000848D7">
        <w:tc>
          <w:tcPr>
            <w:tcW w:w="827" w:type="dxa"/>
          </w:tcPr>
          <w:p w14:paraId="4B10FC0C" w14:textId="77777777" w:rsidR="00B01FDC" w:rsidRPr="004115F9" w:rsidRDefault="00B01FDC" w:rsidP="005F140D">
            <w:pPr>
              <w:pStyle w:val="NoSpacing"/>
              <w:rPr>
                <w:bCs/>
              </w:rPr>
            </w:pPr>
            <w:r>
              <w:rPr>
                <w:bCs/>
              </w:rPr>
              <w:t>17110</w:t>
            </w:r>
          </w:p>
        </w:tc>
        <w:tc>
          <w:tcPr>
            <w:tcW w:w="867" w:type="dxa"/>
          </w:tcPr>
          <w:p w14:paraId="65A230D9" w14:textId="77777777" w:rsidR="00B01FDC" w:rsidRPr="004115F9" w:rsidRDefault="00B01FDC" w:rsidP="005F140D">
            <w:pPr>
              <w:pStyle w:val="NoSpacing"/>
              <w:rPr>
                <w:bCs/>
              </w:rPr>
            </w:pPr>
          </w:p>
        </w:tc>
        <w:tc>
          <w:tcPr>
            <w:tcW w:w="998" w:type="dxa"/>
          </w:tcPr>
          <w:p w14:paraId="1A38E288" w14:textId="77777777" w:rsidR="00B01FDC" w:rsidRPr="004115F9" w:rsidRDefault="00B01FDC" w:rsidP="005F140D">
            <w:pPr>
              <w:pStyle w:val="NoSpacing"/>
              <w:rPr>
                <w:bCs/>
              </w:rPr>
            </w:pPr>
          </w:p>
        </w:tc>
        <w:tc>
          <w:tcPr>
            <w:tcW w:w="998" w:type="dxa"/>
          </w:tcPr>
          <w:p w14:paraId="13572BE3" w14:textId="77777777" w:rsidR="00B01FDC" w:rsidRPr="004115F9" w:rsidRDefault="00B01FDC" w:rsidP="005F140D">
            <w:pPr>
              <w:pStyle w:val="NoSpacing"/>
              <w:rPr>
                <w:bCs/>
              </w:rPr>
            </w:pPr>
          </w:p>
        </w:tc>
        <w:tc>
          <w:tcPr>
            <w:tcW w:w="1079" w:type="dxa"/>
          </w:tcPr>
          <w:p w14:paraId="123B6AF3" w14:textId="77777777" w:rsidR="00B01FDC" w:rsidRPr="004115F9" w:rsidRDefault="00B01FDC" w:rsidP="005F140D">
            <w:pPr>
              <w:pStyle w:val="NoSpacing"/>
              <w:rPr>
                <w:bCs/>
              </w:rPr>
            </w:pPr>
          </w:p>
        </w:tc>
        <w:tc>
          <w:tcPr>
            <w:tcW w:w="799" w:type="dxa"/>
          </w:tcPr>
          <w:p w14:paraId="0C82AAB2" w14:textId="77777777" w:rsidR="00B01FDC" w:rsidRPr="004115F9" w:rsidRDefault="00B01FDC" w:rsidP="005F140D">
            <w:pPr>
              <w:pStyle w:val="NoSpacing"/>
              <w:rPr>
                <w:bCs/>
              </w:rPr>
            </w:pPr>
          </w:p>
        </w:tc>
        <w:tc>
          <w:tcPr>
            <w:tcW w:w="867" w:type="dxa"/>
          </w:tcPr>
          <w:p w14:paraId="0BDB2DE8" w14:textId="77777777" w:rsidR="00B01FDC" w:rsidRPr="004115F9" w:rsidRDefault="00B01FDC" w:rsidP="005F140D">
            <w:pPr>
              <w:pStyle w:val="NoSpacing"/>
              <w:rPr>
                <w:bCs/>
              </w:rPr>
            </w:pPr>
          </w:p>
        </w:tc>
        <w:tc>
          <w:tcPr>
            <w:tcW w:w="1428" w:type="dxa"/>
          </w:tcPr>
          <w:p w14:paraId="727CDC71" w14:textId="77777777" w:rsidR="00B01FDC" w:rsidRPr="004115F9" w:rsidRDefault="00B01FDC" w:rsidP="005F140D">
            <w:pPr>
              <w:pStyle w:val="NoSpacing"/>
              <w:rPr>
                <w:bCs/>
              </w:rPr>
            </w:pPr>
          </w:p>
        </w:tc>
        <w:tc>
          <w:tcPr>
            <w:tcW w:w="1713" w:type="dxa"/>
          </w:tcPr>
          <w:p w14:paraId="3B21DFF9" w14:textId="77777777" w:rsidR="00B01FDC" w:rsidRPr="004115F9" w:rsidRDefault="00B01FDC" w:rsidP="005F140D">
            <w:pPr>
              <w:pStyle w:val="NoSpacing"/>
              <w:rPr>
                <w:bCs/>
              </w:rPr>
            </w:pPr>
          </w:p>
        </w:tc>
      </w:tr>
      <w:tr w:rsidR="00B01FDC" w14:paraId="7310BBBE" w14:textId="77777777" w:rsidTr="000848D7">
        <w:tc>
          <w:tcPr>
            <w:tcW w:w="827" w:type="dxa"/>
          </w:tcPr>
          <w:p w14:paraId="40217EC3" w14:textId="77777777" w:rsidR="00B01FDC" w:rsidRPr="004115F9" w:rsidRDefault="00B01FDC" w:rsidP="005F140D">
            <w:pPr>
              <w:pStyle w:val="NoSpacing"/>
              <w:rPr>
                <w:bCs/>
              </w:rPr>
            </w:pPr>
            <w:r>
              <w:rPr>
                <w:bCs/>
              </w:rPr>
              <w:t>17150</w:t>
            </w:r>
          </w:p>
        </w:tc>
        <w:tc>
          <w:tcPr>
            <w:tcW w:w="867" w:type="dxa"/>
          </w:tcPr>
          <w:p w14:paraId="6008DC6C" w14:textId="77777777" w:rsidR="00B01FDC" w:rsidRPr="004115F9" w:rsidRDefault="00B01FDC" w:rsidP="005F140D">
            <w:pPr>
              <w:pStyle w:val="NoSpacing"/>
              <w:rPr>
                <w:bCs/>
              </w:rPr>
            </w:pPr>
          </w:p>
        </w:tc>
        <w:tc>
          <w:tcPr>
            <w:tcW w:w="998" w:type="dxa"/>
          </w:tcPr>
          <w:p w14:paraId="4EFD166A" w14:textId="77777777" w:rsidR="00B01FDC" w:rsidRPr="004115F9" w:rsidRDefault="00B01FDC" w:rsidP="005F140D">
            <w:pPr>
              <w:pStyle w:val="NoSpacing"/>
              <w:rPr>
                <w:bCs/>
              </w:rPr>
            </w:pPr>
          </w:p>
        </w:tc>
        <w:tc>
          <w:tcPr>
            <w:tcW w:w="998" w:type="dxa"/>
          </w:tcPr>
          <w:p w14:paraId="5E51D206" w14:textId="77777777" w:rsidR="00B01FDC" w:rsidRPr="004115F9" w:rsidRDefault="00B01FDC" w:rsidP="005F140D">
            <w:pPr>
              <w:pStyle w:val="NoSpacing"/>
              <w:rPr>
                <w:bCs/>
              </w:rPr>
            </w:pPr>
          </w:p>
        </w:tc>
        <w:tc>
          <w:tcPr>
            <w:tcW w:w="1079" w:type="dxa"/>
          </w:tcPr>
          <w:p w14:paraId="03F31124" w14:textId="77777777" w:rsidR="00B01FDC" w:rsidRPr="004115F9" w:rsidRDefault="00B01FDC" w:rsidP="005F140D">
            <w:pPr>
              <w:pStyle w:val="NoSpacing"/>
              <w:rPr>
                <w:bCs/>
              </w:rPr>
            </w:pPr>
          </w:p>
        </w:tc>
        <w:tc>
          <w:tcPr>
            <w:tcW w:w="799" w:type="dxa"/>
          </w:tcPr>
          <w:p w14:paraId="1EE54734" w14:textId="77777777" w:rsidR="00B01FDC" w:rsidRPr="004115F9" w:rsidRDefault="00B01FDC" w:rsidP="005F140D">
            <w:pPr>
              <w:pStyle w:val="NoSpacing"/>
              <w:rPr>
                <w:bCs/>
              </w:rPr>
            </w:pPr>
          </w:p>
        </w:tc>
        <w:tc>
          <w:tcPr>
            <w:tcW w:w="867" w:type="dxa"/>
          </w:tcPr>
          <w:p w14:paraId="5CE96769" w14:textId="77777777" w:rsidR="00B01FDC" w:rsidRPr="004115F9" w:rsidRDefault="00B01FDC" w:rsidP="005F140D">
            <w:pPr>
              <w:pStyle w:val="NoSpacing"/>
              <w:rPr>
                <w:bCs/>
              </w:rPr>
            </w:pPr>
          </w:p>
        </w:tc>
        <w:tc>
          <w:tcPr>
            <w:tcW w:w="1428" w:type="dxa"/>
          </w:tcPr>
          <w:p w14:paraId="013118F7" w14:textId="77777777" w:rsidR="00B01FDC" w:rsidRPr="004115F9" w:rsidRDefault="00B01FDC" w:rsidP="005F140D">
            <w:pPr>
              <w:pStyle w:val="NoSpacing"/>
              <w:rPr>
                <w:bCs/>
              </w:rPr>
            </w:pPr>
          </w:p>
        </w:tc>
        <w:tc>
          <w:tcPr>
            <w:tcW w:w="1713" w:type="dxa"/>
          </w:tcPr>
          <w:p w14:paraId="53976BD5" w14:textId="77777777" w:rsidR="00B01FDC" w:rsidRPr="004115F9" w:rsidRDefault="00B01FDC" w:rsidP="005F140D">
            <w:pPr>
              <w:pStyle w:val="NoSpacing"/>
              <w:rPr>
                <w:bCs/>
              </w:rPr>
            </w:pPr>
          </w:p>
        </w:tc>
      </w:tr>
      <w:tr w:rsidR="00B01FDC" w14:paraId="7F4D146A" w14:textId="77777777" w:rsidTr="000848D7">
        <w:tc>
          <w:tcPr>
            <w:tcW w:w="827" w:type="dxa"/>
          </w:tcPr>
          <w:p w14:paraId="63FF6CDF" w14:textId="77777777" w:rsidR="00B01FDC" w:rsidRPr="004115F9" w:rsidRDefault="00B01FDC" w:rsidP="005F140D">
            <w:pPr>
              <w:pStyle w:val="NoSpacing"/>
              <w:rPr>
                <w:bCs/>
              </w:rPr>
            </w:pPr>
            <w:r>
              <w:rPr>
                <w:bCs/>
              </w:rPr>
              <w:t>17200</w:t>
            </w:r>
          </w:p>
        </w:tc>
        <w:tc>
          <w:tcPr>
            <w:tcW w:w="867" w:type="dxa"/>
          </w:tcPr>
          <w:p w14:paraId="590082CC" w14:textId="77777777" w:rsidR="00B01FDC" w:rsidRPr="004115F9" w:rsidRDefault="00B01FDC" w:rsidP="005F140D">
            <w:pPr>
              <w:pStyle w:val="NoSpacing"/>
              <w:rPr>
                <w:bCs/>
              </w:rPr>
            </w:pPr>
          </w:p>
        </w:tc>
        <w:tc>
          <w:tcPr>
            <w:tcW w:w="998" w:type="dxa"/>
          </w:tcPr>
          <w:p w14:paraId="03A6B982" w14:textId="77777777" w:rsidR="00B01FDC" w:rsidRPr="004115F9" w:rsidRDefault="00B01FDC" w:rsidP="005F140D">
            <w:pPr>
              <w:pStyle w:val="NoSpacing"/>
              <w:rPr>
                <w:bCs/>
              </w:rPr>
            </w:pPr>
          </w:p>
        </w:tc>
        <w:tc>
          <w:tcPr>
            <w:tcW w:w="998" w:type="dxa"/>
          </w:tcPr>
          <w:p w14:paraId="2E276B32" w14:textId="77777777" w:rsidR="00B01FDC" w:rsidRPr="004115F9" w:rsidRDefault="00B01FDC" w:rsidP="005F140D">
            <w:pPr>
              <w:pStyle w:val="NoSpacing"/>
              <w:rPr>
                <w:bCs/>
              </w:rPr>
            </w:pPr>
          </w:p>
        </w:tc>
        <w:tc>
          <w:tcPr>
            <w:tcW w:w="1079" w:type="dxa"/>
          </w:tcPr>
          <w:p w14:paraId="39483521" w14:textId="77777777" w:rsidR="00B01FDC" w:rsidRPr="004115F9" w:rsidRDefault="00B01FDC" w:rsidP="005F140D">
            <w:pPr>
              <w:pStyle w:val="NoSpacing"/>
              <w:rPr>
                <w:bCs/>
              </w:rPr>
            </w:pPr>
          </w:p>
        </w:tc>
        <w:tc>
          <w:tcPr>
            <w:tcW w:w="799" w:type="dxa"/>
          </w:tcPr>
          <w:p w14:paraId="222B1645" w14:textId="77777777" w:rsidR="00B01FDC" w:rsidRPr="004115F9" w:rsidRDefault="00B01FDC" w:rsidP="005F140D">
            <w:pPr>
              <w:pStyle w:val="NoSpacing"/>
              <w:rPr>
                <w:bCs/>
              </w:rPr>
            </w:pPr>
          </w:p>
        </w:tc>
        <w:tc>
          <w:tcPr>
            <w:tcW w:w="867" w:type="dxa"/>
          </w:tcPr>
          <w:p w14:paraId="6A022264" w14:textId="77777777" w:rsidR="00B01FDC" w:rsidRPr="004115F9" w:rsidRDefault="00B01FDC" w:rsidP="005F140D">
            <w:pPr>
              <w:pStyle w:val="NoSpacing"/>
              <w:rPr>
                <w:bCs/>
              </w:rPr>
            </w:pPr>
          </w:p>
        </w:tc>
        <w:tc>
          <w:tcPr>
            <w:tcW w:w="1428" w:type="dxa"/>
          </w:tcPr>
          <w:p w14:paraId="6EEE418C" w14:textId="77777777" w:rsidR="00B01FDC" w:rsidRPr="004115F9" w:rsidRDefault="00B01FDC" w:rsidP="005F140D">
            <w:pPr>
              <w:pStyle w:val="NoSpacing"/>
              <w:rPr>
                <w:bCs/>
              </w:rPr>
            </w:pPr>
          </w:p>
        </w:tc>
        <w:tc>
          <w:tcPr>
            <w:tcW w:w="1713" w:type="dxa"/>
          </w:tcPr>
          <w:p w14:paraId="4555954A" w14:textId="77777777" w:rsidR="00B01FDC" w:rsidRPr="004115F9" w:rsidRDefault="00B01FDC" w:rsidP="005F140D">
            <w:pPr>
              <w:pStyle w:val="NoSpacing"/>
              <w:rPr>
                <w:bCs/>
              </w:rPr>
            </w:pPr>
          </w:p>
        </w:tc>
      </w:tr>
      <w:tr w:rsidR="00B01FDC" w14:paraId="33DC7A89" w14:textId="77777777" w:rsidTr="000848D7">
        <w:tc>
          <w:tcPr>
            <w:tcW w:w="827" w:type="dxa"/>
          </w:tcPr>
          <w:p w14:paraId="4B153339" w14:textId="77777777" w:rsidR="00B01FDC" w:rsidRDefault="00B01FDC" w:rsidP="005F140D">
            <w:pPr>
              <w:pStyle w:val="NoSpacing"/>
              <w:rPr>
                <w:bCs/>
              </w:rPr>
            </w:pPr>
            <w:r>
              <w:rPr>
                <w:bCs/>
              </w:rPr>
              <w:lastRenderedPageBreak/>
              <w:t>54400</w:t>
            </w:r>
          </w:p>
        </w:tc>
        <w:tc>
          <w:tcPr>
            <w:tcW w:w="867" w:type="dxa"/>
          </w:tcPr>
          <w:p w14:paraId="075AF058" w14:textId="77777777" w:rsidR="00B01FDC" w:rsidRPr="004115F9" w:rsidRDefault="00B01FDC" w:rsidP="005F140D">
            <w:pPr>
              <w:pStyle w:val="NoSpacing"/>
              <w:rPr>
                <w:bCs/>
              </w:rPr>
            </w:pPr>
          </w:p>
        </w:tc>
        <w:tc>
          <w:tcPr>
            <w:tcW w:w="998" w:type="dxa"/>
          </w:tcPr>
          <w:p w14:paraId="46C32341" w14:textId="77777777" w:rsidR="00B01FDC" w:rsidRPr="004115F9" w:rsidRDefault="00B01FDC" w:rsidP="005F140D">
            <w:pPr>
              <w:pStyle w:val="NoSpacing"/>
              <w:rPr>
                <w:bCs/>
              </w:rPr>
            </w:pPr>
          </w:p>
        </w:tc>
        <w:tc>
          <w:tcPr>
            <w:tcW w:w="998" w:type="dxa"/>
          </w:tcPr>
          <w:p w14:paraId="472C52CC" w14:textId="77777777" w:rsidR="00B01FDC" w:rsidRPr="004115F9" w:rsidRDefault="00B01FDC" w:rsidP="005F140D">
            <w:pPr>
              <w:pStyle w:val="NoSpacing"/>
              <w:rPr>
                <w:bCs/>
              </w:rPr>
            </w:pPr>
          </w:p>
        </w:tc>
        <w:tc>
          <w:tcPr>
            <w:tcW w:w="1079" w:type="dxa"/>
          </w:tcPr>
          <w:p w14:paraId="0A714251" w14:textId="77777777" w:rsidR="00B01FDC" w:rsidRPr="004115F9" w:rsidRDefault="00B01FDC" w:rsidP="005F140D">
            <w:pPr>
              <w:pStyle w:val="NoSpacing"/>
              <w:rPr>
                <w:bCs/>
              </w:rPr>
            </w:pPr>
          </w:p>
        </w:tc>
        <w:tc>
          <w:tcPr>
            <w:tcW w:w="799" w:type="dxa"/>
          </w:tcPr>
          <w:p w14:paraId="3609C79D" w14:textId="77777777" w:rsidR="00B01FDC" w:rsidRPr="004115F9" w:rsidRDefault="00B01FDC" w:rsidP="005F140D">
            <w:pPr>
              <w:pStyle w:val="NoSpacing"/>
              <w:rPr>
                <w:bCs/>
              </w:rPr>
            </w:pPr>
          </w:p>
        </w:tc>
        <w:tc>
          <w:tcPr>
            <w:tcW w:w="867" w:type="dxa"/>
          </w:tcPr>
          <w:p w14:paraId="303B8FA1" w14:textId="77777777" w:rsidR="00B01FDC" w:rsidRPr="004115F9" w:rsidRDefault="00B01FDC" w:rsidP="005F140D">
            <w:pPr>
              <w:pStyle w:val="NoSpacing"/>
              <w:rPr>
                <w:bCs/>
              </w:rPr>
            </w:pPr>
          </w:p>
        </w:tc>
        <w:tc>
          <w:tcPr>
            <w:tcW w:w="1428" w:type="dxa"/>
          </w:tcPr>
          <w:p w14:paraId="7801D2CD" w14:textId="77777777" w:rsidR="00B01FDC" w:rsidRPr="004115F9" w:rsidRDefault="00B01FDC" w:rsidP="005F140D">
            <w:pPr>
              <w:pStyle w:val="NoSpacing"/>
              <w:rPr>
                <w:bCs/>
              </w:rPr>
            </w:pPr>
          </w:p>
        </w:tc>
        <w:tc>
          <w:tcPr>
            <w:tcW w:w="1713" w:type="dxa"/>
          </w:tcPr>
          <w:p w14:paraId="7900EEF7" w14:textId="77777777" w:rsidR="00B01FDC" w:rsidRPr="004115F9" w:rsidRDefault="00B01FDC" w:rsidP="005F140D">
            <w:pPr>
              <w:pStyle w:val="NoSpacing"/>
              <w:rPr>
                <w:bCs/>
              </w:rPr>
            </w:pPr>
          </w:p>
        </w:tc>
      </w:tr>
    </w:tbl>
    <w:p w14:paraId="2A3D23F8" w14:textId="77777777" w:rsidR="00CB009B" w:rsidRDefault="00CB009B" w:rsidP="003A3DD6">
      <w:pPr>
        <w:pStyle w:val="NoSpacing"/>
        <w:rPr>
          <w:b/>
          <w:bCs/>
        </w:rPr>
      </w:pPr>
    </w:p>
    <w:p w14:paraId="1687B519" w14:textId="77777777" w:rsidR="003A3DD6" w:rsidRDefault="003A3DD6" w:rsidP="003A3DD6">
      <w:pPr>
        <w:pStyle w:val="NoSpacing"/>
        <w:rPr>
          <w:b/>
        </w:rPr>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79128A" w:rsidRPr="00C7665B" w14:paraId="37620E7E"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4B852043" w14:textId="70CBA766" w:rsidR="0079128A"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502D08">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4D3381C8" w14:textId="77777777" w:rsidR="0079128A"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4C06AE85" w14:textId="77777777" w:rsidR="0079128A"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79128A" w:rsidRPr="00C7665B" w14:paraId="122A5C28" w14:textId="77777777" w:rsidTr="26E74F6B">
        <w:trPr>
          <w:trHeight w:val="465"/>
        </w:trPr>
        <w:tc>
          <w:tcPr>
            <w:tcW w:w="810" w:type="dxa"/>
            <w:tcMar>
              <w:left w:w="58" w:type="dxa"/>
              <w:right w:w="58" w:type="dxa"/>
            </w:tcMar>
          </w:tcPr>
          <w:p w14:paraId="47D2BA03" w14:textId="56D816EA" w:rsidR="0079128A" w:rsidRPr="00C7665B" w:rsidRDefault="00395E53" w:rsidP="006345AD">
            <w:pPr>
              <w:pStyle w:val="TableText11"/>
              <w:rPr>
                <w:rFonts w:asciiTheme="minorHAnsi" w:hAnsiTheme="minorHAnsi" w:cs="Arial"/>
              </w:rPr>
            </w:pPr>
            <w:r>
              <w:rPr>
                <w:rFonts w:asciiTheme="minorHAnsi" w:hAnsiTheme="minorHAnsi" w:cs="Arial"/>
              </w:rPr>
              <w:t>R3.4</w:t>
            </w:r>
          </w:p>
        </w:tc>
        <w:tc>
          <w:tcPr>
            <w:tcW w:w="7200" w:type="dxa"/>
          </w:tcPr>
          <w:p w14:paraId="7A36CE71" w14:textId="53297D32" w:rsidR="0079128A" w:rsidRPr="00D937F8" w:rsidRDefault="2DAEA8A2" w:rsidP="006345AD">
            <w:pPr>
              <w:pStyle w:val="NoSpacing"/>
            </w:pPr>
            <w:r w:rsidRPr="00D937F8">
              <w:t xml:space="preserve">Ability to track </w:t>
            </w:r>
            <w:r w:rsidR="005B7A7E" w:rsidRPr="00D937F8">
              <w:t>CY A</w:t>
            </w:r>
            <w:r w:rsidRPr="00D937F8">
              <w:t>ctuals</w:t>
            </w:r>
            <w:r w:rsidR="005B7A7E" w:rsidRPr="00D937F8">
              <w:t xml:space="preserve"> YTD against Total Budget by Cost C</w:t>
            </w:r>
            <w:r w:rsidRPr="00D937F8">
              <w:t>enters</w:t>
            </w:r>
            <w:r w:rsidR="00F10876" w:rsidRPr="00D937F8">
              <w:t>, Account, and Account Category</w:t>
            </w:r>
            <w:r w:rsidRPr="00D937F8">
              <w:t>. Following are the attributes:</w:t>
            </w:r>
          </w:p>
          <w:p w14:paraId="239ABE96" w14:textId="77777777" w:rsidR="0079128A" w:rsidRPr="00D937F8" w:rsidRDefault="2DAEA8A2" w:rsidP="006345AD">
            <w:pPr>
              <w:pStyle w:val="NoSpacing"/>
            </w:pPr>
            <w:r w:rsidRPr="00D937F8">
              <w:t>Dimensions:</w:t>
            </w:r>
          </w:p>
          <w:p w14:paraId="028E4BF3" w14:textId="77777777" w:rsidR="0079128A" w:rsidRPr="00D937F8" w:rsidRDefault="2DAEA8A2" w:rsidP="2DAEA8A2">
            <w:pPr>
              <w:pStyle w:val="NoSpacing"/>
              <w:numPr>
                <w:ilvl w:val="0"/>
                <w:numId w:val="3"/>
              </w:numPr>
            </w:pPr>
            <w:r w:rsidRPr="00D937F8">
              <w:t>Division</w:t>
            </w:r>
          </w:p>
          <w:p w14:paraId="49E5CF9B" w14:textId="77777777" w:rsidR="0079128A" w:rsidRPr="00D937F8" w:rsidRDefault="2DAEA8A2" w:rsidP="2DAEA8A2">
            <w:pPr>
              <w:pStyle w:val="NoSpacing"/>
              <w:numPr>
                <w:ilvl w:val="0"/>
                <w:numId w:val="3"/>
              </w:numPr>
            </w:pPr>
            <w:r w:rsidRPr="00D937F8">
              <w:t>Cost Center</w:t>
            </w:r>
          </w:p>
          <w:p w14:paraId="3AC24C76" w14:textId="77777777" w:rsidR="002A49F7" w:rsidRPr="00D937F8" w:rsidRDefault="002A49F7" w:rsidP="2DAEA8A2">
            <w:pPr>
              <w:pStyle w:val="NoSpacing"/>
              <w:numPr>
                <w:ilvl w:val="0"/>
                <w:numId w:val="3"/>
              </w:numPr>
            </w:pPr>
            <w:r w:rsidRPr="00D937F8">
              <w:t xml:space="preserve">Account </w:t>
            </w:r>
          </w:p>
          <w:p w14:paraId="4AFC2B00" w14:textId="780CBECD" w:rsidR="002A49F7" w:rsidRPr="00D937F8" w:rsidRDefault="002A49F7" w:rsidP="2DAEA8A2">
            <w:pPr>
              <w:pStyle w:val="NoSpacing"/>
              <w:numPr>
                <w:ilvl w:val="0"/>
                <w:numId w:val="3"/>
              </w:numPr>
            </w:pPr>
            <w:r w:rsidRPr="00D937F8">
              <w:t>Account Category</w:t>
            </w:r>
          </w:p>
          <w:p w14:paraId="105A5756" w14:textId="77777777" w:rsidR="0079128A" w:rsidRPr="00D937F8" w:rsidRDefault="2DAEA8A2" w:rsidP="2DAEA8A2">
            <w:pPr>
              <w:pStyle w:val="NoSpacing"/>
              <w:numPr>
                <w:ilvl w:val="0"/>
                <w:numId w:val="3"/>
              </w:numPr>
            </w:pPr>
            <w:r w:rsidRPr="00D937F8">
              <w:t>Time period</w:t>
            </w:r>
          </w:p>
          <w:p w14:paraId="74D5328A" w14:textId="77777777" w:rsidR="0079128A" w:rsidRPr="00D937F8" w:rsidRDefault="2DAEA8A2" w:rsidP="2DAEA8A2">
            <w:pPr>
              <w:pStyle w:val="NoSpacing"/>
              <w:numPr>
                <w:ilvl w:val="1"/>
                <w:numId w:val="3"/>
              </w:numPr>
            </w:pPr>
            <w:r w:rsidRPr="00D937F8">
              <w:t>Annual</w:t>
            </w:r>
          </w:p>
          <w:p w14:paraId="3200D018" w14:textId="77777777" w:rsidR="0079128A" w:rsidRPr="00D937F8" w:rsidRDefault="2DAEA8A2" w:rsidP="2DAEA8A2">
            <w:pPr>
              <w:pStyle w:val="NoSpacing"/>
              <w:numPr>
                <w:ilvl w:val="1"/>
                <w:numId w:val="3"/>
              </w:numPr>
            </w:pPr>
            <w:r w:rsidRPr="00D937F8">
              <w:t>Monthly</w:t>
            </w:r>
          </w:p>
          <w:p w14:paraId="643BFB37" w14:textId="44781EE5" w:rsidR="0079128A" w:rsidRPr="00D937F8" w:rsidRDefault="2DAEA8A2" w:rsidP="006345AD">
            <w:pPr>
              <w:pStyle w:val="NoSpacing"/>
            </w:pPr>
            <w:r w:rsidRPr="00D937F8">
              <w:t>Metr</w:t>
            </w:r>
            <w:r w:rsidR="009D77B4">
              <w:t>ics</w:t>
            </w:r>
            <w:r w:rsidRPr="00D937F8">
              <w:t>:</w:t>
            </w:r>
          </w:p>
          <w:p w14:paraId="3469B1E4" w14:textId="77777777" w:rsidR="00E3523D" w:rsidRPr="00D937F8" w:rsidRDefault="00E3523D" w:rsidP="00E3523D">
            <w:pPr>
              <w:pStyle w:val="NoSpacing"/>
              <w:numPr>
                <w:ilvl w:val="0"/>
                <w:numId w:val="4"/>
              </w:numPr>
            </w:pPr>
            <w:r w:rsidRPr="00D937F8">
              <w:t>Total Original Budget $</w:t>
            </w:r>
          </w:p>
          <w:p w14:paraId="55DA3BDD" w14:textId="77777777" w:rsidR="00E3523D" w:rsidRPr="00D937F8" w:rsidRDefault="00E3523D" w:rsidP="00E3523D">
            <w:pPr>
              <w:pStyle w:val="NoSpacing"/>
              <w:numPr>
                <w:ilvl w:val="0"/>
                <w:numId w:val="4"/>
              </w:numPr>
            </w:pPr>
            <w:r w:rsidRPr="00D937F8">
              <w:t>CY Actuals $</w:t>
            </w:r>
          </w:p>
          <w:p w14:paraId="3037646E" w14:textId="77777777" w:rsidR="00E3523D" w:rsidRPr="00D937F8" w:rsidRDefault="00E3523D" w:rsidP="00E3523D">
            <w:pPr>
              <w:pStyle w:val="NoSpacing"/>
              <w:numPr>
                <w:ilvl w:val="0"/>
                <w:numId w:val="4"/>
              </w:numPr>
            </w:pPr>
            <w:r w:rsidRPr="00D937F8">
              <w:t>PY Actuals $</w:t>
            </w:r>
          </w:p>
          <w:p w14:paraId="539298DE" w14:textId="4623A5C5" w:rsidR="009B5FCD" w:rsidRPr="0031235B" w:rsidRDefault="00E3523D" w:rsidP="0031235B">
            <w:pPr>
              <w:pStyle w:val="NoSpacing"/>
              <w:numPr>
                <w:ilvl w:val="0"/>
                <w:numId w:val="4"/>
              </w:numPr>
              <w:rPr>
                <w:rFonts w:ascii="Arial" w:eastAsia="Arial" w:hAnsi="Arial" w:cs="Arial"/>
                <w:b/>
                <w:bCs/>
                <w:color w:val="000000"/>
              </w:rPr>
            </w:pPr>
            <w:r w:rsidRPr="00D937F8">
              <w:t>Variance (Derived metric)</w:t>
            </w:r>
          </w:p>
        </w:tc>
        <w:tc>
          <w:tcPr>
            <w:tcW w:w="1440" w:type="dxa"/>
          </w:tcPr>
          <w:p w14:paraId="39FF4C99" w14:textId="77777777" w:rsidR="0079128A" w:rsidRPr="00C7665B" w:rsidRDefault="2DAEA8A2" w:rsidP="006345AD">
            <w:pPr>
              <w:rPr>
                <w:rFonts w:cs="Arial"/>
                <w:color w:val="000000"/>
              </w:rPr>
            </w:pPr>
            <w:r w:rsidRPr="00D937F8">
              <w:t>U3</w:t>
            </w:r>
          </w:p>
        </w:tc>
      </w:tr>
    </w:tbl>
    <w:p w14:paraId="3924850E" w14:textId="470A7A90" w:rsidR="00884C3E" w:rsidRDefault="00884C3E" w:rsidP="00EF0437">
      <w:pPr>
        <w:pStyle w:val="NoSpacing"/>
      </w:pPr>
    </w:p>
    <w:p w14:paraId="79EF287E" w14:textId="292A4075" w:rsidR="00EF0437" w:rsidRDefault="2DAEA8A2" w:rsidP="00EF0437">
      <w:pPr>
        <w:pStyle w:val="NoSpacing"/>
        <w:rPr>
          <w:b/>
          <w:bCs/>
        </w:rPr>
      </w:pPr>
      <w:r w:rsidRPr="2DAEA8A2">
        <w:rPr>
          <w:b/>
          <w:bCs/>
        </w:rPr>
        <w:t>Visualization: B2A by Cost Center</w:t>
      </w:r>
      <w:r w:rsidR="00B1327A">
        <w:rPr>
          <w:b/>
          <w:bCs/>
        </w:rPr>
        <w:t>/Account/Account Category</w:t>
      </w:r>
    </w:p>
    <w:p w14:paraId="0CD3A0F8" w14:textId="77777777" w:rsidR="00943F88" w:rsidRDefault="00943F88" w:rsidP="00EF0437">
      <w:pPr>
        <w:pStyle w:val="NoSpacing"/>
        <w:rPr>
          <w:b/>
          <w:bCs/>
        </w:rPr>
      </w:pPr>
    </w:p>
    <w:tbl>
      <w:tblPr>
        <w:tblStyle w:val="TableGrid"/>
        <w:tblW w:w="0" w:type="auto"/>
        <w:tblLook w:val="04A0" w:firstRow="1" w:lastRow="0" w:firstColumn="1" w:lastColumn="0" w:noHBand="0" w:noVBand="1"/>
      </w:tblPr>
      <w:tblGrid>
        <w:gridCol w:w="949"/>
        <w:gridCol w:w="949"/>
        <w:gridCol w:w="952"/>
        <w:gridCol w:w="1072"/>
        <w:gridCol w:w="954"/>
        <w:gridCol w:w="951"/>
        <w:gridCol w:w="951"/>
        <w:gridCol w:w="951"/>
        <w:gridCol w:w="933"/>
      </w:tblGrid>
      <w:tr w:rsidR="00A77D19" w14:paraId="3EB61637" w14:textId="77777777" w:rsidTr="007123EC">
        <w:tc>
          <w:tcPr>
            <w:tcW w:w="949" w:type="dxa"/>
          </w:tcPr>
          <w:p w14:paraId="37560470" w14:textId="3CB2A5ED" w:rsidR="00A77D19" w:rsidRPr="00411F38" w:rsidRDefault="00A77D19" w:rsidP="00EF0437">
            <w:pPr>
              <w:pStyle w:val="NoSpacing"/>
              <w:rPr>
                <w:b/>
                <w:bCs/>
                <w:color w:val="C0504D" w:themeColor="accent2"/>
                <w:sz w:val="18"/>
              </w:rPr>
            </w:pPr>
            <w:r w:rsidRPr="00411F38">
              <w:rPr>
                <w:b/>
                <w:bCs/>
                <w:color w:val="C0504D" w:themeColor="accent2"/>
                <w:sz w:val="18"/>
              </w:rPr>
              <w:t>Period</w:t>
            </w:r>
          </w:p>
        </w:tc>
        <w:tc>
          <w:tcPr>
            <w:tcW w:w="949" w:type="dxa"/>
          </w:tcPr>
          <w:p w14:paraId="79F4FD93" w14:textId="3BC976EF" w:rsidR="00A77D19" w:rsidRPr="00411F38" w:rsidRDefault="00A77D19" w:rsidP="00EF0437">
            <w:pPr>
              <w:pStyle w:val="NoSpacing"/>
              <w:rPr>
                <w:b/>
                <w:bCs/>
                <w:color w:val="C0504D" w:themeColor="accent2"/>
                <w:sz w:val="18"/>
              </w:rPr>
            </w:pPr>
            <w:r w:rsidRPr="00411F38">
              <w:rPr>
                <w:b/>
                <w:bCs/>
                <w:color w:val="C0504D" w:themeColor="accent2"/>
                <w:sz w:val="18"/>
              </w:rPr>
              <w:t>Cost Center</w:t>
            </w:r>
          </w:p>
        </w:tc>
        <w:tc>
          <w:tcPr>
            <w:tcW w:w="952" w:type="dxa"/>
          </w:tcPr>
          <w:p w14:paraId="46B0ECC9" w14:textId="3AE47E66" w:rsidR="00A77D19" w:rsidRPr="00411F38" w:rsidRDefault="00A77D19" w:rsidP="00EF0437">
            <w:pPr>
              <w:pStyle w:val="NoSpacing"/>
              <w:rPr>
                <w:b/>
                <w:bCs/>
                <w:color w:val="C0504D" w:themeColor="accent2"/>
                <w:sz w:val="18"/>
              </w:rPr>
            </w:pPr>
            <w:r w:rsidRPr="00411F38">
              <w:rPr>
                <w:b/>
                <w:bCs/>
                <w:color w:val="C0504D" w:themeColor="accent2"/>
                <w:sz w:val="18"/>
              </w:rPr>
              <w:t>Account</w:t>
            </w:r>
          </w:p>
        </w:tc>
        <w:tc>
          <w:tcPr>
            <w:tcW w:w="1053" w:type="dxa"/>
          </w:tcPr>
          <w:p w14:paraId="0C78A294" w14:textId="6AD1E525" w:rsidR="00A77D19" w:rsidRPr="00411F38" w:rsidRDefault="00A77D19" w:rsidP="00EF0437">
            <w:pPr>
              <w:pStyle w:val="NoSpacing"/>
              <w:rPr>
                <w:b/>
                <w:bCs/>
                <w:color w:val="C0504D" w:themeColor="accent2"/>
                <w:sz w:val="18"/>
              </w:rPr>
            </w:pPr>
            <w:r w:rsidRPr="00411F38">
              <w:rPr>
                <w:b/>
                <w:bCs/>
                <w:color w:val="C0504D" w:themeColor="accent2"/>
                <w:sz w:val="18"/>
              </w:rPr>
              <w:t>Account Description</w:t>
            </w:r>
          </w:p>
        </w:tc>
        <w:tc>
          <w:tcPr>
            <w:tcW w:w="954" w:type="dxa"/>
          </w:tcPr>
          <w:p w14:paraId="0B01CD27" w14:textId="1150B155" w:rsidR="00A77D19" w:rsidRPr="00411F38" w:rsidRDefault="00A77D19" w:rsidP="00EF0437">
            <w:pPr>
              <w:pStyle w:val="NoSpacing"/>
              <w:rPr>
                <w:b/>
                <w:bCs/>
                <w:color w:val="C0504D" w:themeColor="accent2"/>
                <w:sz w:val="18"/>
              </w:rPr>
            </w:pPr>
            <w:r w:rsidRPr="00411F38">
              <w:rPr>
                <w:b/>
                <w:bCs/>
                <w:color w:val="C0504D" w:themeColor="accent2"/>
                <w:sz w:val="18"/>
              </w:rPr>
              <w:t>Account category</w:t>
            </w:r>
          </w:p>
        </w:tc>
        <w:tc>
          <w:tcPr>
            <w:tcW w:w="951" w:type="dxa"/>
          </w:tcPr>
          <w:p w14:paraId="5F280C49" w14:textId="5FAFCB24" w:rsidR="00A77D19" w:rsidRPr="00411F38" w:rsidRDefault="00A77D19" w:rsidP="00EF0437">
            <w:pPr>
              <w:pStyle w:val="NoSpacing"/>
              <w:rPr>
                <w:b/>
                <w:bCs/>
                <w:color w:val="C0504D" w:themeColor="accent2"/>
                <w:sz w:val="18"/>
              </w:rPr>
            </w:pPr>
            <w:r w:rsidRPr="00411F38">
              <w:rPr>
                <w:b/>
                <w:bCs/>
                <w:color w:val="C0504D" w:themeColor="accent2"/>
                <w:sz w:val="18"/>
              </w:rPr>
              <w:t>Total Budget</w:t>
            </w:r>
          </w:p>
        </w:tc>
        <w:tc>
          <w:tcPr>
            <w:tcW w:w="951" w:type="dxa"/>
          </w:tcPr>
          <w:p w14:paraId="1E6C326D" w14:textId="761105EE" w:rsidR="00A77D19" w:rsidRPr="00411F38" w:rsidRDefault="00A77D19" w:rsidP="00EF0437">
            <w:pPr>
              <w:pStyle w:val="NoSpacing"/>
              <w:rPr>
                <w:b/>
                <w:bCs/>
                <w:color w:val="C0504D" w:themeColor="accent2"/>
                <w:sz w:val="18"/>
              </w:rPr>
            </w:pPr>
            <w:r w:rsidRPr="00411F38">
              <w:rPr>
                <w:b/>
                <w:bCs/>
                <w:color w:val="C0504D" w:themeColor="accent2"/>
                <w:sz w:val="18"/>
              </w:rPr>
              <w:t>PY Actuals</w:t>
            </w:r>
          </w:p>
        </w:tc>
        <w:tc>
          <w:tcPr>
            <w:tcW w:w="951" w:type="dxa"/>
          </w:tcPr>
          <w:p w14:paraId="37D73446" w14:textId="061D8435" w:rsidR="00A77D19" w:rsidRPr="00411F38" w:rsidRDefault="00A77D19" w:rsidP="00EF0437">
            <w:pPr>
              <w:pStyle w:val="NoSpacing"/>
              <w:rPr>
                <w:b/>
                <w:bCs/>
                <w:color w:val="C0504D" w:themeColor="accent2"/>
                <w:sz w:val="18"/>
              </w:rPr>
            </w:pPr>
            <w:r w:rsidRPr="00411F38">
              <w:rPr>
                <w:b/>
                <w:bCs/>
                <w:color w:val="C0504D" w:themeColor="accent2"/>
                <w:sz w:val="18"/>
              </w:rPr>
              <w:t>CY Actuals</w:t>
            </w:r>
          </w:p>
        </w:tc>
        <w:tc>
          <w:tcPr>
            <w:tcW w:w="933" w:type="dxa"/>
          </w:tcPr>
          <w:p w14:paraId="55FD2F81" w14:textId="08EBB1B2" w:rsidR="00A77D19" w:rsidRPr="00411F38" w:rsidRDefault="00A77D19" w:rsidP="00EF0437">
            <w:pPr>
              <w:pStyle w:val="NoSpacing"/>
              <w:rPr>
                <w:b/>
                <w:bCs/>
                <w:color w:val="C0504D" w:themeColor="accent2"/>
                <w:sz w:val="18"/>
              </w:rPr>
            </w:pPr>
            <w:r w:rsidRPr="00411F38">
              <w:rPr>
                <w:b/>
                <w:bCs/>
                <w:color w:val="C0504D" w:themeColor="accent2"/>
                <w:sz w:val="18"/>
              </w:rPr>
              <w:t>Variance</w:t>
            </w:r>
          </w:p>
        </w:tc>
      </w:tr>
      <w:tr w:rsidR="00A77D19" w14:paraId="1C05A85C" w14:textId="77777777" w:rsidTr="007123EC">
        <w:tc>
          <w:tcPr>
            <w:tcW w:w="949" w:type="dxa"/>
          </w:tcPr>
          <w:p w14:paraId="6A7F1C1C" w14:textId="4C94C135" w:rsidR="00A77D19" w:rsidRPr="008F09BB" w:rsidRDefault="00A77D19" w:rsidP="00EF0437">
            <w:pPr>
              <w:pStyle w:val="NoSpacing"/>
              <w:rPr>
                <w:bCs/>
                <w:sz w:val="18"/>
              </w:rPr>
            </w:pPr>
            <w:r>
              <w:rPr>
                <w:bCs/>
                <w:sz w:val="18"/>
              </w:rPr>
              <w:t>Jan</w:t>
            </w:r>
          </w:p>
        </w:tc>
        <w:tc>
          <w:tcPr>
            <w:tcW w:w="949" w:type="dxa"/>
          </w:tcPr>
          <w:p w14:paraId="29666019" w14:textId="78C6C0DF" w:rsidR="00A77D19" w:rsidRPr="008F09BB" w:rsidRDefault="00A77D19" w:rsidP="00EF0437">
            <w:pPr>
              <w:pStyle w:val="NoSpacing"/>
              <w:rPr>
                <w:bCs/>
                <w:sz w:val="18"/>
              </w:rPr>
            </w:pPr>
            <w:r>
              <w:rPr>
                <w:bCs/>
                <w:sz w:val="18"/>
              </w:rPr>
              <w:t>10410</w:t>
            </w:r>
          </w:p>
        </w:tc>
        <w:tc>
          <w:tcPr>
            <w:tcW w:w="952" w:type="dxa"/>
          </w:tcPr>
          <w:p w14:paraId="57817792" w14:textId="61E613E2" w:rsidR="00A77D19" w:rsidRPr="008F09BB" w:rsidRDefault="00A77D19" w:rsidP="00EF0437">
            <w:pPr>
              <w:pStyle w:val="NoSpacing"/>
              <w:rPr>
                <w:bCs/>
                <w:sz w:val="18"/>
              </w:rPr>
            </w:pPr>
            <w:r>
              <w:rPr>
                <w:bCs/>
                <w:sz w:val="18"/>
              </w:rPr>
              <w:t>5400</w:t>
            </w:r>
          </w:p>
        </w:tc>
        <w:tc>
          <w:tcPr>
            <w:tcW w:w="1053" w:type="dxa"/>
          </w:tcPr>
          <w:p w14:paraId="1CD509BD" w14:textId="56018941" w:rsidR="00A77D19" w:rsidRPr="008F09BB" w:rsidRDefault="00A77D19" w:rsidP="00EF0437">
            <w:pPr>
              <w:pStyle w:val="NoSpacing"/>
              <w:rPr>
                <w:bCs/>
                <w:sz w:val="18"/>
              </w:rPr>
            </w:pPr>
            <w:r>
              <w:rPr>
                <w:bCs/>
                <w:sz w:val="18"/>
              </w:rPr>
              <w:t>Rent-Base</w:t>
            </w:r>
          </w:p>
        </w:tc>
        <w:tc>
          <w:tcPr>
            <w:tcW w:w="954" w:type="dxa"/>
          </w:tcPr>
          <w:p w14:paraId="33E34824" w14:textId="33111006" w:rsidR="00A77D19" w:rsidRPr="008F09BB" w:rsidRDefault="00A77D19" w:rsidP="00EF0437">
            <w:pPr>
              <w:pStyle w:val="NoSpacing"/>
              <w:rPr>
                <w:bCs/>
                <w:sz w:val="18"/>
              </w:rPr>
            </w:pPr>
            <w:r>
              <w:rPr>
                <w:bCs/>
                <w:sz w:val="18"/>
              </w:rPr>
              <w:t>Facility Costs</w:t>
            </w:r>
          </w:p>
        </w:tc>
        <w:tc>
          <w:tcPr>
            <w:tcW w:w="951" w:type="dxa"/>
          </w:tcPr>
          <w:p w14:paraId="31535490" w14:textId="2E7EF570" w:rsidR="00A77D19" w:rsidRPr="008F09BB" w:rsidRDefault="00A77D19" w:rsidP="00EF0437">
            <w:pPr>
              <w:pStyle w:val="NoSpacing"/>
              <w:rPr>
                <w:bCs/>
                <w:sz w:val="18"/>
              </w:rPr>
            </w:pPr>
            <w:r>
              <w:rPr>
                <w:bCs/>
                <w:sz w:val="18"/>
              </w:rPr>
              <w:t>$5503</w:t>
            </w:r>
          </w:p>
        </w:tc>
        <w:tc>
          <w:tcPr>
            <w:tcW w:w="951" w:type="dxa"/>
          </w:tcPr>
          <w:p w14:paraId="64DFD6BA" w14:textId="536DF014" w:rsidR="00A77D19" w:rsidRPr="008F09BB" w:rsidRDefault="00A77D19" w:rsidP="00EF0437">
            <w:pPr>
              <w:pStyle w:val="NoSpacing"/>
              <w:rPr>
                <w:bCs/>
                <w:sz w:val="18"/>
              </w:rPr>
            </w:pPr>
            <w:r>
              <w:rPr>
                <w:bCs/>
                <w:sz w:val="18"/>
              </w:rPr>
              <w:t>$5281</w:t>
            </w:r>
          </w:p>
        </w:tc>
        <w:tc>
          <w:tcPr>
            <w:tcW w:w="951" w:type="dxa"/>
          </w:tcPr>
          <w:p w14:paraId="1BC07FFD" w14:textId="77777777" w:rsidR="00A77D19" w:rsidRDefault="00A77D19" w:rsidP="00EF0437">
            <w:pPr>
              <w:pStyle w:val="NoSpacing"/>
              <w:rPr>
                <w:bCs/>
                <w:sz w:val="18"/>
              </w:rPr>
            </w:pPr>
            <w:r>
              <w:rPr>
                <w:bCs/>
                <w:sz w:val="18"/>
              </w:rPr>
              <w:t>$4590</w:t>
            </w:r>
          </w:p>
          <w:p w14:paraId="7A3D832B" w14:textId="77777777" w:rsidR="00A77D19" w:rsidRPr="008F09BB" w:rsidRDefault="00A77D19" w:rsidP="00EF0437">
            <w:pPr>
              <w:pStyle w:val="NoSpacing"/>
              <w:rPr>
                <w:bCs/>
                <w:sz w:val="18"/>
              </w:rPr>
            </w:pPr>
          </w:p>
        </w:tc>
        <w:tc>
          <w:tcPr>
            <w:tcW w:w="933" w:type="dxa"/>
          </w:tcPr>
          <w:p w14:paraId="24DE1484" w14:textId="77777777" w:rsidR="00A77D19" w:rsidRPr="008F09BB" w:rsidRDefault="00A77D19" w:rsidP="00EF0437">
            <w:pPr>
              <w:pStyle w:val="NoSpacing"/>
              <w:rPr>
                <w:bCs/>
                <w:sz w:val="18"/>
              </w:rPr>
            </w:pPr>
          </w:p>
        </w:tc>
      </w:tr>
      <w:tr w:rsidR="00A77D19" w14:paraId="4F73DB69" w14:textId="77777777" w:rsidTr="007123EC">
        <w:tc>
          <w:tcPr>
            <w:tcW w:w="949" w:type="dxa"/>
          </w:tcPr>
          <w:p w14:paraId="20188965" w14:textId="42FAC675" w:rsidR="00A77D19" w:rsidRPr="008F09BB" w:rsidRDefault="00A77D19" w:rsidP="007123EC">
            <w:pPr>
              <w:pStyle w:val="NoSpacing"/>
              <w:rPr>
                <w:bCs/>
                <w:sz w:val="18"/>
              </w:rPr>
            </w:pPr>
            <w:r>
              <w:rPr>
                <w:bCs/>
                <w:sz w:val="18"/>
              </w:rPr>
              <w:t>Jan</w:t>
            </w:r>
          </w:p>
        </w:tc>
        <w:tc>
          <w:tcPr>
            <w:tcW w:w="949" w:type="dxa"/>
          </w:tcPr>
          <w:p w14:paraId="685BB577" w14:textId="7BE22BF6" w:rsidR="00A77D19" w:rsidRPr="008F09BB" w:rsidRDefault="00A77D19" w:rsidP="00EF0437">
            <w:pPr>
              <w:pStyle w:val="NoSpacing"/>
              <w:rPr>
                <w:bCs/>
                <w:sz w:val="18"/>
              </w:rPr>
            </w:pPr>
            <w:r>
              <w:rPr>
                <w:bCs/>
                <w:sz w:val="18"/>
              </w:rPr>
              <w:t>10410</w:t>
            </w:r>
          </w:p>
        </w:tc>
        <w:tc>
          <w:tcPr>
            <w:tcW w:w="952" w:type="dxa"/>
          </w:tcPr>
          <w:p w14:paraId="214D84E7" w14:textId="5295A2FC" w:rsidR="00A77D19" w:rsidRPr="008F09BB" w:rsidRDefault="00A77D19" w:rsidP="00EF0437">
            <w:pPr>
              <w:pStyle w:val="NoSpacing"/>
              <w:rPr>
                <w:bCs/>
                <w:sz w:val="18"/>
              </w:rPr>
            </w:pPr>
            <w:r>
              <w:rPr>
                <w:bCs/>
                <w:sz w:val="18"/>
              </w:rPr>
              <w:t>5401</w:t>
            </w:r>
          </w:p>
        </w:tc>
        <w:tc>
          <w:tcPr>
            <w:tcW w:w="1053" w:type="dxa"/>
          </w:tcPr>
          <w:p w14:paraId="35F05042" w14:textId="511973A5" w:rsidR="00A77D19" w:rsidRPr="008F09BB" w:rsidRDefault="00A77D19" w:rsidP="00EF0437">
            <w:pPr>
              <w:pStyle w:val="NoSpacing"/>
              <w:rPr>
                <w:bCs/>
                <w:sz w:val="18"/>
              </w:rPr>
            </w:pPr>
            <w:r>
              <w:rPr>
                <w:bCs/>
                <w:sz w:val="18"/>
              </w:rPr>
              <w:t>Building Op</w:t>
            </w:r>
            <w:r w:rsidR="00502D08">
              <w:rPr>
                <w:bCs/>
                <w:sz w:val="18"/>
              </w:rPr>
              <w:t xml:space="preserve">eration </w:t>
            </w:r>
            <w:r>
              <w:rPr>
                <w:bCs/>
                <w:sz w:val="18"/>
              </w:rPr>
              <w:t>Ex</w:t>
            </w:r>
            <w:r w:rsidR="00502D08">
              <w:rPr>
                <w:bCs/>
                <w:sz w:val="18"/>
              </w:rPr>
              <w:t>pense</w:t>
            </w:r>
          </w:p>
        </w:tc>
        <w:tc>
          <w:tcPr>
            <w:tcW w:w="954" w:type="dxa"/>
          </w:tcPr>
          <w:p w14:paraId="5F43D29C" w14:textId="2C90C9E5" w:rsidR="00A77D19" w:rsidRPr="008F09BB" w:rsidRDefault="00A77D19" w:rsidP="00EF0437">
            <w:pPr>
              <w:pStyle w:val="NoSpacing"/>
              <w:rPr>
                <w:bCs/>
                <w:sz w:val="18"/>
              </w:rPr>
            </w:pPr>
            <w:r w:rsidRPr="00453303">
              <w:rPr>
                <w:bCs/>
                <w:sz w:val="18"/>
              </w:rPr>
              <w:t>Facility Costs</w:t>
            </w:r>
          </w:p>
        </w:tc>
        <w:tc>
          <w:tcPr>
            <w:tcW w:w="951" w:type="dxa"/>
          </w:tcPr>
          <w:p w14:paraId="47F39452" w14:textId="579A972A" w:rsidR="00A77D19" w:rsidRPr="008F09BB" w:rsidRDefault="00A77D19" w:rsidP="00EF0437">
            <w:pPr>
              <w:pStyle w:val="NoSpacing"/>
              <w:rPr>
                <w:bCs/>
                <w:sz w:val="18"/>
              </w:rPr>
            </w:pPr>
            <w:r>
              <w:rPr>
                <w:bCs/>
                <w:sz w:val="18"/>
              </w:rPr>
              <w:t>$820</w:t>
            </w:r>
          </w:p>
        </w:tc>
        <w:tc>
          <w:tcPr>
            <w:tcW w:w="951" w:type="dxa"/>
          </w:tcPr>
          <w:p w14:paraId="668DEBF9" w14:textId="3BA00E6D" w:rsidR="00A77D19" w:rsidRPr="008F09BB" w:rsidRDefault="00A77D19" w:rsidP="00EF0437">
            <w:pPr>
              <w:pStyle w:val="NoSpacing"/>
              <w:rPr>
                <w:bCs/>
                <w:sz w:val="18"/>
              </w:rPr>
            </w:pPr>
            <w:r>
              <w:rPr>
                <w:bCs/>
                <w:sz w:val="18"/>
              </w:rPr>
              <w:t>$722</w:t>
            </w:r>
          </w:p>
        </w:tc>
        <w:tc>
          <w:tcPr>
            <w:tcW w:w="951" w:type="dxa"/>
          </w:tcPr>
          <w:p w14:paraId="6DA295A8" w14:textId="69E332BF" w:rsidR="00A77D19" w:rsidRPr="008F09BB" w:rsidRDefault="00A77D19" w:rsidP="00EF0437">
            <w:pPr>
              <w:pStyle w:val="NoSpacing"/>
              <w:rPr>
                <w:bCs/>
                <w:sz w:val="18"/>
              </w:rPr>
            </w:pPr>
            <w:r>
              <w:rPr>
                <w:bCs/>
                <w:sz w:val="18"/>
              </w:rPr>
              <w:t>$689</w:t>
            </w:r>
          </w:p>
        </w:tc>
        <w:tc>
          <w:tcPr>
            <w:tcW w:w="933" w:type="dxa"/>
          </w:tcPr>
          <w:p w14:paraId="115444F2" w14:textId="77777777" w:rsidR="00A77D19" w:rsidRPr="008F09BB" w:rsidRDefault="00A77D19" w:rsidP="00EF0437">
            <w:pPr>
              <w:pStyle w:val="NoSpacing"/>
              <w:rPr>
                <w:bCs/>
                <w:sz w:val="18"/>
              </w:rPr>
            </w:pPr>
          </w:p>
        </w:tc>
      </w:tr>
      <w:tr w:rsidR="00A77D19" w14:paraId="6A00201C" w14:textId="77777777" w:rsidTr="007123EC">
        <w:tc>
          <w:tcPr>
            <w:tcW w:w="949" w:type="dxa"/>
          </w:tcPr>
          <w:p w14:paraId="2AB53385" w14:textId="46098E79" w:rsidR="00A77D19" w:rsidRPr="008F09BB" w:rsidRDefault="00A77D19" w:rsidP="00EF0437">
            <w:pPr>
              <w:pStyle w:val="NoSpacing"/>
              <w:rPr>
                <w:bCs/>
                <w:sz w:val="18"/>
              </w:rPr>
            </w:pPr>
            <w:r>
              <w:rPr>
                <w:bCs/>
                <w:sz w:val="18"/>
              </w:rPr>
              <w:t>Feb</w:t>
            </w:r>
          </w:p>
        </w:tc>
        <w:tc>
          <w:tcPr>
            <w:tcW w:w="949" w:type="dxa"/>
          </w:tcPr>
          <w:p w14:paraId="04865022" w14:textId="0A39257A" w:rsidR="00A77D19" w:rsidRPr="008F09BB" w:rsidRDefault="00A77D19" w:rsidP="00EF0437">
            <w:pPr>
              <w:pStyle w:val="NoSpacing"/>
              <w:rPr>
                <w:bCs/>
                <w:sz w:val="18"/>
              </w:rPr>
            </w:pPr>
            <w:r>
              <w:rPr>
                <w:bCs/>
                <w:sz w:val="18"/>
              </w:rPr>
              <w:t>12150</w:t>
            </w:r>
          </w:p>
        </w:tc>
        <w:tc>
          <w:tcPr>
            <w:tcW w:w="952" w:type="dxa"/>
          </w:tcPr>
          <w:p w14:paraId="2FBCE186" w14:textId="519A8E3D" w:rsidR="00A77D19" w:rsidRPr="008F09BB" w:rsidRDefault="00A77D19" w:rsidP="00EF0437">
            <w:pPr>
              <w:pStyle w:val="NoSpacing"/>
              <w:rPr>
                <w:bCs/>
                <w:sz w:val="18"/>
              </w:rPr>
            </w:pPr>
            <w:r>
              <w:rPr>
                <w:bCs/>
                <w:sz w:val="18"/>
              </w:rPr>
              <w:t>5400</w:t>
            </w:r>
          </w:p>
        </w:tc>
        <w:tc>
          <w:tcPr>
            <w:tcW w:w="1053" w:type="dxa"/>
          </w:tcPr>
          <w:p w14:paraId="7C249BDB" w14:textId="30F93311" w:rsidR="00A77D19" w:rsidRPr="008F09BB" w:rsidRDefault="00A77D19" w:rsidP="00EF0437">
            <w:pPr>
              <w:pStyle w:val="NoSpacing"/>
              <w:rPr>
                <w:bCs/>
                <w:sz w:val="18"/>
              </w:rPr>
            </w:pPr>
            <w:r>
              <w:rPr>
                <w:bCs/>
                <w:sz w:val="18"/>
              </w:rPr>
              <w:t>Rent-Base</w:t>
            </w:r>
          </w:p>
        </w:tc>
        <w:tc>
          <w:tcPr>
            <w:tcW w:w="954" w:type="dxa"/>
          </w:tcPr>
          <w:p w14:paraId="237C1A05" w14:textId="499E27CA" w:rsidR="00A77D19" w:rsidRPr="008F09BB" w:rsidRDefault="00A77D19" w:rsidP="00EF0437">
            <w:pPr>
              <w:pStyle w:val="NoSpacing"/>
              <w:rPr>
                <w:bCs/>
                <w:sz w:val="18"/>
              </w:rPr>
            </w:pPr>
            <w:r w:rsidRPr="00453303">
              <w:rPr>
                <w:bCs/>
                <w:sz w:val="18"/>
              </w:rPr>
              <w:t>Facility Costs</w:t>
            </w:r>
          </w:p>
        </w:tc>
        <w:tc>
          <w:tcPr>
            <w:tcW w:w="951" w:type="dxa"/>
          </w:tcPr>
          <w:p w14:paraId="6AFEF639" w14:textId="60A5F90D" w:rsidR="00A77D19" w:rsidRPr="008F09BB" w:rsidRDefault="00A77D19" w:rsidP="00EF0437">
            <w:pPr>
              <w:pStyle w:val="NoSpacing"/>
              <w:rPr>
                <w:bCs/>
                <w:sz w:val="18"/>
              </w:rPr>
            </w:pPr>
            <w:r>
              <w:rPr>
                <w:bCs/>
                <w:sz w:val="18"/>
              </w:rPr>
              <w:t>$3400</w:t>
            </w:r>
          </w:p>
        </w:tc>
        <w:tc>
          <w:tcPr>
            <w:tcW w:w="951" w:type="dxa"/>
          </w:tcPr>
          <w:p w14:paraId="5238E2B1" w14:textId="0656394D" w:rsidR="00A77D19" w:rsidRPr="008F09BB" w:rsidRDefault="00A77D19" w:rsidP="00EF0437">
            <w:pPr>
              <w:pStyle w:val="NoSpacing"/>
              <w:rPr>
                <w:bCs/>
                <w:sz w:val="18"/>
              </w:rPr>
            </w:pPr>
            <w:r>
              <w:rPr>
                <w:bCs/>
                <w:sz w:val="18"/>
              </w:rPr>
              <w:t>$3201</w:t>
            </w:r>
          </w:p>
        </w:tc>
        <w:tc>
          <w:tcPr>
            <w:tcW w:w="951" w:type="dxa"/>
          </w:tcPr>
          <w:p w14:paraId="6B5D6F0C" w14:textId="4C1EB5F5" w:rsidR="00A77D19" w:rsidRPr="008F09BB" w:rsidRDefault="00A77D19" w:rsidP="00EF0437">
            <w:pPr>
              <w:pStyle w:val="NoSpacing"/>
              <w:rPr>
                <w:bCs/>
                <w:sz w:val="18"/>
              </w:rPr>
            </w:pPr>
            <w:r>
              <w:rPr>
                <w:bCs/>
                <w:sz w:val="18"/>
              </w:rPr>
              <w:t>$2983</w:t>
            </w:r>
          </w:p>
        </w:tc>
        <w:tc>
          <w:tcPr>
            <w:tcW w:w="933" w:type="dxa"/>
          </w:tcPr>
          <w:p w14:paraId="7A7A1BE3" w14:textId="77777777" w:rsidR="00A77D19" w:rsidRPr="008F09BB" w:rsidRDefault="00A77D19" w:rsidP="00EF0437">
            <w:pPr>
              <w:pStyle w:val="NoSpacing"/>
              <w:rPr>
                <w:bCs/>
                <w:sz w:val="18"/>
              </w:rPr>
            </w:pPr>
          </w:p>
        </w:tc>
      </w:tr>
      <w:tr w:rsidR="00A77D19" w14:paraId="0A42B8A7" w14:textId="77777777" w:rsidTr="007123EC">
        <w:tc>
          <w:tcPr>
            <w:tcW w:w="949" w:type="dxa"/>
          </w:tcPr>
          <w:p w14:paraId="21DCB322" w14:textId="77AB85CE" w:rsidR="00A77D19" w:rsidRPr="008F09BB" w:rsidRDefault="00A77D19" w:rsidP="00EF0437">
            <w:pPr>
              <w:pStyle w:val="NoSpacing"/>
              <w:rPr>
                <w:bCs/>
                <w:sz w:val="18"/>
              </w:rPr>
            </w:pPr>
            <w:r>
              <w:rPr>
                <w:bCs/>
                <w:sz w:val="18"/>
              </w:rPr>
              <w:t>Feb</w:t>
            </w:r>
          </w:p>
        </w:tc>
        <w:tc>
          <w:tcPr>
            <w:tcW w:w="949" w:type="dxa"/>
          </w:tcPr>
          <w:p w14:paraId="2AD0D47A" w14:textId="4D5F73B0" w:rsidR="00A77D19" w:rsidRPr="008F09BB" w:rsidRDefault="00A77D19" w:rsidP="00EF0437">
            <w:pPr>
              <w:pStyle w:val="NoSpacing"/>
              <w:rPr>
                <w:bCs/>
                <w:sz w:val="18"/>
              </w:rPr>
            </w:pPr>
            <w:r>
              <w:rPr>
                <w:bCs/>
                <w:sz w:val="18"/>
              </w:rPr>
              <w:t>12150</w:t>
            </w:r>
          </w:p>
        </w:tc>
        <w:tc>
          <w:tcPr>
            <w:tcW w:w="952" w:type="dxa"/>
          </w:tcPr>
          <w:p w14:paraId="28741DD8" w14:textId="314F9B32" w:rsidR="00A77D19" w:rsidRPr="008F09BB" w:rsidRDefault="00A77D19" w:rsidP="00EF0437">
            <w:pPr>
              <w:pStyle w:val="NoSpacing"/>
              <w:rPr>
                <w:bCs/>
                <w:sz w:val="18"/>
              </w:rPr>
            </w:pPr>
            <w:r>
              <w:rPr>
                <w:bCs/>
                <w:sz w:val="18"/>
              </w:rPr>
              <w:t>5401</w:t>
            </w:r>
          </w:p>
        </w:tc>
        <w:tc>
          <w:tcPr>
            <w:tcW w:w="1053" w:type="dxa"/>
          </w:tcPr>
          <w:p w14:paraId="09A9B2ED" w14:textId="76DF54F8" w:rsidR="00A77D19" w:rsidRPr="008F09BB" w:rsidRDefault="00A77D19" w:rsidP="00EF0437">
            <w:pPr>
              <w:pStyle w:val="NoSpacing"/>
              <w:rPr>
                <w:bCs/>
                <w:sz w:val="18"/>
              </w:rPr>
            </w:pPr>
            <w:r>
              <w:rPr>
                <w:bCs/>
                <w:sz w:val="18"/>
              </w:rPr>
              <w:t xml:space="preserve">Building </w:t>
            </w:r>
            <w:r w:rsidR="00502D08">
              <w:rPr>
                <w:bCs/>
                <w:sz w:val="18"/>
              </w:rPr>
              <w:t>Operation Expense</w:t>
            </w:r>
          </w:p>
        </w:tc>
        <w:tc>
          <w:tcPr>
            <w:tcW w:w="954" w:type="dxa"/>
          </w:tcPr>
          <w:p w14:paraId="4E41DE33" w14:textId="536942CE" w:rsidR="00A77D19" w:rsidRPr="008F09BB" w:rsidRDefault="00A77D19" w:rsidP="00EF0437">
            <w:pPr>
              <w:pStyle w:val="NoSpacing"/>
              <w:rPr>
                <w:bCs/>
                <w:sz w:val="18"/>
              </w:rPr>
            </w:pPr>
            <w:r w:rsidRPr="00453303">
              <w:rPr>
                <w:bCs/>
                <w:sz w:val="18"/>
              </w:rPr>
              <w:t>Facility Costs</w:t>
            </w:r>
          </w:p>
        </w:tc>
        <w:tc>
          <w:tcPr>
            <w:tcW w:w="951" w:type="dxa"/>
          </w:tcPr>
          <w:p w14:paraId="4FF63BE5" w14:textId="5A505CE9" w:rsidR="00A77D19" w:rsidRPr="008F09BB" w:rsidRDefault="00A77D19" w:rsidP="00EF0437">
            <w:pPr>
              <w:pStyle w:val="NoSpacing"/>
              <w:rPr>
                <w:bCs/>
                <w:sz w:val="18"/>
              </w:rPr>
            </w:pPr>
            <w:r>
              <w:rPr>
                <w:bCs/>
                <w:sz w:val="18"/>
              </w:rPr>
              <w:t>$7500</w:t>
            </w:r>
          </w:p>
        </w:tc>
        <w:tc>
          <w:tcPr>
            <w:tcW w:w="951" w:type="dxa"/>
          </w:tcPr>
          <w:p w14:paraId="34649337" w14:textId="34E10050" w:rsidR="00A77D19" w:rsidRPr="008F09BB" w:rsidRDefault="00A77D19" w:rsidP="00EF0437">
            <w:pPr>
              <w:pStyle w:val="NoSpacing"/>
              <w:rPr>
                <w:bCs/>
                <w:sz w:val="18"/>
              </w:rPr>
            </w:pPr>
            <w:r>
              <w:rPr>
                <w:bCs/>
                <w:sz w:val="18"/>
              </w:rPr>
              <w:t>$7545</w:t>
            </w:r>
          </w:p>
        </w:tc>
        <w:tc>
          <w:tcPr>
            <w:tcW w:w="951" w:type="dxa"/>
          </w:tcPr>
          <w:p w14:paraId="1170625A" w14:textId="51375969" w:rsidR="00A77D19" w:rsidRPr="008F09BB" w:rsidRDefault="00A77D19" w:rsidP="00EF0437">
            <w:pPr>
              <w:pStyle w:val="NoSpacing"/>
              <w:rPr>
                <w:bCs/>
                <w:sz w:val="18"/>
              </w:rPr>
            </w:pPr>
            <w:r>
              <w:rPr>
                <w:bCs/>
                <w:sz w:val="18"/>
              </w:rPr>
              <w:t>$7274</w:t>
            </w:r>
          </w:p>
        </w:tc>
        <w:tc>
          <w:tcPr>
            <w:tcW w:w="933" w:type="dxa"/>
          </w:tcPr>
          <w:p w14:paraId="1F79C11B" w14:textId="77777777" w:rsidR="00A77D19" w:rsidRPr="008F09BB" w:rsidRDefault="00A77D19" w:rsidP="00EF0437">
            <w:pPr>
              <w:pStyle w:val="NoSpacing"/>
              <w:rPr>
                <w:bCs/>
                <w:sz w:val="18"/>
              </w:rPr>
            </w:pPr>
          </w:p>
        </w:tc>
      </w:tr>
    </w:tbl>
    <w:p w14:paraId="2DD3116D" w14:textId="77777777" w:rsidR="00943F88" w:rsidRDefault="00943F88" w:rsidP="00EF0437">
      <w:pPr>
        <w:pStyle w:val="NoSpacing"/>
        <w:rPr>
          <w:b/>
          <w:bCs/>
        </w:rPr>
      </w:pPr>
    </w:p>
    <w:p w14:paraId="23B74CE9" w14:textId="401B92D6" w:rsidR="00ED1332" w:rsidRDefault="00AB7EE1" w:rsidP="00AB7EE1">
      <w:pPr>
        <w:pStyle w:val="Heading2"/>
        <w:ind w:left="360"/>
      </w:pPr>
      <w:bookmarkStart w:id="31" w:name="_Toc489952700"/>
      <w:r>
        <w:t>4.3</w:t>
      </w:r>
      <w:r w:rsidR="0031235B">
        <w:t xml:space="preserve"> </w:t>
      </w:r>
      <w:r w:rsidR="00F12AA7">
        <w:t>Forecast</w:t>
      </w:r>
      <w:bookmarkEnd w:id="31"/>
    </w:p>
    <w:tbl>
      <w:tblPr>
        <w:tblStyle w:val="TableGrid"/>
        <w:tblW w:w="0" w:type="auto"/>
        <w:tblLook w:val="04A0" w:firstRow="1" w:lastRow="0" w:firstColumn="1" w:lastColumn="0" w:noHBand="0" w:noVBand="1"/>
      </w:tblPr>
      <w:tblGrid>
        <w:gridCol w:w="1495"/>
        <w:gridCol w:w="1563"/>
        <w:gridCol w:w="1576"/>
        <w:gridCol w:w="1565"/>
        <w:gridCol w:w="1576"/>
        <w:gridCol w:w="1575"/>
      </w:tblGrid>
      <w:tr w:rsidR="008B7960" w14:paraId="0E9BF421" w14:textId="77777777" w:rsidTr="2DAEA8A2">
        <w:tc>
          <w:tcPr>
            <w:tcW w:w="1596" w:type="dxa"/>
            <w:shd w:val="clear" w:color="auto" w:fill="D9D9D9" w:themeFill="background1" w:themeFillShade="D9"/>
          </w:tcPr>
          <w:p w14:paraId="469395D3" w14:textId="148714C2" w:rsidR="008B7960" w:rsidRDefault="2DAEA8A2" w:rsidP="00CE75B8">
            <w:pPr>
              <w:pStyle w:val="NoSpacing"/>
            </w:pPr>
            <w:r w:rsidRPr="2DAEA8A2">
              <w:rPr>
                <w:rFonts w:ascii="Arial" w:eastAsia="Arial" w:hAnsi="Arial" w:cs="Arial"/>
                <w:b/>
                <w:bCs/>
                <w:sz w:val="20"/>
                <w:szCs w:val="20"/>
              </w:rPr>
              <w:t>Use Case ID</w:t>
            </w:r>
          </w:p>
        </w:tc>
        <w:tc>
          <w:tcPr>
            <w:tcW w:w="1596" w:type="dxa"/>
            <w:shd w:val="clear" w:color="auto" w:fill="D9D9D9" w:themeFill="background1" w:themeFillShade="D9"/>
          </w:tcPr>
          <w:p w14:paraId="26E78EB4" w14:textId="2F0BD98E" w:rsidR="008B7960" w:rsidRDefault="2DAEA8A2" w:rsidP="00CE75B8">
            <w:pPr>
              <w:pStyle w:val="NoSpacing"/>
            </w:pPr>
            <w:r w:rsidRPr="2DAEA8A2">
              <w:rPr>
                <w:rFonts w:ascii="Arial" w:eastAsia="Arial" w:hAnsi="Arial" w:cs="Arial"/>
                <w:b/>
                <w:bCs/>
                <w:sz w:val="20"/>
                <w:szCs w:val="20"/>
              </w:rPr>
              <w:t>Functional Group(s) Requesting</w:t>
            </w:r>
          </w:p>
        </w:tc>
        <w:tc>
          <w:tcPr>
            <w:tcW w:w="1596" w:type="dxa"/>
            <w:shd w:val="clear" w:color="auto" w:fill="D9D9D9" w:themeFill="background1" w:themeFillShade="D9"/>
          </w:tcPr>
          <w:p w14:paraId="1C5A5B12" w14:textId="74A5ED95" w:rsidR="008B7960" w:rsidRDefault="2DAEA8A2" w:rsidP="00CE75B8">
            <w:pPr>
              <w:pStyle w:val="NoSpacing"/>
            </w:pPr>
            <w:r w:rsidRPr="2DAEA8A2">
              <w:rPr>
                <w:rFonts w:ascii="Arial" w:eastAsia="Arial" w:hAnsi="Arial" w:cs="Arial"/>
                <w:b/>
                <w:bCs/>
                <w:sz w:val="20"/>
                <w:szCs w:val="20"/>
              </w:rPr>
              <w:t>Business Question</w:t>
            </w:r>
          </w:p>
        </w:tc>
        <w:tc>
          <w:tcPr>
            <w:tcW w:w="1596" w:type="dxa"/>
            <w:shd w:val="clear" w:color="auto" w:fill="D9D9D9" w:themeFill="background1" w:themeFillShade="D9"/>
          </w:tcPr>
          <w:p w14:paraId="5164868C" w14:textId="1C985488" w:rsidR="008B7960" w:rsidRDefault="2DAEA8A2" w:rsidP="00CE75B8">
            <w:pPr>
              <w:pStyle w:val="NoSpacing"/>
            </w:pPr>
            <w:r w:rsidRPr="2DAEA8A2">
              <w:rPr>
                <w:rFonts w:ascii="Arial" w:eastAsia="Arial" w:hAnsi="Arial" w:cs="Arial"/>
                <w:b/>
                <w:bCs/>
                <w:sz w:val="20"/>
                <w:szCs w:val="20"/>
              </w:rPr>
              <w:t>Key Information Needed to Answer</w:t>
            </w:r>
          </w:p>
        </w:tc>
        <w:tc>
          <w:tcPr>
            <w:tcW w:w="1596" w:type="dxa"/>
            <w:shd w:val="clear" w:color="auto" w:fill="D9D9D9" w:themeFill="background1" w:themeFillShade="D9"/>
          </w:tcPr>
          <w:p w14:paraId="188A8DDE" w14:textId="1AEFB25C" w:rsidR="008B7960" w:rsidRDefault="2DAEA8A2" w:rsidP="00CE75B8">
            <w:pPr>
              <w:pStyle w:val="NoSpacing"/>
            </w:pPr>
            <w:r w:rsidRPr="2DAEA8A2">
              <w:rPr>
                <w:rFonts w:ascii="Arial" w:eastAsia="Arial" w:hAnsi="Arial" w:cs="Arial"/>
                <w:b/>
                <w:bCs/>
                <w:sz w:val="20"/>
                <w:szCs w:val="20"/>
              </w:rPr>
              <w:t>Business Impact</w:t>
            </w:r>
          </w:p>
        </w:tc>
        <w:tc>
          <w:tcPr>
            <w:tcW w:w="1596" w:type="dxa"/>
            <w:shd w:val="clear" w:color="auto" w:fill="D9D9D9" w:themeFill="background1" w:themeFillShade="D9"/>
          </w:tcPr>
          <w:p w14:paraId="16712B6F" w14:textId="789A3BCD" w:rsidR="008B7960" w:rsidRDefault="2DAEA8A2" w:rsidP="00CE75B8">
            <w:pPr>
              <w:pStyle w:val="NoSpacing"/>
            </w:pPr>
            <w:r w:rsidRPr="2DAEA8A2">
              <w:rPr>
                <w:rFonts w:ascii="Arial" w:eastAsia="Arial" w:hAnsi="Arial" w:cs="Arial"/>
                <w:b/>
                <w:bCs/>
                <w:sz w:val="20"/>
                <w:szCs w:val="20"/>
              </w:rPr>
              <w:t>Phase 0 Bucketing</w:t>
            </w:r>
          </w:p>
        </w:tc>
      </w:tr>
      <w:tr w:rsidR="0086792E" w14:paraId="453970EA" w14:textId="77777777" w:rsidTr="2DAEA8A2">
        <w:tc>
          <w:tcPr>
            <w:tcW w:w="1596" w:type="dxa"/>
          </w:tcPr>
          <w:p w14:paraId="0FF14F50" w14:textId="301210CD" w:rsidR="0086792E" w:rsidRDefault="2DAEA8A2" w:rsidP="004106F5">
            <w:pPr>
              <w:pStyle w:val="NoSpacing"/>
            </w:pPr>
            <w:r>
              <w:t>U2</w:t>
            </w:r>
          </w:p>
        </w:tc>
        <w:tc>
          <w:tcPr>
            <w:tcW w:w="1596" w:type="dxa"/>
          </w:tcPr>
          <w:p w14:paraId="377C61D1" w14:textId="1B0C6348" w:rsidR="0086792E" w:rsidRDefault="2DAEA8A2" w:rsidP="0031235B">
            <w:pPr>
              <w:pStyle w:val="NoSpacing"/>
            </w:pPr>
            <w:r>
              <w:t xml:space="preserve">CFO, ELT team, Central </w:t>
            </w:r>
            <w:r w:rsidR="0031235B">
              <w:t>FP&amp;A</w:t>
            </w:r>
          </w:p>
        </w:tc>
        <w:tc>
          <w:tcPr>
            <w:tcW w:w="1596" w:type="dxa"/>
          </w:tcPr>
          <w:p w14:paraId="39C159C8" w14:textId="3663A433" w:rsidR="0086792E" w:rsidRDefault="2DAEA8A2" w:rsidP="0031235B">
            <w:pPr>
              <w:pStyle w:val="NoSpacing"/>
            </w:pPr>
            <w:r>
              <w:t>What is</w:t>
            </w:r>
            <w:r w:rsidR="0031235B">
              <w:t xml:space="preserve"> the </w:t>
            </w:r>
            <w:r>
              <w:t xml:space="preserve">CY Target? What is </w:t>
            </w:r>
            <w:r w:rsidR="0031235B">
              <w:t>the p</w:t>
            </w:r>
            <w:r>
              <w:t xml:space="preserve">rogress against CY </w:t>
            </w:r>
            <w:r w:rsidR="0031235B">
              <w:t xml:space="preserve">Target </w:t>
            </w:r>
            <w:r>
              <w:t>(paid)? Where do we expect to end the year relative to target?</w:t>
            </w:r>
          </w:p>
        </w:tc>
        <w:tc>
          <w:tcPr>
            <w:tcW w:w="1596" w:type="dxa"/>
          </w:tcPr>
          <w:p w14:paraId="499E12BD" w14:textId="62D9F563" w:rsidR="0086792E" w:rsidRDefault="2DAEA8A2" w:rsidP="004106F5">
            <w:pPr>
              <w:pStyle w:val="NoSpacing"/>
            </w:pPr>
            <w:r w:rsidRPr="00B61C04">
              <w:t>Forecast data to know where we are heading</w:t>
            </w:r>
          </w:p>
        </w:tc>
        <w:tc>
          <w:tcPr>
            <w:tcW w:w="1596" w:type="dxa"/>
          </w:tcPr>
          <w:p w14:paraId="41969FB4" w14:textId="77777777" w:rsidR="0086792E" w:rsidRPr="004A6462" w:rsidRDefault="2DAEA8A2" w:rsidP="004106F5">
            <w:pPr>
              <w:pStyle w:val="TableText11"/>
              <w:rPr>
                <w:rFonts w:asciiTheme="minorHAnsi" w:eastAsiaTheme="minorHAnsi" w:hAnsiTheme="minorHAnsi" w:cstheme="minorBidi"/>
              </w:rPr>
            </w:pPr>
            <w:r w:rsidRPr="004A6462">
              <w:rPr>
                <w:rFonts w:asciiTheme="minorHAnsi" w:eastAsiaTheme="minorHAnsi" w:hAnsiTheme="minorHAnsi" w:cstheme="minorBidi"/>
              </w:rPr>
              <w:t>Better Management of Resources</w:t>
            </w:r>
          </w:p>
          <w:p w14:paraId="00D2E209" w14:textId="77777777" w:rsidR="00634A3E" w:rsidRDefault="00634A3E" w:rsidP="004106F5">
            <w:pPr>
              <w:pStyle w:val="NoSpacing"/>
            </w:pPr>
          </w:p>
          <w:p w14:paraId="5041C8A2" w14:textId="4A798B24" w:rsidR="0086792E" w:rsidRDefault="2DAEA8A2" w:rsidP="004106F5">
            <w:pPr>
              <w:pStyle w:val="NoSpacing"/>
            </w:pPr>
            <w:r w:rsidRPr="004A6462">
              <w:t>Operational Efficiency</w:t>
            </w:r>
          </w:p>
        </w:tc>
        <w:tc>
          <w:tcPr>
            <w:tcW w:w="1596" w:type="dxa"/>
          </w:tcPr>
          <w:p w14:paraId="06BABEE1" w14:textId="33DBBA3F" w:rsidR="0086792E" w:rsidRDefault="2DAEA8A2" w:rsidP="004106F5">
            <w:pPr>
              <w:pStyle w:val="NoSpacing"/>
            </w:pPr>
            <w:r>
              <w:t>Financial Planning and Forecasting</w:t>
            </w:r>
          </w:p>
        </w:tc>
      </w:tr>
      <w:tr w:rsidR="00384098" w14:paraId="7FD7BC4C" w14:textId="77777777" w:rsidTr="2DAEA8A2">
        <w:tc>
          <w:tcPr>
            <w:tcW w:w="1596" w:type="dxa"/>
          </w:tcPr>
          <w:p w14:paraId="47AD9D2B" w14:textId="401B5CB1" w:rsidR="00384098" w:rsidRDefault="2DAEA8A2" w:rsidP="004106F5">
            <w:pPr>
              <w:pStyle w:val="NoSpacing"/>
            </w:pPr>
            <w:r>
              <w:lastRenderedPageBreak/>
              <w:t>U5</w:t>
            </w:r>
          </w:p>
        </w:tc>
        <w:tc>
          <w:tcPr>
            <w:tcW w:w="1596" w:type="dxa"/>
          </w:tcPr>
          <w:p w14:paraId="6A73647E" w14:textId="025E8649" w:rsidR="00384098" w:rsidRDefault="00017639" w:rsidP="004106F5">
            <w:pPr>
              <w:pStyle w:val="NoSpacing"/>
            </w:pPr>
            <w:r>
              <w:t>Directors, DDSPM, DDs, Presidents</w:t>
            </w:r>
          </w:p>
        </w:tc>
        <w:tc>
          <w:tcPr>
            <w:tcW w:w="1596" w:type="dxa"/>
          </w:tcPr>
          <w:p w14:paraId="67E328DC" w14:textId="190B62B9" w:rsidR="00384098" w:rsidRDefault="2DAEA8A2" w:rsidP="00FD09D9">
            <w:pPr>
              <w:pStyle w:val="NoSpacing"/>
            </w:pPr>
            <w:r>
              <w:t>What is my forecasted payout for the next 4 years?</w:t>
            </w:r>
            <w:r w:rsidR="00DA1798">
              <w:t xml:space="preserve"> (</w:t>
            </w:r>
            <w:r w:rsidR="00DD6C17">
              <w:t xml:space="preserve">What is </w:t>
            </w:r>
            <w:r w:rsidR="009C04E6">
              <w:t>System</w:t>
            </w:r>
            <w:r w:rsidR="00DA1798">
              <w:t xml:space="preserve"> pipeline + </w:t>
            </w:r>
            <w:r w:rsidR="00FD09D9">
              <w:t>Management F</w:t>
            </w:r>
            <w:r w:rsidR="00DA1798">
              <w:t>orecast)</w:t>
            </w:r>
            <w:r w:rsidR="00D259CF">
              <w:t>, and how does it compare to Budget?</w:t>
            </w:r>
          </w:p>
        </w:tc>
        <w:tc>
          <w:tcPr>
            <w:tcW w:w="1596" w:type="dxa"/>
          </w:tcPr>
          <w:p w14:paraId="64542627" w14:textId="2C29B89E" w:rsidR="00384098" w:rsidRPr="00C7665B" w:rsidRDefault="2DAEA8A2" w:rsidP="004106F5">
            <w:pPr>
              <w:pStyle w:val="NoSpacing"/>
            </w:pPr>
            <w:r>
              <w:t xml:space="preserve">Data on </w:t>
            </w:r>
            <w:r w:rsidR="00FC38A7">
              <w:t>Grant</w:t>
            </w:r>
            <w:r>
              <w:t xml:space="preserve"> Payments</w:t>
            </w:r>
          </w:p>
          <w:p w14:paraId="0B48A5A0" w14:textId="22DF3147" w:rsidR="00384098" w:rsidRPr="00C7665B" w:rsidRDefault="00FC38A7" w:rsidP="004106F5">
            <w:pPr>
              <w:pStyle w:val="NoSpacing"/>
            </w:pPr>
            <w:r>
              <w:t xml:space="preserve">PRI </w:t>
            </w:r>
            <w:r w:rsidR="2DAEA8A2">
              <w:t>Payments</w:t>
            </w:r>
          </w:p>
          <w:p w14:paraId="7D069D79" w14:textId="1407872A" w:rsidR="00384098" w:rsidRPr="00C7665B" w:rsidRDefault="00FC38A7" w:rsidP="004106F5">
            <w:pPr>
              <w:pStyle w:val="NoSpacing"/>
            </w:pPr>
            <w:r>
              <w:t xml:space="preserve">DCE Contracts </w:t>
            </w:r>
            <w:r w:rsidR="2DAEA8A2">
              <w:t>Payments</w:t>
            </w:r>
          </w:p>
          <w:p w14:paraId="01D42D90" w14:textId="441525F1" w:rsidR="00384098" w:rsidRDefault="2DAEA8A2" w:rsidP="004106F5">
            <w:pPr>
              <w:pStyle w:val="NoSpacing"/>
            </w:pPr>
            <w:r>
              <w:t>across Foundation over time;</w:t>
            </w:r>
          </w:p>
          <w:p w14:paraId="43E49181" w14:textId="6F20F77A" w:rsidR="00384098" w:rsidRPr="00C7665B" w:rsidRDefault="2DAEA8A2" w:rsidP="004106F5">
            <w:pPr>
              <w:pStyle w:val="NoSpacing"/>
            </w:pPr>
            <w:r>
              <w:t xml:space="preserve">Approval information cleared by Decision </w:t>
            </w:r>
            <w:r w:rsidR="00FC38A7">
              <w:t xml:space="preserve">Gates </w:t>
            </w:r>
            <w:r>
              <w:t xml:space="preserve">in pipeline; </w:t>
            </w:r>
          </w:p>
          <w:p w14:paraId="32AED171" w14:textId="77777777" w:rsidR="00384098" w:rsidRDefault="2DAEA8A2" w:rsidP="004106F5">
            <w:pPr>
              <w:pStyle w:val="NoSpacing"/>
            </w:pPr>
            <w:r>
              <w:t>Forecasted payment data of previous years;</w:t>
            </w:r>
          </w:p>
          <w:p w14:paraId="77A5A2C8" w14:textId="77777777" w:rsidR="00384098" w:rsidRPr="00C7665B" w:rsidRDefault="00384098" w:rsidP="004106F5">
            <w:pPr>
              <w:pStyle w:val="NoSpacing"/>
            </w:pPr>
          </w:p>
          <w:p w14:paraId="10A38021" w14:textId="32F3DCDA" w:rsidR="00384098" w:rsidRDefault="2DAEA8A2" w:rsidP="00FC38A7">
            <w:pPr>
              <w:pStyle w:val="NoSpacing"/>
            </w:pPr>
            <w:r>
              <w:t xml:space="preserve">Sources: </w:t>
            </w:r>
            <w:r w:rsidR="00690F3B">
              <w:t>H</w:t>
            </w:r>
            <w:r>
              <w:t xml:space="preserve">ost, </w:t>
            </w:r>
            <w:r w:rsidR="00FC38A7">
              <w:t>Unison, Gate</w:t>
            </w:r>
            <w:r>
              <w:t xml:space="preserve">way, </w:t>
            </w:r>
            <w:r w:rsidR="009D77B4">
              <w:t>ICS</w:t>
            </w:r>
            <w:r>
              <w:t>, Pipeline</w:t>
            </w:r>
            <w:r w:rsidR="00041CDB">
              <w:t xml:space="preserve"> (</w:t>
            </w:r>
            <w:r w:rsidR="00FC38A7">
              <w:t xml:space="preserve">For </w:t>
            </w:r>
            <w:r w:rsidR="00041CDB">
              <w:t>Convening and other expenses not in I</w:t>
            </w:r>
            <w:r w:rsidR="00FE268B">
              <w:t>nvestment systems)</w:t>
            </w:r>
          </w:p>
        </w:tc>
        <w:tc>
          <w:tcPr>
            <w:tcW w:w="1596" w:type="dxa"/>
          </w:tcPr>
          <w:p w14:paraId="73F2CFE0" w14:textId="785A1538" w:rsidR="00384098" w:rsidRPr="00C7665B" w:rsidRDefault="2DAEA8A2" w:rsidP="004106F5">
            <w:pPr>
              <w:pStyle w:val="TableText11"/>
              <w:rPr>
                <w:rFonts w:asciiTheme="minorHAnsi" w:hAnsiTheme="minorHAnsi" w:cs="Arial"/>
              </w:rPr>
            </w:pPr>
            <w:r w:rsidRPr="2DAEA8A2">
              <w:rPr>
                <w:rFonts w:asciiTheme="minorHAnsi" w:eastAsiaTheme="minorEastAsia" w:hAnsiTheme="minorHAnsi" w:cstheme="minorBidi"/>
              </w:rPr>
              <w:t>Management of Resources</w:t>
            </w:r>
            <w:r w:rsidR="00FE6411">
              <w:rPr>
                <w:rFonts w:asciiTheme="minorHAnsi" w:eastAsiaTheme="minorEastAsia" w:hAnsiTheme="minorHAnsi" w:cstheme="minorBidi"/>
              </w:rPr>
              <w:t xml:space="preserve"> (Portfolio of </w:t>
            </w:r>
            <w:r w:rsidR="00FC38A7">
              <w:rPr>
                <w:rFonts w:asciiTheme="minorHAnsi" w:eastAsiaTheme="minorEastAsia" w:hAnsiTheme="minorHAnsi" w:cstheme="minorBidi"/>
              </w:rPr>
              <w:t>investments)</w:t>
            </w:r>
          </w:p>
          <w:p w14:paraId="55033A70" w14:textId="77777777" w:rsidR="004C0598" w:rsidRDefault="004C0598" w:rsidP="004106F5">
            <w:pPr>
              <w:pStyle w:val="NoSpacing"/>
              <w:rPr>
                <w:rFonts w:eastAsia="Times New Roman" w:cs="Arial"/>
              </w:rPr>
            </w:pPr>
          </w:p>
          <w:p w14:paraId="6B771D4B" w14:textId="0D6F1C56" w:rsidR="00384098" w:rsidRDefault="00384098" w:rsidP="004106F5">
            <w:pPr>
              <w:pStyle w:val="NoSpacing"/>
            </w:pPr>
          </w:p>
        </w:tc>
        <w:tc>
          <w:tcPr>
            <w:tcW w:w="1596" w:type="dxa"/>
          </w:tcPr>
          <w:p w14:paraId="32475363" w14:textId="77777777" w:rsidR="00384098" w:rsidRDefault="2DAEA8A2" w:rsidP="004106F5">
            <w:pPr>
              <w:pStyle w:val="NoSpacing"/>
            </w:pPr>
            <w:r>
              <w:t>Financial Planning and Forecasting</w:t>
            </w:r>
          </w:p>
          <w:p w14:paraId="0BD4994B" w14:textId="77777777" w:rsidR="00384098" w:rsidRDefault="2DAEA8A2" w:rsidP="004106F5">
            <w:pPr>
              <w:pStyle w:val="NoSpacing"/>
            </w:pPr>
            <w:r>
              <w:t>Portfolio management</w:t>
            </w:r>
          </w:p>
          <w:p w14:paraId="76099AD9" w14:textId="77777777" w:rsidR="00333258" w:rsidRDefault="00333258" w:rsidP="004106F5">
            <w:pPr>
              <w:pStyle w:val="NoSpacing"/>
            </w:pPr>
          </w:p>
          <w:p w14:paraId="53ABC5FF" w14:textId="7556CAE3" w:rsidR="00333258" w:rsidRDefault="00333258" w:rsidP="004106F5">
            <w:pPr>
              <w:pStyle w:val="NoSpacing"/>
            </w:pPr>
          </w:p>
        </w:tc>
      </w:tr>
      <w:tr w:rsidR="00333258" w14:paraId="543A6E47" w14:textId="77777777" w:rsidTr="2DAEA8A2">
        <w:tc>
          <w:tcPr>
            <w:tcW w:w="1596" w:type="dxa"/>
          </w:tcPr>
          <w:p w14:paraId="25C0B8E6" w14:textId="1CC1F4E7" w:rsidR="00333258" w:rsidRDefault="2DAEA8A2" w:rsidP="004106F5">
            <w:pPr>
              <w:pStyle w:val="NoSpacing"/>
            </w:pPr>
            <w:r w:rsidRPr="00F553BF">
              <w:t>U9</w:t>
            </w:r>
          </w:p>
        </w:tc>
        <w:tc>
          <w:tcPr>
            <w:tcW w:w="1596" w:type="dxa"/>
          </w:tcPr>
          <w:p w14:paraId="6D8218C2" w14:textId="57DCF983" w:rsidR="00333258" w:rsidRDefault="2DAEA8A2" w:rsidP="004106F5">
            <w:pPr>
              <w:pStyle w:val="NoSpacing"/>
            </w:pPr>
            <w:r>
              <w:t>Directors, DDSPM, DDs, Presidents</w:t>
            </w:r>
          </w:p>
        </w:tc>
        <w:tc>
          <w:tcPr>
            <w:tcW w:w="1596" w:type="dxa"/>
          </w:tcPr>
          <w:p w14:paraId="32FCB613" w14:textId="6C20ED58" w:rsidR="00333258" w:rsidRDefault="2DAEA8A2" w:rsidP="00FC38A7">
            <w:pPr>
              <w:pStyle w:val="NoSpacing"/>
            </w:pPr>
            <w:r>
              <w:t xml:space="preserve">What is my </w:t>
            </w:r>
            <w:r w:rsidR="000902D8">
              <w:t>S</w:t>
            </w:r>
            <w:r w:rsidR="00DA1798">
              <w:t xml:space="preserve">ystem </w:t>
            </w:r>
            <w:r>
              <w:t xml:space="preserve">Pipeline of </w:t>
            </w:r>
            <w:r w:rsidR="00FC38A7">
              <w:t>Investments</w:t>
            </w:r>
            <w:r>
              <w:t xml:space="preserve"> for CY</w:t>
            </w:r>
            <w:r w:rsidR="009C04E6">
              <w:t>,</w:t>
            </w:r>
            <w:r>
              <w:t xml:space="preserve"> and </w:t>
            </w:r>
            <w:r w:rsidR="00FC38A7">
              <w:t xml:space="preserve">over the next </w:t>
            </w:r>
            <w:r>
              <w:t>4 years?</w:t>
            </w:r>
          </w:p>
        </w:tc>
        <w:tc>
          <w:tcPr>
            <w:tcW w:w="1596" w:type="dxa"/>
          </w:tcPr>
          <w:p w14:paraId="33F88A2A" w14:textId="77777777" w:rsidR="00333258" w:rsidRDefault="2DAEA8A2" w:rsidP="00BE690A">
            <w:pPr>
              <w:pStyle w:val="NoSpacing"/>
            </w:pPr>
            <w:r>
              <w:t>Data on what’s in the investment pipeline and potential payment information across payment timelines;</w:t>
            </w:r>
          </w:p>
          <w:p w14:paraId="60D929B9" w14:textId="77777777" w:rsidR="00333258" w:rsidRDefault="00333258" w:rsidP="00BE690A">
            <w:pPr>
              <w:pStyle w:val="NoSpacing"/>
            </w:pPr>
          </w:p>
          <w:p w14:paraId="23E1CA73" w14:textId="1BD9E640" w:rsidR="00333258" w:rsidRDefault="2DAEA8A2" w:rsidP="00FC38A7">
            <w:pPr>
              <w:pStyle w:val="NoSpacing"/>
            </w:pPr>
            <w:r>
              <w:t xml:space="preserve">Sources: Domain Data, </w:t>
            </w:r>
            <w:r w:rsidR="00FC38A7">
              <w:t>Gate</w:t>
            </w:r>
            <w:r>
              <w:t xml:space="preserve">way, </w:t>
            </w:r>
            <w:r w:rsidR="00FC38A7">
              <w:t xml:space="preserve">Unison, </w:t>
            </w:r>
            <w:r w:rsidR="009D77B4">
              <w:t>ICS</w:t>
            </w:r>
            <w:r>
              <w:t>, Pipeline</w:t>
            </w:r>
            <w:r w:rsidR="009A1517">
              <w:t>? (Convening and other expenses not in Investment systems)</w:t>
            </w:r>
          </w:p>
        </w:tc>
        <w:tc>
          <w:tcPr>
            <w:tcW w:w="1596" w:type="dxa"/>
          </w:tcPr>
          <w:p w14:paraId="2820658F" w14:textId="12E0CCA9" w:rsidR="00333258" w:rsidRPr="00C7665B" w:rsidRDefault="00E94FF0" w:rsidP="004106F5">
            <w:pPr>
              <w:pStyle w:val="TableText11"/>
              <w:rPr>
                <w:rFonts w:asciiTheme="minorHAnsi" w:hAnsiTheme="minorHAnsi" w:cs="Arial"/>
              </w:rPr>
            </w:pPr>
            <w:r>
              <w:rPr>
                <w:rFonts w:asciiTheme="minorHAnsi" w:eastAsiaTheme="minorEastAsia" w:hAnsiTheme="minorHAnsi" w:cstheme="minorBidi"/>
              </w:rPr>
              <w:t>M</w:t>
            </w:r>
            <w:r w:rsidR="2DAEA8A2" w:rsidRPr="2DAEA8A2">
              <w:rPr>
                <w:rFonts w:asciiTheme="minorHAnsi" w:eastAsiaTheme="minorEastAsia" w:hAnsiTheme="minorHAnsi" w:cstheme="minorBidi"/>
              </w:rPr>
              <w:t>anagement of resources</w:t>
            </w:r>
            <w:r w:rsidR="00E34ABE">
              <w:rPr>
                <w:rFonts w:asciiTheme="minorHAnsi" w:eastAsiaTheme="minorEastAsia" w:hAnsiTheme="minorHAnsi" w:cstheme="minorBidi"/>
              </w:rPr>
              <w:t>,</w:t>
            </w:r>
            <w:r w:rsidR="2DAEA8A2" w:rsidRPr="2DAEA8A2">
              <w:rPr>
                <w:rFonts w:asciiTheme="minorHAnsi" w:eastAsiaTheme="minorEastAsia" w:hAnsiTheme="minorHAnsi" w:cstheme="minorBidi"/>
              </w:rPr>
              <w:t xml:space="preserve"> and making Inv. decisions</w:t>
            </w:r>
          </w:p>
        </w:tc>
        <w:tc>
          <w:tcPr>
            <w:tcW w:w="1596" w:type="dxa"/>
          </w:tcPr>
          <w:p w14:paraId="3EA8A076" w14:textId="77777777" w:rsidR="00333258" w:rsidRDefault="2DAEA8A2" w:rsidP="00BE690A">
            <w:pPr>
              <w:pStyle w:val="NoSpacing"/>
            </w:pPr>
            <w:r>
              <w:t>Portfolio management</w:t>
            </w:r>
          </w:p>
          <w:p w14:paraId="7DE4F93C" w14:textId="6620AFD3" w:rsidR="00333258" w:rsidRDefault="2DAEA8A2" w:rsidP="004106F5">
            <w:pPr>
              <w:pStyle w:val="NoSpacing"/>
            </w:pPr>
            <w:r>
              <w:t>Investment management</w:t>
            </w:r>
          </w:p>
        </w:tc>
      </w:tr>
    </w:tbl>
    <w:p w14:paraId="45D6B424" w14:textId="77777777" w:rsidR="002B73E1" w:rsidRDefault="002B73E1" w:rsidP="00CE75B8">
      <w:pPr>
        <w:pStyle w:val="NoSpacing"/>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D75105" w:rsidRPr="00C7665B" w14:paraId="4E7F675E"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305EF6E2" w14:textId="44EC620A" w:rsidR="00D75105"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lastRenderedPageBreak/>
              <w:t>Req</w:t>
            </w:r>
            <w:r w:rsidR="00502D08">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46320083" w14:textId="77777777" w:rsidR="00D75105"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074A7537" w14:textId="77777777" w:rsidR="00D75105"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D75105" w:rsidRPr="00C7665B" w14:paraId="28E50F16" w14:textId="77777777" w:rsidTr="26E74F6B">
        <w:trPr>
          <w:trHeight w:val="465"/>
        </w:trPr>
        <w:tc>
          <w:tcPr>
            <w:tcW w:w="810" w:type="dxa"/>
            <w:tcMar>
              <w:left w:w="58" w:type="dxa"/>
              <w:right w:w="58" w:type="dxa"/>
            </w:tcMar>
          </w:tcPr>
          <w:p w14:paraId="08AD5752" w14:textId="26D91C6C" w:rsidR="00D75105" w:rsidRPr="00C7665B" w:rsidRDefault="00D75105" w:rsidP="006345AD">
            <w:pPr>
              <w:pStyle w:val="TableText11"/>
              <w:rPr>
                <w:rFonts w:asciiTheme="minorHAnsi" w:hAnsiTheme="minorHAnsi" w:cs="Arial"/>
              </w:rPr>
            </w:pPr>
            <w:r>
              <w:rPr>
                <w:rFonts w:asciiTheme="minorHAnsi" w:hAnsiTheme="minorHAnsi" w:cs="Arial"/>
              </w:rPr>
              <w:t>R2.1</w:t>
            </w:r>
          </w:p>
        </w:tc>
        <w:tc>
          <w:tcPr>
            <w:tcW w:w="7200" w:type="dxa"/>
          </w:tcPr>
          <w:p w14:paraId="6379DDC5" w14:textId="32C883D2" w:rsidR="00D75105" w:rsidRPr="00C520C4" w:rsidRDefault="2DAEA8A2" w:rsidP="00D2150A">
            <w:pPr>
              <w:pStyle w:val="NoSpacing"/>
            </w:pPr>
            <w:r w:rsidRPr="00C520C4">
              <w:t>Gain insight to understand where we will end up at end of the year based on dollars committed, dollars in potential payments</w:t>
            </w:r>
            <w:r w:rsidR="000C5C5C" w:rsidRPr="00C520C4">
              <w:t xml:space="preserve"> against target for </w:t>
            </w:r>
            <w:r w:rsidR="00FD450B" w:rsidRPr="00C520C4">
              <w:t>Current Ye</w:t>
            </w:r>
            <w:r w:rsidR="000C5C5C" w:rsidRPr="00C520C4">
              <w:t xml:space="preserve">ar </w:t>
            </w:r>
            <w:r w:rsidRPr="00C520C4">
              <w:t>from a Foundation level. Following are the attributes:</w:t>
            </w:r>
          </w:p>
          <w:p w14:paraId="3A8F02A7" w14:textId="77777777" w:rsidR="00D2150A" w:rsidRPr="00C520C4" w:rsidRDefault="2DAEA8A2" w:rsidP="00D2150A">
            <w:pPr>
              <w:pStyle w:val="NoSpacing"/>
            </w:pPr>
            <w:r w:rsidRPr="00C520C4">
              <w:t>Dimensions:</w:t>
            </w:r>
          </w:p>
          <w:p w14:paraId="4DE2CA46" w14:textId="77777777" w:rsidR="00D2150A" w:rsidRPr="00C520C4" w:rsidRDefault="2DAEA8A2" w:rsidP="2DAEA8A2">
            <w:pPr>
              <w:pStyle w:val="NoSpacing"/>
              <w:numPr>
                <w:ilvl w:val="0"/>
                <w:numId w:val="7"/>
              </w:numPr>
            </w:pPr>
            <w:r w:rsidRPr="00C520C4">
              <w:t xml:space="preserve">Division </w:t>
            </w:r>
          </w:p>
          <w:p w14:paraId="66ED3AAA" w14:textId="77777777" w:rsidR="005B06C4" w:rsidRPr="00C520C4" w:rsidRDefault="2DAEA8A2" w:rsidP="2DAEA8A2">
            <w:pPr>
              <w:pStyle w:val="NoSpacing"/>
              <w:numPr>
                <w:ilvl w:val="0"/>
                <w:numId w:val="7"/>
              </w:numPr>
            </w:pPr>
            <w:r w:rsidRPr="00C520C4">
              <w:t>Strategy</w:t>
            </w:r>
          </w:p>
          <w:p w14:paraId="666779DD" w14:textId="08BBC34B" w:rsidR="005B06C4" w:rsidRPr="00C520C4" w:rsidRDefault="2DAEA8A2" w:rsidP="2DAEA8A2">
            <w:pPr>
              <w:pStyle w:val="NoSpacing"/>
              <w:numPr>
                <w:ilvl w:val="0"/>
                <w:numId w:val="7"/>
              </w:numPr>
            </w:pPr>
            <w:r w:rsidRPr="00C520C4">
              <w:t>Initiative</w:t>
            </w:r>
            <w:r w:rsidR="00D20CD2" w:rsidRPr="00C520C4">
              <w:t xml:space="preserve"> (W</w:t>
            </w:r>
            <w:r w:rsidR="006B588E" w:rsidRPr="00C520C4">
              <w:t xml:space="preserve">aiting for </w:t>
            </w:r>
            <w:r w:rsidR="00FC38A7">
              <w:t>####’s</w:t>
            </w:r>
            <w:r w:rsidR="006B588E" w:rsidRPr="00C520C4">
              <w:t xml:space="preserve"> team to define level of granularity at which we manage Portfolios)</w:t>
            </w:r>
          </w:p>
          <w:p w14:paraId="606CB331" w14:textId="77777777" w:rsidR="005B06C4" w:rsidRPr="00C520C4" w:rsidRDefault="2DAEA8A2" w:rsidP="2DAEA8A2">
            <w:pPr>
              <w:pStyle w:val="NoSpacing"/>
              <w:numPr>
                <w:ilvl w:val="0"/>
                <w:numId w:val="7"/>
              </w:numPr>
            </w:pPr>
            <w:r w:rsidRPr="00C520C4">
              <w:t>Payment Status</w:t>
            </w:r>
          </w:p>
          <w:p w14:paraId="759C6217" w14:textId="77777777" w:rsidR="005B06C4" w:rsidRPr="00C520C4" w:rsidRDefault="2DAEA8A2" w:rsidP="2DAEA8A2">
            <w:pPr>
              <w:pStyle w:val="NoSpacing"/>
              <w:numPr>
                <w:ilvl w:val="0"/>
                <w:numId w:val="7"/>
              </w:numPr>
            </w:pPr>
            <w:r w:rsidRPr="00C520C4">
              <w:t>Investment Type</w:t>
            </w:r>
          </w:p>
          <w:p w14:paraId="062F5261" w14:textId="6C6CEE1C" w:rsidR="005B06C4" w:rsidRPr="00C520C4" w:rsidRDefault="2DAEA8A2" w:rsidP="2DAEA8A2">
            <w:pPr>
              <w:pStyle w:val="NoSpacing"/>
              <w:numPr>
                <w:ilvl w:val="0"/>
                <w:numId w:val="7"/>
              </w:numPr>
            </w:pPr>
            <w:r w:rsidRPr="00C520C4">
              <w:t>Modified Date</w:t>
            </w:r>
          </w:p>
          <w:p w14:paraId="6077F5A1" w14:textId="0A3D1BAE" w:rsidR="00954CF5" w:rsidRPr="009E4C2A" w:rsidRDefault="2DAEA8A2" w:rsidP="00954CF5">
            <w:pPr>
              <w:pStyle w:val="NoSpacing"/>
            </w:pPr>
            <w:r w:rsidRPr="009E4C2A">
              <w:t>Metr</w:t>
            </w:r>
            <w:r w:rsidR="009D77B4">
              <w:t>ics</w:t>
            </w:r>
            <w:r w:rsidRPr="009E4C2A">
              <w:t>:</w:t>
            </w:r>
          </w:p>
          <w:p w14:paraId="00C665C1" w14:textId="0FFAE648" w:rsidR="0099096B" w:rsidRPr="009E4C2A" w:rsidRDefault="2DAEA8A2" w:rsidP="2DAEA8A2">
            <w:pPr>
              <w:pStyle w:val="NoSpacing"/>
              <w:numPr>
                <w:ilvl w:val="0"/>
                <w:numId w:val="8"/>
              </w:numPr>
            </w:pPr>
            <w:r w:rsidRPr="009E4C2A">
              <w:t>Original Budget</w:t>
            </w:r>
            <w:r w:rsidR="00AB3BF6" w:rsidRPr="009E4C2A">
              <w:t xml:space="preserve"> $</w:t>
            </w:r>
          </w:p>
          <w:p w14:paraId="4498C475" w14:textId="38F61746" w:rsidR="00954CF5" w:rsidRPr="009E4C2A" w:rsidRDefault="2DAEA8A2" w:rsidP="2DAEA8A2">
            <w:pPr>
              <w:pStyle w:val="NoSpacing"/>
              <w:numPr>
                <w:ilvl w:val="0"/>
                <w:numId w:val="8"/>
              </w:numPr>
            </w:pPr>
            <w:r w:rsidRPr="009E4C2A">
              <w:t>Target $</w:t>
            </w:r>
          </w:p>
          <w:p w14:paraId="76D3938D" w14:textId="39772484" w:rsidR="00B365CF" w:rsidRPr="009E4C2A" w:rsidRDefault="00C27B0B" w:rsidP="2DAEA8A2">
            <w:pPr>
              <w:pStyle w:val="NoSpacing"/>
              <w:numPr>
                <w:ilvl w:val="0"/>
                <w:numId w:val="8"/>
              </w:numPr>
            </w:pPr>
            <w:r w:rsidRPr="009E4C2A">
              <w:t xml:space="preserve">All </w:t>
            </w:r>
            <w:r w:rsidR="00B365CF" w:rsidRPr="009E4C2A">
              <w:t>Paid $</w:t>
            </w:r>
            <w:r w:rsidR="009E1B5F" w:rsidRPr="009E4C2A">
              <w:t xml:space="preserve"> (</w:t>
            </w:r>
            <w:r w:rsidR="00881A69">
              <w:t>DCE</w:t>
            </w:r>
            <w:r w:rsidR="009E1B5F" w:rsidRPr="009E4C2A">
              <w:t xml:space="preserve"> and </w:t>
            </w:r>
            <w:r w:rsidR="00881A69">
              <w:t>P&amp;A</w:t>
            </w:r>
            <w:r w:rsidR="002C5E9E" w:rsidRPr="009E4C2A">
              <w:t>)</w:t>
            </w:r>
          </w:p>
          <w:p w14:paraId="6966CCA5" w14:textId="513CE55B" w:rsidR="00860362" w:rsidRPr="009E4C2A" w:rsidRDefault="00C27B0B" w:rsidP="00467A34">
            <w:pPr>
              <w:pStyle w:val="NoSpacing"/>
              <w:numPr>
                <w:ilvl w:val="0"/>
                <w:numId w:val="8"/>
              </w:numPr>
            </w:pPr>
            <w:r w:rsidRPr="009E4C2A">
              <w:t xml:space="preserve">All </w:t>
            </w:r>
            <w:r w:rsidR="00B365CF" w:rsidRPr="009E4C2A">
              <w:t>Unpaid</w:t>
            </w:r>
            <w:r w:rsidR="2DAEA8A2" w:rsidRPr="009E4C2A">
              <w:t xml:space="preserve"> $</w:t>
            </w:r>
            <w:r w:rsidR="002C5E9E" w:rsidRPr="009E4C2A">
              <w:t xml:space="preserve"> (</w:t>
            </w:r>
            <w:r w:rsidR="00881A69">
              <w:t>DCE</w:t>
            </w:r>
            <w:r w:rsidR="002C5E9E" w:rsidRPr="009E4C2A">
              <w:t xml:space="preserve"> and </w:t>
            </w:r>
            <w:r w:rsidR="00881A69">
              <w:t>P&amp;A</w:t>
            </w:r>
            <w:r w:rsidR="002C5E9E" w:rsidRPr="009E4C2A">
              <w:t>)</w:t>
            </w:r>
          </w:p>
          <w:p w14:paraId="756AACDB" w14:textId="494E9DA2" w:rsidR="00886E30" w:rsidRPr="009E4C2A" w:rsidRDefault="2DAEA8A2" w:rsidP="2DAEA8A2">
            <w:pPr>
              <w:pStyle w:val="NoSpacing"/>
              <w:numPr>
                <w:ilvl w:val="0"/>
                <w:numId w:val="8"/>
              </w:numPr>
            </w:pPr>
            <w:r w:rsidRPr="009E4C2A">
              <w:t xml:space="preserve">Potential </w:t>
            </w:r>
            <w:r w:rsidR="006C2D73" w:rsidRPr="009E4C2A">
              <w:t>Payments</w:t>
            </w:r>
            <w:r w:rsidRPr="009E4C2A">
              <w:t xml:space="preserve"> $</w:t>
            </w:r>
          </w:p>
          <w:p w14:paraId="141B2060" w14:textId="20153649" w:rsidR="00732CE6" w:rsidRPr="00991752" w:rsidRDefault="2DAEA8A2" w:rsidP="2DAEA8A2">
            <w:pPr>
              <w:pStyle w:val="NoSpacing"/>
              <w:numPr>
                <w:ilvl w:val="0"/>
                <w:numId w:val="8"/>
              </w:numPr>
              <w:rPr>
                <w:rFonts w:ascii="Arial" w:eastAsia="Arial" w:hAnsi="Arial" w:cs="Arial"/>
                <w:color w:val="000000"/>
              </w:rPr>
            </w:pPr>
            <w:r w:rsidRPr="009E4C2A">
              <w:t>Flexibility $ (Derived)</w:t>
            </w:r>
          </w:p>
        </w:tc>
        <w:tc>
          <w:tcPr>
            <w:tcW w:w="1440" w:type="dxa"/>
          </w:tcPr>
          <w:p w14:paraId="6FB5B4C6" w14:textId="3B612351" w:rsidR="00D75105" w:rsidRPr="00C7665B" w:rsidRDefault="2DAEA8A2" w:rsidP="006345AD">
            <w:pPr>
              <w:rPr>
                <w:rFonts w:cs="Arial"/>
                <w:color w:val="000000"/>
              </w:rPr>
            </w:pPr>
            <w:r w:rsidRPr="007D5A2F">
              <w:t>U2</w:t>
            </w:r>
          </w:p>
        </w:tc>
      </w:tr>
    </w:tbl>
    <w:p w14:paraId="3750082A" w14:textId="2C805682" w:rsidR="00D10EBA" w:rsidRDefault="2DAEA8A2" w:rsidP="00D10EBA">
      <w:pPr>
        <w:pStyle w:val="NoSpacing"/>
        <w:rPr>
          <w:b/>
        </w:rPr>
      </w:pPr>
      <w:r w:rsidRPr="2DAEA8A2">
        <w:rPr>
          <w:b/>
          <w:bCs/>
        </w:rPr>
        <w:t xml:space="preserve">Visualization: </w:t>
      </w:r>
      <w:r w:rsidR="001F651A">
        <w:rPr>
          <w:b/>
          <w:bCs/>
        </w:rPr>
        <w:t>Current Year</w:t>
      </w:r>
      <w:r w:rsidRPr="2DAEA8A2">
        <w:rPr>
          <w:b/>
          <w:bCs/>
        </w:rPr>
        <w:t xml:space="preserve"> Forecast</w:t>
      </w:r>
      <w:r w:rsidR="00D45E3E">
        <w:rPr>
          <w:b/>
          <w:bCs/>
        </w:rPr>
        <w:t xml:space="preserve"> (By Division)</w:t>
      </w:r>
    </w:p>
    <w:p w14:paraId="47677D09" w14:textId="64C984C9" w:rsidR="00D10EBA" w:rsidRDefault="00D10EBA" w:rsidP="00D10EBA">
      <w:pPr>
        <w:pStyle w:val="NoSpacing"/>
        <w:rPr>
          <w:b/>
        </w:rPr>
      </w:pPr>
    </w:p>
    <w:p w14:paraId="60724C3A" w14:textId="5C8C8A1A" w:rsidR="00531765" w:rsidRDefault="00B219BC" w:rsidP="00D10EBA">
      <w:pPr>
        <w:pStyle w:val="NoSpacing"/>
        <w:rPr>
          <w:b/>
        </w:rPr>
      </w:pPr>
      <w:r w:rsidRPr="00B219BC">
        <w:rPr>
          <w:b/>
          <w:noProof/>
        </w:rPr>
        <mc:AlternateContent>
          <mc:Choice Requires="wps">
            <w:drawing>
              <wp:anchor distT="0" distB="0" distL="114300" distR="114300" simplePos="0" relativeHeight="251680768" behindDoc="0" locked="0" layoutInCell="1" allowOverlap="1" wp14:anchorId="75BA9BA7" wp14:editId="28BBC868">
                <wp:simplePos x="0" y="0"/>
                <wp:positionH relativeFrom="column">
                  <wp:posOffset>3670671</wp:posOffset>
                </wp:positionH>
                <wp:positionV relativeFrom="paragraph">
                  <wp:posOffset>1250315</wp:posOffset>
                </wp:positionV>
                <wp:extent cx="862330" cy="267335"/>
                <wp:effectExtent l="0" t="0" r="13970" b="1841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67335"/>
                        </a:xfrm>
                        <a:prstGeom prst="rect">
                          <a:avLst/>
                        </a:prstGeom>
                        <a:solidFill>
                          <a:srgbClr val="FFFFFF"/>
                        </a:solidFill>
                        <a:ln w="9525">
                          <a:solidFill>
                            <a:schemeClr val="bg1"/>
                          </a:solidFill>
                          <a:miter lim="800000"/>
                          <a:headEnd/>
                          <a:tailEnd/>
                        </a:ln>
                      </wps:spPr>
                      <wps:txbx>
                        <w:txbxContent>
                          <w:p w14:paraId="7CF27758" w14:textId="2FF2A6B2" w:rsidR="005A3B11" w:rsidRDefault="005A3B11">
                            <w:r>
                              <w:t>Committed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9BA7" id="_x0000_s1031" type="#_x0000_t202" style="position:absolute;margin-left:289.05pt;margin-top:98.45pt;width:67.9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FMKw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" strokecolor="white [3212]">
                <v:textbox>
                  <w:txbxContent>
                    <w:p w14:paraId="7CF27758" w14:textId="2FF2A6B2" w:rsidR="005A3B11" w:rsidRDefault="005A3B11">
                      <w:r>
                        <w:t>Committed</w:t>
                      </w:r>
                    </w:p>
                  </w:txbxContent>
                </v:textbox>
              </v:shape>
            </w:pict>
          </mc:Fallback>
        </mc:AlternateContent>
      </w:r>
      <w:r w:rsidRPr="00B219BC">
        <w:rPr>
          <w:b/>
          <w:noProof/>
        </w:rPr>
        <mc:AlternateContent>
          <mc:Choice Requires="wps">
            <w:drawing>
              <wp:anchor distT="0" distB="0" distL="114300" distR="114300" simplePos="0" relativeHeight="251682816" behindDoc="0" locked="0" layoutInCell="1" allowOverlap="1" wp14:anchorId="06B41418" wp14:editId="47041705">
                <wp:simplePos x="0" y="0"/>
                <wp:positionH relativeFrom="column">
                  <wp:posOffset>3694166</wp:posOffset>
                </wp:positionH>
                <wp:positionV relativeFrom="paragraph">
                  <wp:posOffset>408940</wp:posOffset>
                </wp:positionV>
                <wp:extent cx="862641" cy="267419"/>
                <wp:effectExtent l="0" t="0" r="13970" b="1841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641" cy="267419"/>
                        </a:xfrm>
                        <a:prstGeom prst="rect">
                          <a:avLst/>
                        </a:prstGeom>
                        <a:solidFill>
                          <a:srgbClr val="FFFFFF"/>
                        </a:solidFill>
                        <a:ln w="9525">
                          <a:solidFill>
                            <a:schemeClr val="bg1"/>
                          </a:solidFill>
                          <a:miter lim="800000"/>
                          <a:headEnd/>
                          <a:tailEnd/>
                        </a:ln>
                      </wps:spPr>
                      <wps:txbx>
                        <w:txbxContent>
                          <w:p w14:paraId="15A67326" w14:textId="2A341559" w:rsidR="005A3B11" w:rsidRDefault="005A3B11" w:rsidP="00B219BC">
                            <w:r>
                              <w:t>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41418" id="_x0000_s1032" type="#_x0000_t202" style="position:absolute;margin-left:290.9pt;margin-top:32.2pt;width:67.9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" strokecolor="white [3212]">
                <v:textbox>
                  <w:txbxContent>
                    <w:p w14:paraId="15A67326" w14:textId="2A341559" w:rsidR="005A3B11" w:rsidRDefault="005A3B11" w:rsidP="00B219BC">
                      <w:r>
                        <w:t>Potential</w:t>
                      </w:r>
                    </w:p>
                  </w:txbxContent>
                </v:textbox>
              </v:shape>
            </w:pict>
          </mc:Fallback>
        </mc:AlternateContent>
      </w:r>
      <w:r w:rsidR="000E7428" w:rsidRPr="000E7428">
        <w:rPr>
          <w:b/>
          <w:noProof/>
        </w:rPr>
        <mc:AlternateContent>
          <mc:Choice Requires="wps">
            <w:drawing>
              <wp:anchor distT="0" distB="0" distL="114300" distR="114300" simplePos="0" relativeHeight="251678720" behindDoc="0" locked="0" layoutInCell="1" allowOverlap="1" wp14:anchorId="02359BC2" wp14:editId="4E17F268">
                <wp:simplePos x="0" y="0"/>
                <wp:positionH relativeFrom="column">
                  <wp:posOffset>8626</wp:posOffset>
                </wp:positionH>
                <wp:positionV relativeFrom="paragraph">
                  <wp:posOffset>1694180</wp:posOffset>
                </wp:positionV>
                <wp:extent cx="577479" cy="241540"/>
                <wp:effectExtent l="0" t="0" r="13335"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79" cy="241540"/>
                        </a:xfrm>
                        <a:prstGeom prst="rect">
                          <a:avLst/>
                        </a:prstGeom>
                        <a:solidFill>
                          <a:srgbClr val="FFFFFF"/>
                        </a:solidFill>
                        <a:ln w="9525">
                          <a:solidFill>
                            <a:schemeClr val="bg1"/>
                          </a:solidFill>
                          <a:miter lim="800000"/>
                          <a:headEnd/>
                          <a:tailEnd/>
                        </a:ln>
                      </wps:spPr>
                      <wps:txbx>
                        <w:txbxContent>
                          <w:p w14:paraId="12B41936" w14:textId="348A382A" w:rsidR="005A3B11" w:rsidRDefault="005A3B11">
                            <w:r>
                              <w:t>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59BC2" id="_x0000_s1033" type="#_x0000_t202" style="position:absolute;margin-left:.7pt;margin-top:133.4pt;width:45.4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" strokecolor="white [3212]">
                <v:textbox>
                  <w:txbxContent>
                    <w:p w14:paraId="12B41936" w14:textId="348A382A" w:rsidR="005A3B11" w:rsidRDefault="005A3B11">
                      <w:r>
                        <w:t>Target</w:t>
                      </w:r>
                    </w:p>
                  </w:txbxContent>
                </v:textbox>
              </v:shape>
            </w:pict>
          </mc:Fallback>
        </mc:AlternateContent>
      </w:r>
      <w:r w:rsidR="00984BBD">
        <w:rPr>
          <w:noProof/>
        </w:rPr>
        <w:drawing>
          <wp:inline distT="0" distB="0" distL="0" distR="0" wp14:anchorId="3426D1BF" wp14:editId="32CB101D">
            <wp:extent cx="4572000" cy="2027207"/>
            <wp:effectExtent l="0" t="0" r="19050" b="114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E330BA" w14:textId="77777777" w:rsidR="00531765" w:rsidRDefault="00531765" w:rsidP="00D10EBA">
      <w:pPr>
        <w:pStyle w:val="NoSpacing"/>
        <w:rPr>
          <w:b/>
        </w:rPr>
      </w:pPr>
    </w:p>
    <w:p w14:paraId="3F8AF375" w14:textId="77777777" w:rsidR="00EB7C05" w:rsidRDefault="00EB7C05" w:rsidP="00D10EBA">
      <w:pPr>
        <w:pStyle w:val="NoSpacing"/>
        <w:rPr>
          <w:b/>
        </w:rPr>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EB7C05" w:rsidRPr="00C7665B" w14:paraId="1615D384" w14:textId="77777777" w:rsidTr="005F140D">
        <w:trPr>
          <w:cantSplit/>
          <w:trHeight w:val="462"/>
          <w:tblHeader/>
        </w:trPr>
        <w:tc>
          <w:tcPr>
            <w:tcW w:w="810" w:type="dxa"/>
            <w:tcBorders>
              <w:bottom w:val="single" w:sz="6" w:space="0" w:color="auto"/>
            </w:tcBorders>
            <w:shd w:val="clear" w:color="auto" w:fill="CCCCCC"/>
            <w:tcMar>
              <w:left w:w="58" w:type="dxa"/>
              <w:right w:w="58" w:type="dxa"/>
            </w:tcMar>
            <w:vAlign w:val="center"/>
          </w:tcPr>
          <w:p w14:paraId="3E03F091" w14:textId="227E2C00" w:rsidR="00EB7C05" w:rsidRPr="00C7665B" w:rsidRDefault="00EB7C05" w:rsidP="005F140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5439EB">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3830BFB8" w14:textId="77777777" w:rsidR="00EB7C05" w:rsidRPr="00C7665B" w:rsidRDefault="00EB7C05" w:rsidP="005F140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4137D5E7" w14:textId="77777777" w:rsidR="00EB7C05" w:rsidRPr="00C7665B" w:rsidRDefault="00EB7C05" w:rsidP="005F140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EB7C05" w:rsidRPr="00C7665B" w14:paraId="6B07CE80" w14:textId="77777777" w:rsidTr="005F140D">
        <w:trPr>
          <w:trHeight w:val="465"/>
        </w:trPr>
        <w:tc>
          <w:tcPr>
            <w:tcW w:w="810" w:type="dxa"/>
            <w:tcMar>
              <w:left w:w="58" w:type="dxa"/>
              <w:right w:w="58" w:type="dxa"/>
            </w:tcMar>
          </w:tcPr>
          <w:p w14:paraId="5E602533" w14:textId="0BEF55B6" w:rsidR="00EB7C05" w:rsidRPr="00480ACF" w:rsidRDefault="00EB7C05" w:rsidP="005F140D">
            <w:pPr>
              <w:pStyle w:val="TableText11"/>
              <w:rPr>
                <w:rFonts w:asciiTheme="minorHAnsi" w:hAnsiTheme="minorHAnsi" w:cs="Arial"/>
              </w:rPr>
            </w:pPr>
            <w:r w:rsidRPr="00480ACF">
              <w:rPr>
                <w:rFonts w:asciiTheme="minorHAnsi" w:hAnsiTheme="minorHAnsi" w:cs="Arial"/>
              </w:rPr>
              <w:t>R2.2</w:t>
            </w:r>
          </w:p>
        </w:tc>
        <w:tc>
          <w:tcPr>
            <w:tcW w:w="7200" w:type="dxa"/>
          </w:tcPr>
          <w:p w14:paraId="298002D9" w14:textId="3CC1CC6C" w:rsidR="00EB7C05" w:rsidRPr="00025BC6" w:rsidRDefault="00EB7C05" w:rsidP="005F140D">
            <w:pPr>
              <w:pStyle w:val="NoSpacing"/>
            </w:pPr>
            <w:r w:rsidRPr="00025BC6">
              <w:t>Gain insight to understand where we will end based on dollars committed, dollars in potential payments against target for next 4 years from a Foundation level. Following are the attributes:</w:t>
            </w:r>
          </w:p>
          <w:p w14:paraId="2EFA1932" w14:textId="77777777" w:rsidR="00EB7C05" w:rsidRPr="00025BC6" w:rsidRDefault="00EB7C05" w:rsidP="005F140D">
            <w:pPr>
              <w:pStyle w:val="NoSpacing"/>
            </w:pPr>
            <w:r w:rsidRPr="00025BC6">
              <w:t>Dimensions:</w:t>
            </w:r>
          </w:p>
          <w:p w14:paraId="4BA56F40" w14:textId="77777777" w:rsidR="00EB7C05" w:rsidRPr="00025BC6" w:rsidRDefault="00EB7C05" w:rsidP="005F140D">
            <w:pPr>
              <w:pStyle w:val="NoSpacing"/>
              <w:numPr>
                <w:ilvl w:val="0"/>
                <w:numId w:val="7"/>
              </w:numPr>
            </w:pPr>
            <w:r w:rsidRPr="00025BC6">
              <w:t xml:space="preserve">Division </w:t>
            </w:r>
          </w:p>
          <w:p w14:paraId="24A9CD28" w14:textId="77777777" w:rsidR="00EB7C05" w:rsidRPr="00025BC6" w:rsidRDefault="00EB7C05" w:rsidP="005F140D">
            <w:pPr>
              <w:pStyle w:val="NoSpacing"/>
              <w:numPr>
                <w:ilvl w:val="0"/>
                <w:numId w:val="7"/>
              </w:numPr>
            </w:pPr>
            <w:r w:rsidRPr="00025BC6">
              <w:t>Strategy</w:t>
            </w:r>
          </w:p>
          <w:p w14:paraId="21304862" w14:textId="6119EA25" w:rsidR="00EB7C05" w:rsidRPr="00025BC6" w:rsidRDefault="00EB7C05" w:rsidP="005F140D">
            <w:pPr>
              <w:pStyle w:val="NoSpacing"/>
              <w:numPr>
                <w:ilvl w:val="0"/>
                <w:numId w:val="7"/>
              </w:numPr>
            </w:pPr>
            <w:r w:rsidRPr="00025BC6">
              <w:t>Initiative</w:t>
            </w:r>
            <w:r w:rsidR="00BE39AC" w:rsidRPr="00025BC6">
              <w:t xml:space="preserve"> (W</w:t>
            </w:r>
            <w:r w:rsidRPr="00025BC6">
              <w:t xml:space="preserve">aiting for </w:t>
            </w:r>
            <w:r w:rsidR="005439EB">
              <w:t>####</w:t>
            </w:r>
            <w:r w:rsidRPr="00025BC6">
              <w:t>’s team to define level of granularity at which we manage Portfolios)</w:t>
            </w:r>
          </w:p>
          <w:p w14:paraId="54558AB4" w14:textId="77777777" w:rsidR="00EB7C05" w:rsidRPr="00025BC6" w:rsidRDefault="00EB7C05" w:rsidP="005F140D">
            <w:pPr>
              <w:pStyle w:val="NoSpacing"/>
              <w:numPr>
                <w:ilvl w:val="0"/>
                <w:numId w:val="7"/>
              </w:numPr>
            </w:pPr>
            <w:r w:rsidRPr="00025BC6">
              <w:t>Payment Status</w:t>
            </w:r>
          </w:p>
          <w:p w14:paraId="70B6F095" w14:textId="77777777" w:rsidR="00EB7C05" w:rsidRPr="00025BC6" w:rsidRDefault="00EB7C05" w:rsidP="005F140D">
            <w:pPr>
              <w:pStyle w:val="NoSpacing"/>
              <w:numPr>
                <w:ilvl w:val="0"/>
                <w:numId w:val="7"/>
              </w:numPr>
            </w:pPr>
            <w:r w:rsidRPr="00025BC6">
              <w:t>Investment Type</w:t>
            </w:r>
          </w:p>
          <w:p w14:paraId="35387220" w14:textId="77777777" w:rsidR="00EB7C05" w:rsidRPr="00025BC6" w:rsidRDefault="00EB7C05" w:rsidP="005F140D">
            <w:pPr>
              <w:pStyle w:val="NoSpacing"/>
              <w:numPr>
                <w:ilvl w:val="0"/>
                <w:numId w:val="7"/>
              </w:numPr>
            </w:pPr>
            <w:r w:rsidRPr="00025BC6">
              <w:t>Modified Date</w:t>
            </w:r>
          </w:p>
          <w:p w14:paraId="517F01FA" w14:textId="05D22F61" w:rsidR="00EB7C05" w:rsidRPr="00DD6C23" w:rsidRDefault="00EB7C05" w:rsidP="005F140D">
            <w:pPr>
              <w:pStyle w:val="NoSpacing"/>
            </w:pPr>
            <w:r w:rsidRPr="00DD6C23">
              <w:t>Metr</w:t>
            </w:r>
            <w:r w:rsidR="009D77B4">
              <w:t>ics</w:t>
            </w:r>
            <w:r w:rsidRPr="00DD6C23">
              <w:t>:</w:t>
            </w:r>
          </w:p>
          <w:p w14:paraId="107BB12F" w14:textId="77777777" w:rsidR="00EB7C05" w:rsidRPr="00DD6C23" w:rsidRDefault="00EB7C05" w:rsidP="005F140D">
            <w:pPr>
              <w:pStyle w:val="NoSpacing"/>
              <w:numPr>
                <w:ilvl w:val="0"/>
                <w:numId w:val="8"/>
              </w:numPr>
            </w:pPr>
            <w:r w:rsidRPr="00DD6C23">
              <w:lastRenderedPageBreak/>
              <w:t>Original Budget $</w:t>
            </w:r>
          </w:p>
          <w:p w14:paraId="744917FC" w14:textId="02399162" w:rsidR="00EB7C05" w:rsidRPr="00DD6C23" w:rsidRDefault="00EB7C05" w:rsidP="005F140D">
            <w:pPr>
              <w:pStyle w:val="NoSpacing"/>
              <w:numPr>
                <w:ilvl w:val="0"/>
                <w:numId w:val="8"/>
              </w:numPr>
            </w:pPr>
            <w:r w:rsidRPr="00DD6C23">
              <w:t>Target $</w:t>
            </w:r>
          </w:p>
          <w:p w14:paraId="332A1C6D" w14:textId="77777777" w:rsidR="00EB7C05" w:rsidRPr="00DD6C23" w:rsidRDefault="00EB7C05" w:rsidP="005F140D">
            <w:pPr>
              <w:pStyle w:val="NoSpacing"/>
              <w:numPr>
                <w:ilvl w:val="0"/>
                <w:numId w:val="8"/>
              </w:numPr>
            </w:pPr>
            <w:r w:rsidRPr="00DD6C23">
              <w:t>All Paid $</w:t>
            </w:r>
          </w:p>
          <w:p w14:paraId="7191616E" w14:textId="77777777" w:rsidR="00EB7C05" w:rsidRPr="00DD6C23" w:rsidRDefault="00EB7C05" w:rsidP="005F140D">
            <w:pPr>
              <w:pStyle w:val="NoSpacing"/>
              <w:numPr>
                <w:ilvl w:val="0"/>
                <w:numId w:val="8"/>
              </w:numPr>
            </w:pPr>
            <w:r w:rsidRPr="00DD6C23">
              <w:t>All Unpaid $</w:t>
            </w:r>
          </w:p>
          <w:p w14:paraId="71539F03" w14:textId="4C244135" w:rsidR="00EB7C05" w:rsidRPr="00DD6C23" w:rsidRDefault="00EB7C05" w:rsidP="005F140D">
            <w:pPr>
              <w:pStyle w:val="NoSpacing"/>
              <w:numPr>
                <w:ilvl w:val="0"/>
                <w:numId w:val="8"/>
              </w:numPr>
            </w:pPr>
            <w:r w:rsidRPr="00DD6C23">
              <w:t>4 year</w:t>
            </w:r>
            <w:r w:rsidR="00881A69">
              <w:t xml:space="preserve"> </w:t>
            </w:r>
            <w:r w:rsidRPr="00DD6C23">
              <w:t>forecast $</w:t>
            </w:r>
          </w:p>
          <w:p w14:paraId="30081F37" w14:textId="7A356751" w:rsidR="00EB7C05" w:rsidRPr="00DD6C23" w:rsidRDefault="00EB7C05" w:rsidP="005F140D">
            <w:pPr>
              <w:pStyle w:val="NoSpacing"/>
              <w:numPr>
                <w:ilvl w:val="0"/>
                <w:numId w:val="8"/>
              </w:numPr>
            </w:pPr>
            <w:r w:rsidRPr="00DD6C23">
              <w:t>Potential</w:t>
            </w:r>
            <w:r w:rsidR="00881A69">
              <w:t xml:space="preserve"> Investments</w:t>
            </w:r>
            <w:r w:rsidRPr="00DD6C23">
              <w:t>$</w:t>
            </w:r>
          </w:p>
          <w:p w14:paraId="42A254D3" w14:textId="77777777" w:rsidR="00EB7C05" w:rsidRPr="00480ACF" w:rsidRDefault="00EB7C05" w:rsidP="005F140D">
            <w:pPr>
              <w:pStyle w:val="NoSpacing"/>
              <w:numPr>
                <w:ilvl w:val="0"/>
                <w:numId w:val="8"/>
              </w:numPr>
              <w:rPr>
                <w:rFonts w:ascii="Arial" w:eastAsia="Arial" w:hAnsi="Arial" w:cs="Arial"/>
                <w:color w:val="000000"/>
              </w:rPr>
            </w:pPr>
            <w:r w:rsidRPr="00DD6C23">
              <w:t>Flexibility $ (Derived)</w:t>
            </w:r>
          </w:p>
        </w:tc>
        <w:tc>
          <w:tcPr>
            <w:tcW w:w="1440" w:type="dxa"/>
          </w:tcPr>
          <w:p w14:paraId="689D064E" w14:textId="77777777" w:rsidR="00EB7C05" w:rsidRPr="00C7665B" w:rsidRDefault="00EB7C05" w:rsidP="005F140D">
            <w:pPr>
              <w:rPr>
                <w:rFonts w:cs="Arial"/>
                <w:color w:val="000000"/>
              </w:rPr>
            </w:pPr>
            <w:r w:rsidRPr="00025BC6">
              <w:lastRenderedPageBreak/>
              <w:t>U2</w:t>
            </w:r>
          </w:p>
        </w:tc>
      </w:tr>
    </w:tbl>
    <w:p w14:paraId="356D2508" w14:textId="25755C86" w:rsidR="00D91811" w:rsidRDefault="00975EEF" w:rsidP="00D91811">
      <w:pPr>
        <w:pStyle w:val="NoSpacing"/>
        <w:rPr>
          <w:b/>
        </w:rPr>
      </w:pPr>
      <w:r>
        <w:rPr>
          <w:b/>
          <w:bCs/>
        </w:rPr>
        <w:t xml:space="preserve">Visualization: 4 year </w:t>
      </w:r>
      <w:r w:rsidR="00D91811" w:rsidRPr="2DAEA8A2">
        <w:rPr>
          <w:b/>
          <w:bCs/>
        </w:rPr>
        <w:t>Forecast</w:t>
      </w:r>
    </w:p>
    <w:p w14:paraId="3AF0AC04" w14:textId="78D91105" w:rsidR="00EB7C05" w:rsidRDefault="00F77381" w:rsidP="00D10EBA">
      <w:pPr>
        <w:pStyle w:val="NoSpacing"/>
        <w:rPr>
          <w:b/>
        </w:rPr>
      </w:pPr>
      <w:r w:rsidRPr="00F77381">
        <w:rPr>
          <w:b/>
          <w:noProof/>
        </w:rPr>
        <mc:AlternateContent>
          <mc:Choice Requires="wps">
            <w:drawing>
              <wp:anchor distT="0" distB="0" distL="114300" distR="114300" simplePos="0" relativeHeight="251685888" behindDoc="0" locked="0" layoutInCell="1" allowOverlap="1" wp14:anchorId="3A6ED45E" wp14:editId="3058BAAF">
                <wp:simplePos x="0" y="0"/>
                <wp:positionH relativeFrom="column">
                  <wp:posOffset>3870852</wp:posOffset>
                </wp:positionH>
                <wp:positionV relativeFrom="paragraph">
                  <wp:posOffset>241300</wp:posOffset>
                </wp:positionV>
                <wp:extent cx="672860" cy="241540"/>
                <wp:effectExtent l="0" t="0" r="13335" b="254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60" cy="241540"/>
                        </a:xfrm>
                        <a:prstGeom prst="rect">
                          <a:avLst/>
                        </a:prstGeom>
                        <a:solidFill>
                          <a:srgbClr val="FFFFFF"/>
                        </a:solidFill>
                        <a:ln w="9525">
                          <a:solidFill>
                            <a:schemeClr val="bg1"/>
                          </a:solidFill>
                          <a:miter lim="800000"/>
                          <a:headEnd/>
                          <a:tailEnd/>
                        </a:ln>
                      </wps:spPr>
                      <wps:txbx>
                        <w:txbxContent>
                          <w:p w14:paraId="75FD66A9" w14:textId="4A0622FE" w:rsidR="005A3B11" w:rsidRDefault="005A3B11">
                            <w:r>
                              <w:t>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ED45E" id="_x0000_s1034" type="#_x0000_t202" style="position:absolute;margin-left:304.8pt;margin-top:19pt;width:53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" strokecolor="white [3212]">
                <v:textbox>
                  <w:txbxContent>
                    <w:p w14:paraId="75FD66A9" w14:textId="4A0622FE" w:rsidR="005A3B11" w:rsidRDefault="005A3B11">
                      <w:r>
                        <w:t>Target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D6466BE" wp14:editId="5EE0ED53">
                <wp:simplePos x="0" y="0"/>
                <wp:positionH relativeFrom="column">
                  <wp:posOffset>2156604</wp:posOffset>
                </wp:positionH>
                <wp:positionV relativeFrom="paragraph">
                  <wp:posOffset>385589</wp:posOffset>
                </wp:positionV>
                <wp:extent cx="1716656" cy="336430"/>
                <wp:effectExtent l="38100" t="0" r="17145" b="83185"/>
                <wp:wrapNone/>
                <wp:docPr id="30" name="Straight Arrow Connector 30"/>
                <wp:cNvGraphicFramePr/>
                <a:graphic xmlns:a="http://schemas.openxmlformats.org/drawingml/2006/main">
                  <a:graphicData uri="http://schemas.microsoft.com/office/word/2010/wordprocessingShape">
                    <wps:wsp>
                      <wps:cNvCnPr/>
                      <wps:spPr>
                        <a:xfrm flipH="1">
                          <a:off x="0" y="0"/>
                          <a:ext cx="1716656" cy="33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3624FED" id="Straight Arrow Connector 30" o:spid="_x0000_s1026" type="#_x0000_t32" style="position:absolute;margin-left:169.8pt;margin-top:30.35pt;width:135.15pt;height:26.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" strokecolor="#4579b8 [3044]">
                <v:stroke endarrow="open"/>
              </v:shape>
            </w:pict>
          </mc:Fallback>
        </mc:AlternateContent>
      </w:r>
      <w:r w:rsidR="00313E5A">
        <w:rPr>
          <w:noProof/>
        </w:rPr>
        <w:drawing>
          <wp:inline distT="0" distB="0" distL="0" distR="0" wp14:anchorId="43683451" wp14:editId="7BDE0F82">
            <wp:extent cx="3416060" cy="2070340"/>
            <wp:effectExtent l="0" t="0" r="13335" b="2540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5108D5" w14:textId="77777777" w:rsidR="00FB1DB7" w:rsidRDefault="00FB1DB7" w:rsidP="00D10EBA">
      <w:pPr>
        <w:pStyle w:val="NoSpacing"/>
        <w:rPr>
          <w:b/>
        </w:rPr>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4325DF" w:rsidRPr="00C7665B" w14:paraId="2070FAC0"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23EA8A89" w14:textId="7BD481A2" w:rsidR="004325DF"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5439EB">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77D1669C" w14:textId="77777777" w:rsidR="004325DF"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375A5B65" w14:textId="77777777" w:rsidR="004325DF"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4325DF" w:rsidRPr="00C7665B" w14:paraId="09C11230" w14:textId="77777777" w:rsidTr="26E74F6B">
        <w:trPr>
          <w:trHeight w:val="465"/>
        </w:trPr>
        <w:tc>
          <w:tcPr>
            <w:tcW w:w="810" w:type="dxa"/>
            <w:tcMar>
              <w:left w:w="58" w:type="dxa"/>
              <w:right w:w="58" w:type="dxa"/>
            </w:tcMar>
          </w:tcPr>
          <w:p w14:paraId="29504F0C" w14:textId="4BACDB47" w:rsidR="004325DF" w:rsidRPr="00C7665B" w:rsidRDefault="004325DF" w:rsidP="00306969">
            <w:pPr>
              <w:pStyle w:val="TableText11"/>
              <w:rPr>
                <w:rFonts w:asciiTheme="minorHAnsi" w:hAnsiTheme="minorHAnsi" w:cs="Arial"/>
              </w:rPr>
            </w:pPr>
            <w:r>
              <w:rPr>
                <w:rFonts w:asciiTheme="minorHAnsi" w:hAnsiTheme="minorHAnsi" w:cs="Arial"/>
              </w:rPr>
              <w:t>R2.</w:t>
            </w:r>
            <w:r w:rsidR="00306969">
              <w:rPr>
                <w:rFonts w:asciiTheme="minorHAnsi" w:hAnsiTheme="minorHAnsi" w:cs="Arial"/>
              </w:rPr>
              <w:t>3</w:t>
            </w:r>
          </w:p>
        </w:tc>
        <w:tc>
          <w:tcPr>
            <w:tcW w:w="7200" w:type="dxa"/>
          </w:tcPr>
          <w:p w14:paraId="61AAA974" w14:textId="4692A826" w:rsidR="004325DF" w:rsidRPr="00020CA1" w:rsidRDefault="2DAEA8A2" w:rsidP="00E226F2">
            <w:pPr>
              <w:pStyle w:val="NoSpacing"/>
            </w:pPr>
            <w:r w:rsidRPr="00020CA1">
              <w:t xml:space="preserve">Ability to analyze dollars paid against target to know how much flexibility I have </w:t>
            </w:r>
            <w:r w:rsidR="0009154A" w:rsidRPr="00020CA1">
              <w:t xml:space="preserve">to move dollars around </w:t>
            </w:r>
            <w:r w:rsidR="00BB44AF" w:rsidRPr="00020CA1">
              <w:t>to support other D</w:t>
            </w:r>
            <w:r w:rsidRPr="00020CA1">
              <w:t xml:space="preserve">ivisions, </w:t>
            </w:r>
            <w:r w:rsidR="00BB44AF" w:rsidRPr="00020CA1">
              <w:t>S</w:t>
            </w:r>
            <w:r w:rsidRPr="00020CA1">
              <w:t>trategies</w:t>
            </w:r>
            <w:r w:rsidR="00BB44AF" w:rsidRPr="00020CA1">
              <w:t>, and Initiatives</w:t>
            </w:r>
            <w:r w:rsidRPr="00020CA1">
              <w:t>. Following are the attributes:</w:t>
            </w:r>
          </w:p>
          <w:p w14:paraId="18D06455" w14:textId="1479F62E" w:rsidR="003B409C" w:rsidRPr="00020CA1" w:rsidRDefault="2DAEA8A2" w:rsidP="00E226F2">
            <w:pPr>
              <w:pStyle w:val="NoSpacing"/>
            </w:pPr>
            <w:r w:rsidRPr="00020CA1">
              <w:t>Dimensions:</w:t>
            </w:r>
          </w:p>
          <w:p w14:paraId="25E5FC08" w14:textId="77777777" w:rsidR="003B409C" w:rsidRPr="00020CA1" w:rsidRDefault="2DAEA8A2" w:rsidP="2DAEA8A2">
            <w:pPr>
              <w:pStyle w:val="NoSpacing"/>
              <w:numPr>
                <w:ilvl w:val="0"/>
                <w:numId w:val="9"/>
              </w:numPr>
            </w:pPr>
            <w:r w:rsidRPr="00020CA1">
              <w:t>Division</w:t>
            </w:r>
          </w:p>
          <w:p w14:paraId="693A407D" w14:textId="77777777" w:rsidR="00991752" w:rsidRPr="00020CA1" w:rsidRDefault="2DAEA8A2" w:rsidP="2DAEA8A2">
            <w:pPr>
              <w:pStyle w:val="NoSpacing"/>
              <w:numPr>
                <w:ilvl w:val="0"/>
                <w:numId w:val="9"/>
              </w:numPr>
            </w:pPr>
            <w:r w:rsidRPr="00020CA1">
              <w:t>Strategy</w:t>
            </w:r>
          </w:p>
          <w:p w14:paraId="42696EE7" w14:textId="05C273F3" w:rsidR="009239C6" w:rsidRPr="00020CA1" w:rsidRDefault="2DAEA8A2" w:rsidP="009239C6">
            <w:pPr>
              <w:pStyle w:val="NoSpacing"/>
              <w:numPr>
                <w:ilvl w:val="0"/>
                <w:numId w:val="7"/>
              </w:numPr>
            </w:pPr>
            <w:r w:rsidRPr="00020CA1">
              <w:t>Initiative</w:t>
            </w:r>
            <w:r w:rsidR="009908D5" w:rsidRPr="00020CA1">
              <w:t xml:space="preserve"> (</w:t>
            </w:r>
            <w:r w:rsidR="00975EEF">
              <w:t>Waiting for ####</w:t>
            </w:r>
            <w:r w:rsidR="009239C6" w:rsidRPr="00020CA1">
              <w:t>’s team to define level of granularity at which we manage Portfolios)</w:t>
            </w:r>
          </w:p>
          <w:p w14:paraId="2E39B99D" w14:textId="77777777" w:rsidR="00991752" w:rsidRPr="00020CA1" w:rsidRDefault="2DAEA8A2" w:rsidP="2DAEA8A2">
            <w:pPr>
              <w:pStyle w:val="NoSpacing"/>
              <w:numPr>
                <w:ilvl w:val="0"/>
                <w:numId w:val="9"/>
              </w:numPr>
            </w:pPr>
            <w:r w:rsidRPr="00020CA1">
              <w:t>Payment Status</w:t>
            </w:r>
          </w:p>
          <w:p w14:paraId="4964F3E6" w14:textId="77777777" w:rsidR="00991752" w:rsidRPr="00020CA1" w:rsidRDefault="2DAEA8A2" w:rsidP="2DAEA8A2">
            <w:pPr>
              <w:pStyle w:val="NoSpacing"/>
              <w:numPr>
                <w:ilvl w:val="0"/>
                <w:numId w:val="9"/>
              </w:numPr>
            </w:pPr>
            <w:r w:rsidRPr="00020CA1">
              <w:t>Investment Type</w:t>
            </w:r>
          </w:p>
          <w:p w14:paraId="74753DF3" w14:textId="506C7D1B" w:rsidR="00991752" w:rsidRPr="00074B3E" w:rsidRDefault="2DAEA8A2" w:rsidP="00074B3E">
            <w:pPr>
              <w:pStyle w:val="NoSpacing"/>
            </w:pPr>
            <w:r w:rsidRPr="00074B3E">
              <w:t>Metr</w:t>
            </w:r>
            <w:r w:rsidR="009D77B4">
              <w:t>ics</w:t>
            </w:r>
            <w:r w:rsidRPr="00074B3E">
              <w:t xml:space="preserve">: </w:t>
            </w:r>
          </w:p>
          <w:p w14:paraId="25C32B01" w14:textId="321A1D2D" w:rsidR="00DE1D68" w:rsidRPr="00074B3E" w:rsidRDefault="2DAEA8A2" w:rsidP="2DAEA8A2">
            <w:pPr>
              <w:pStyle w:val="NoSpacing"/>
              <w:numPr>
                <w:ilvl w:val="0"/>
                <w:numId w:val="9"/>
              </w:numPr>
            </w:pPr>
            <w:r w:rsidRPr="00074B3E">
              <w:t>Target $</w:t>
            </w:r>
          </w:p>
          <w:p w14:paraId="0E7FE93F" w14:textId="3DBE0965" w:rsidR="00066CED" w:rsidRPr="00074B3E" w:rsidRDefault="2DAEA8A2" w:rsidP="2DAEA8A2">
            <w:pPr>
              <w:pStyle w:val="NoSpacing"/>
              <w:numPr>
                <w:ilvl w:val="0"/>
                <w:numId w:val="9"/>
              </w:numPr>
            </w:pPr>
            <w:r w:rsidRPr="00074B3E">
              <w:t>Flexibility $ (Derived)</w:t>
            </w:r>
            <w:r w:rsidR="00431181" w:rsidRPr="00074B3E">
              <w:t xml:space="preserve"> </w:t>
            </w:r>
          </w:p>
          <w:p w14:paraId="153EDF90" w14:textId="67C36C64" w:rsidR="004B2203" w:rsidRPr="00A35F1A" w:rsidRDefault="2DAEA8A2" w:rsidP="2DAEA8A2">
            <w:pPr>
              <w:pStyle w:val="NoSpacing"/>
              <w:numPr>
                <w:ilvl w:val="0"/>
                <w:numId w:val="9"/>
              </w:numPr>
              <w:rPr>
                <w:rFonts w:ascii="Arial" w:eastAsia="Arial" w:hAnsi="Arial" w:cs="Arial"/>
                <w:color w:val="000000"/>
              </w:rPr>
            </w:pPr>
            <w:r w:rsidRPr="00074B3E">
              <w:t>Flexibility % (Derived)</w:t>
            </w:r>
          </w:p>
        </w:tc>
        <w:tc>
          <w:tcPr>
            <w:tcW w:w="1440" w:type="dxa"/>
          </w:tcPr>
          <w:p w14:paraId="28135C1A" w14:textId="77777777" w:rsidR="004325DF" w:rsidRPr="00C7665B" w:rsidRDefault="2DAEA8A2" w:rsidP="006345AD">
            <w:pPr>
              <w:rPr>
                <w:rFonts w:cs="Arial"/>
                <w:color w:val="000000"/>
              </w:rPr>
            </w:pPr>
            <w:r w:rsidRPr="00020CA1">
              <w:t>U2</w:t>
            </w:r>
          </w:p>
        </w:tc>
      </w:tr>
    </w:tbl>
    <w:p w14:paraId="53AD3E9E" w14:textId="77777777" w:rsidR="004B768E" w:rsidRDefault="004B768E" w:rsidP="009067AA">
      <w:pPr>
        <w:pStyle w:val="NoSpacing"/>
        <w:rPr>
          <w:b/>
        </w:rPr>
      </w:pPr>
    </w:p>
    <w:p w14:paraId="5BC82AD1" w14:textId="51EC2BB7" w:rsidR="009067AA" w:rsidRDefault="2DAEA8A2" w:rsidP="009067AA">
      <w:pPr>
        <w:pStyle w:val="NoSpacing"/>
        <w:rPr>
          <w:b/>
        </w:rPr>
      </w:pPr>
      <w:r w:rsidRPr="2DAEA8A2">
        <w:rPr>
          <w:b/>
          <w:bCs/>
        </w:rPr>
        <w:t>Visualization:  Flexibility summary</w:t>
      </w:r>
    </w:p>
    <w:tbl>
      <w:tblPr>
        <w:tblStyle w:val="TableGrid"/>
        <w:tblW w:w="0" w:type="auto"/>
        <w:tblLook w:val="04A0" w:firstRow="1" w:lastRow="0" w:firstColumn="1" w:lastColumn="0" w:noHBand="0" w:noVBand="1"/>
      </w:tblPr>
      <w:tblGrid>
        <w:gridCol w:w="1574"/>
        <w:gridCol w:w="1556"/>
        <w:gridCol w:w="1555"/>
        <w:gridCol w:w="1555"/>
        <w:gridCol w:w="1555"/>
        <w:gridCol w:w="1555"/>
      </w:tblGrid>
      <w:tr w:rsidR="000A079A" w14:paraId="54A29496" w14:textId="77777777" w:rsidTr="2DAEA8A2">
        <w:tc>
          <w:tcPr>
            <w:tcW w:w="1596" w:type="dxa"/>
          </w:tcPr>
          <w:p w14:paraId="021FC26C" w14:textId="54AD6158" w:rsidR="000A079A" w:rsidRDefault="2DAEA8A2" w:rsidP="009067AA">
            <w:pPr>
              <w:pStyle w:val="NoSpacing"/>
              <w:rPr>
                <w:b/>
              </w:rPr>
            </w:pPr>
            <w:r w:rsidRPr="2DAEA8A2">
              <w:rPr>
                <w:b/>
                <w:bCs/>
              </w:rPr>
              <w:t>Target</w:t>
            </w:r>
          </w:p>
        </w:tc>
        <w:tc>
          <w:tcPr>
            <w:tcW w:w="1596" w:type="dxa"/>
          </w:tcPr>
          <w:p w14:paraId="17724F3A" w14:textId="3A59624E" w:rsidR="000A079A" w:rsidRPr="005C66E9" w:rsidRDefault="2DAEA8A2" w:rsidP="009067AA">
            <w:pPr>
              <w:pStyle w:val="NoSpacing"/>
            </w:pPr>
            <w:r>
              <w:t>$775</w:t>
            </w:r>
          </w:p>
        </w:tc>
        <w:tc>
          <w:tcPr>
            <w:tcW w:w="1596" w:type="dxa"/>
          </w:tcPr>
          <w:p w14:paraId="17561B13" w14:textId="01D6B179" w:rsidR="000A079A" w:rsidRPr="005C66E9" w:rsidRDefault="2DAEA8A2" w:rsidP="009067AA">
            <w:pPr>
              <w:pStyle w:val="NoSpacing"/>
            </w:pPr>
            <w:r>
              <w:t>$920</w:t>
            </w:r>
          </w:p>
        </w:tc>
        <w:tc>
          <w:tcPr>
            <w:tcW w:w="1596" w:type="dxa"/>
          </w:tcPr>
          <w:p w14:paraId="5D595874" w14:textId="0B188366" w:rsidR="000A079A" w:rsidRPr="005C66E9" w:rsidRDefault="2DAEA8A2" w:rsidP="009067AA">
            <w:pPr>
              <w:pStyle w:val="NoSpacing"/>
            </w:pPr>
            <w:r>
              <w:t>$810</w:t>
            </w:r>
          </w:p>
        </w:tc>
        <w:tc>
          <w:tcPr>
            <w:tcW w:w="1596" w:type="dxa"/>
          </w:tcPr>
          <w:p w14:paraId="47A34EF4" w14:textId="2664C8B2" w:rsidR="000A079A" w:rsidRPr="005C66E9" w:rsidRDefault="2DAEA8A2" w:rsidP="009067AA">
            <w:pPr>
              <w:pStyle w:val="NoSpacing"/>
            </w:pPr>
            <w:r>
              <w:t>$910</w:t>
            </w:r>
          </w:p>
        </w:tc>
        <w:tc>
          <w:tcPr>
            <w:tcW w:w="1596" w:type="dxa"/>
          </w:tcPr>
          <w:p w14:paraId="5F18C74C" w14:textId="1623F659" w:rsidR="000A079A" w:rsidRPr="005C66E9" w:rsidRDefault="2DAEA8A2" w:rsidP="009067AA">
            <w:pPr>
              <w:pStyle w:val="NoSpacing"/>
            </w:pPr>
            <w:r>
              <w:t>$675</w:t>
            </w:r>
          </w:p>
        </w:tc>
      </w:tr>
      <w:tr w:rsidR="000A079A" w14:paraId="1E6D20C1" w14:textId="77777777" w:rsidTr="2DAEA8A2">
        <w:tc>
          <w:tcPr>
            <w:tcW w:w="1596" w:type="dxa"/>
          </w:tcPr>
          <w:p w14:paraId="7C2B207F" w14:textId="1A7C4875" w:rsidR="000A079A" w:rsidRDefault="2DAEA8A2" w:rsidP="009067AA">
            <w:pPr>
              <w:pStyle w:val="NoSpacing"/>
              <w:rPr>
                <w:b/>
              </w:rPr>
            </w:pPr>
            <w:r w:rsidRPr="2DAEA8A2">
              <w:rPr>
                <w:b/>
                <w:bCs/>
              </w:rPr>
              <w:t>Flexibility</w:t>
            </w:r>
          </w:p>
        </w:tc>
        <w:tc>
          <w:tcPr>
            <w:tcW w:w="1596" w:type="dxa"/>
          </w:tcPr>
          <w:p w14:paraId="1D8A9875" w14:textId="121D1C63" w:rsidR="000A079A" w:rsidRPr="005C66E9" w:rsidRDefault="2DAEA8A2" w:rsidP="009067AA">
            <w:pPr>
              <w:pStyle w:val="NoSpacing"/>
            </w:pPr>
            <w:r>
              <w:t>$333</w:t>
            </w:r>
          </w:p>
        </w:tc>
        <w:tc>
          <w:tcPr>
            <w:tcW w:w="1596" w:type="dxa"/>
          </w:tcPr>
          <w:p w14:paraId="69077EC4" w14:textId="24632894" w:rsidR="000A079A" w:rsidRPr="005C66E9" w:rsidRDefault="2DAEA8A2" w:rsidP="009067AA">
            <w:pPr>
              <w:pStyle w:val="NoSpacing"/>
            </w:pPr>
            <w:r>
              <w:t>$408</w:t>
            </w:r>
          </w:p>
        </w:tc>
        <w:tc>
          <w:tcPr>
            <w:tcW w:w="1596" w:type="dxa"/>
          </w:tcPr>
          <w:p w14:paraId="5F97233B" w14:textId="46758B10" w:rsidR="000A079A" w:rsidRPr="005C66E9" w:rsidRDefault="2DAEA8A2" w:rsidP="009067AA">
            <w:pPr>
              <w:pStyle w:val="NoSpacing"/>
            </w:pPr>
            <w:r>
              <w:t>$369</w:t>
            </w:r>
          </w:p>
        </w:tc>
        <w:tc>
          <w:tcPr>
            <w:tcW w:w="1596" w:type="dxa"/>
          </w:tcPr>
          <w:p w14:paraId="442F7C34" w14:textId="03740D04" w:rsidR="000A079A" w:rsidRPr="005C66E9" w:rsidRDefault="2DAEA8A2" w:rsidP="009067AA">
            <w:pPr>
              <w:pStyle w:val="NoSpacing"/>
            </w:pPr>
            <w:r>
              <w:t>$456</w:t>
            </w:r>
          </w:p>
        </w:tc>
        <w:tc>
          <w:tcPr>
            <w:tcW w:w="1596" w:type="dxa"/>
          </w:tcPr>
          <w:p w14:paraId="6CBCB4B3" w14:textId="7CAE6807" w:rsidR="000A079A" w:rsidRPr="005C66E9" w:rsidRDefault="2DAEA8A2" w:rsidP="009067AA">
            <w:pPr>
              <w:pStyle w:val="NoSpacing"/>
            </w:pPr>
            <w:r>
              <w:t>$330</w:t>
            </w:r>
          </w:p>
        </w:tc>
      </w:tr>
      <w:tr w:rsidR="000A079A" w14:paraId="257355C0" w14:textId="77777777" w:rsidTr="2DAEA8A2">
        <w:tc>
          <w:tcPr>
            <w:tcW w:w="1596" w:type="dxa"/>
          </w:tcPr>
          <w:p w14:paraId="5B8E4AFA" w14:textId="2CF48207" w:rsidR="000A079A" w:rsidRDefault="2DAEA8A2" w:rsidP="009067AA">
            <w:pPr>
              <w:pStyle w:val="NoSpacing"/>
              <w:rPr>
                <w:b/>
              </w:rPr>
            </w:pPr>
            <w:r w:rsidRPr="2DAEA8A2">
              <w:rPr>
                <w:b/>
                <w:bCs/>
              </w:rPr>
              <w:t>Flexibility %</w:t>
            </w:r>
          </w:p>
        </w:tc>
        <w:tc>
          <w:tcPr>
            <w:tcW w:w="1596" w:type="dxa"/>
          </w:tcPr>
          <w:p w14:paraId="7CDF41DE" w14:textId="7B79E8CF" w:rsidR="000A079A" w:rsidRPr="005C66E9" w:rsidRDefault="000A079A" w:rsidP="009067AA">
            <w:pPr>
              <w:pStyle w:val="NoSpacing"/>
            </w:pPr>
            <w:r w:rsidRPr="005C66E9">
              <w:t>42.97</w:t>
            </w:r>
          </w:p>
        </w:tc>
        <w:tc>
          <w:tcPr>
            <w:tcW w:w="1596" w:type="dxa"/>
          </w:tcPr>
          <w:p w14:paraId="1BEED4D1" w14:textId="7E58AAAC" w:rsidR="000A079A" w:rsidRPr="005C66E9" w:rsidRDefault="000A079A" w:rsidP="009067AA">
            <w:pPr>
              <w:pStyle w:val="NoSpacing"/>
            </w:pPr>
            <w:r w:rsidRPr="005C66E9">
              <w:t>44.35</w:t>
            </w:r>
          </w:p>
        </w:tc>
        <w:tc>
          <w:tcPr>
            <w:tcW w:w="1596" w:type="dxa"/>
          </w:tcPr>
          <w:p w14:paraId="34671072" w14:textId="2A987894" w:rsidR="000A079A" w:rsidRPr="005C66E9" w:rsidRDefault="000A079A" w:rsidP="009067AA">
            <w:pPr>
              <w:pStyle w:val="NoSpacing"/>
            </w:pPr>
            <w:r w:rsidRPr="005C66E9">
              <w:t>45.56</w:t>
            </w:r>
          </w:p>
        </w:tc>
        <w:tc>
          <w:tcPr>
            <w:tcW w:w="1596" w:type="dxa"/>
          </w:tcPr>
          <w:p w14:paraId="70EEB9EE" w14:textId="3656956A" w:rsidR="000A079A" w:rsidRPr="005C66E9" w:rsidRDefault="000A079A" w:rsidP="009067AA">
            <w:pPr>
              <w:pStyle w:val="NoSpacing"/>
            </w:pPr>
            <w:r w:rsidRPr="005C66E9">
              <w:t>50.11</w:t>
            </w:r>
          </w:p>
        </w:tc>
        <w:tc>
          <w:tcPr>
            <w:tcW w:w="1596" w:type="dxa"/>
          </w:tcPr>
          <w:p w14:paraId="115FDB78" w14:textId="32AEE092" w:rsidR="000A079A" w:rsidRPr="005C66E9" w:rsidRDefault="000A079A" w:rsidP="009067AA">
            <w:pPr>
              <w:pStyle w:val="NoSpacing"/>
            </w:pPr>
            <w:r w:rsidRPr="005C66E9">
              <w:t>48.89</w:t>
            </w:r>
          </w:p>
        </w:tc>
      </w:tr>
    </w:tbl>
    <w:p w14:paraId="3CB82055" w14:textId="77777777" w:rsidR="000A079A" w:rsidRDefault="000A079A" w:rsidP="009067AA">
      <w:pPr>
        <w:pStyle w:val="NoSpacing"/>
        <w:rPr>
          <w:b/>
        </w:rPr>
      </w:pPr>
    </w:p>
    <w:tbl>
      <w:tblPr>
        <w:tblStyle w:val="TableGrid"/>
        <w:tblW w:w="0" w:type="auto"/>
        <w:tblLook w:val="04A0" w:firstRow="1" w:lastRow="0" w:firstColumn="1" w:lastColumn="0" w:noHBand="0" w:noVBand="1"/>
      </w:tblPr>
      <w:tblGrid>
        <w:gridCol w:w="907"/>
        <w:gridCol w:w="7011"/>
        <w:gridCol w:w="1432"/>
      </w:tblGrid>
      <w:tr w:rsidR="00A332A1" w14:paraId="1F3ABC7B" w14:textId="77777777" w:rsidTr="26E74F6B">
        <w:tc>
          <w:tcPr>
            <w:tcW w:w="918" w:type="dxa"/>
            <w:shd w:val="clear" w:color="auto" w:fill="D9D9D9" w:themeFill="background1" w:themeFillShade="D9"/>
            <w:vAlign w:val="center"/>
          </w:tcPr>
          <w:p w14:paraId="26E20417" w14:textId="21740AF1" w:rsidR="00A332A1" w:rsidRPr="00B91060" w:rsidRDefault="26E74F6B" w:rsidP="00BE690A">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5439EB">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shd w:val="clear" w:color="auto" w:fill="D9D9D9" w:themeFill="background1" w:themeFillShade="D9"/>
            <w:vAlign w:val="center"/>
          </w:tcPr>
          <w:p w14:paraId="47C3A48C" w14:textId="77777777" w:rsidR="00A332A1" w:rsidRPr="00B91060" w:rsidRDefault="2DAEA8A2" w:rsidP="00BE690A">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58" w:type="dxa"/>
            <w:shd w:val="clear" w:color="auto" w:fill="D9D9D9" w:themeFill="background1" w:themeFillShade="D9"/>
            <w:vAlign w:val="center"/>
          </w:tcPr>
          <w:p w14:paraId="378C5F8F" w14:textId="77777777" w:rsidR="00A332A1" w:rsidRPr="00B91060" w:rsidRDefault="2DAEA8A2" w:rsidP="00BE690A">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A332A1" w14:paraId="032A7423" w14:textId="77777777" w:rsidTr="26E74F6B">
        <w:tc>
          <w:tcPr>
            <w:tcW w:w="918" w:type="dxa"/>
          </w:tcPr>
          <w:p w14:paraId="2B5D71C2" w14:textId="0BC65D62" w:rsidR="00A332A1" w:rsidRPr="00D2093A" w:rsidRDefault="00F85A9A" w:rsidP="00BE690A">
            <w:pPr>
              <w:pStyle w:val="NoSpacing"/>
            </w:pPr>
            <w:r>
              <w:t>R2.4</w:t>
            </w:r>
          </w:p>
        </w:tc>
        <w:tc>
          <w:tcPr>
            <w:tcW w:w="7200" w:type="dxa"/>
          </w:tcPr>
          <w:p w14:paraId="479433FE" w14:textId="61DA5E4F" w:rsidR="001F6C6C" w:rsidRDefault="00975EEF" w:rsidP="00BE690A">
            <w:pPr>
              <w:pStyle w:val="NoSpacing"/>
            </w:pPr>
            <w:r>
              <w:t xml:space="preserve">Ability to view monthly </w:t>
            </w:r>
            <w:r w:rsidR="005B0873">
              <w:t>forecast based on selected Division, Strategy, I</w:t>
            </w:r>
            <w:r w:rsidR="006A2789">
              <w:t>nitiative, and Payment Status or Investment T</w:t>
            </w:r>
            <w:r w:rsidR="2DAEA8A2">
              <w:t>ype. Following are the attributes:</w:t>
            </w:r>
          </w:p>
          <w:p w14:paraId="2ACD9EE8" w14:textId="77777777" w:rsidR="001F6C6C" w:rsidRDefault="2DAEA8A2" w:rsidP="00BE690A">
            <w:pPr>
              <w:pStyle w:val="NoSpacing"/>
            </w:pPr>
            <w:r>
              <w:lastRenderedPageBreak/>
              <w:t>Dimensions:</w:t>
            </w:r>
          </w:p>
          <w:p w14:paraId="44090752" w14:textId="77777777" w:rsidR="001F6C6C" w:rsidRPr="007461B2" w:rsidRDefault="2DAEA8A2" w:rsidP="2DAEA8A2">
            <w:pPr>
              <w:pStyle w:val="NoSpacing"/>
              <w:numPr>
                <w:ilvl w:val="0"/>
                <w:numId w:val="30"/>
              </w:numPr>
            </w:pPr>
            <w:r w:rsidRPr="007461B2">
              <w:t>Division</w:t>
            </w:r>
          </w:p>
          <w:p w14:paraId="7DE23AD6" w14:textId="4D38451A" w:rsidR="001F6C6C" w:rsidRPr="007461B2" w:rsidRDefault="00975EEF" w:rsidP="2DAEA8A2">
            <w:pPr>
              <w:pStyle w:val="NoSpacing"/>
              <w:numPr>
                <w:ilvl w:val="0"/>
                <w:numId w:val="30"/>
              </w:numPr>
            </w:pPr>
            <w:r>
              <w:t>S</w:t>
            </w:r>
            <w:r w:rsidR="2DAEA8A2" w:rsidRPr="007461B2">
              <w:t>trategy</w:t>
            </w:r>
          </w:p>
          <w:p w14:paraId="2D83C7D3" w14:textId="77777777" w:rsidR="00C1553A" w:rsidRDefault="2DAEA8A2" w:rsidP="00C1553A">
            <w:pPr>
              <w:pStyle w:val="NoSpacing"/>
              <w:numPr>
                <w:ilvl w:val="0"/>
                <w:numId w:val="30"/>
              </w:numPr>
            </w:pPr>
            <w:r w:rsidRPr="007461B2">
              <w:t>Initiative</w:t>
            </w:r>
          </w:p>
          <w:p w14:paraId="132ECDD0" w14:textId="77777777" w:rsidR="00C1553A" w:rsidRDefault="00C1553A" w:rsidP="00C1553A">
            <w:pPr>
              <w:pStyle w:val="NoSpacing"/>
              <w:numPr>
                <w:ilvl w:val="0"/>
                <w:numId w:val="30"/>
              </w:numPr>
            </w:pPr>
            <w:r>
              <w:t>Payment Status</w:t>
            </w:r>
          </w:p>
          <w:p w14:paraId="44064E39" w14:textId="032A8BFA" w:rsidR="001F6C6C" w:rsidRPr="007461B2" w:rsidRDefault="00C1553A" w:rsidP="00D54346">
            <w:pPr>
              <w:pStyle w:val="NoSpacing"/>
              <w:numPr>
                <w:ilvl w:val="0"/>
                <w:numId w:val="30"/>
              </w:numPr>
            </w:pPr>
            <w:r>
              <w:t>Investment Type</w:t>
            </w:r>
            <w:r w:rsidR="00975EEF">
              <w:t xml:space="preserve"> </w:t>
            </w:r>
          </w:p>
          <w:p w14:paraId="40F3A74A" w14:textId="74B23179" w:rsidR="001F6C6C" w:rsidRDefault="2DAEA8A2" w:rsidP="000B1670">
            <w:pPr>
              <w:pStyle w:val="NoSpacing"/>
            </w:pPr>
            <w:r>
              <w:t>Metr</w:t>
            </w:r>
            <w:r w:rsidR="009D77B4">
              <w:t>ics</w:t>
            </w:r>
            <w:r>
              <w:t xml:space="preserve">: </w:t>
            </w:r>
          </w:p>
          <w:p w14:paraId="7EDBAFC0" w14:textId="7E9DF5D7" w:rsidR="00041F2E" w:rsidRPr="000B1670" w:rsidRDefault="2DAEA8A2" w:rsidP="2DAEA8A2">
            <w:pPr>
              <w:pStyle w:val="NoSpacing"/>
              <w:numPr>
                <w:ilvl w:val="0"/>
                <w:numId w:val="30"/>
              </w:numPr>
            </w:pPr>
            <w:r w:rsidRPr="000B1670">
              <w:t>Target $</w:t>
            </w:r>
          </w:p>
          <w:p w14:paraId="4CF2494B" w14:textId="71DD5F14" w:rsidR="00041F2E" w:rsidRPr="000B1670" w:rsidRDefault="2DAEA8A2" w:rsidP="2DAEA8A2">
            <w:pPr>
              <w:pStyle w:val="NoSpacing"/>
              <w:numPr>
                <w:ilvl w:val="0"/>
                <w:numId w:val="30"/>
              </w:numPr>
            </w:pPr>
            <w:r w:rsidRPr="000B1670">
              <w:t>Total Paid  $</w:t>
            </w:r>
            <w:r w:rsidR="00B55C67" w:rsidRPr="000B1670">
              <w:t xml:space="preserve"> </w:t>
            </w:r>
          </w:p>
          <w:p w14:paraId="3AE1E65C" w14:textId="71D78502" w:rsidR="001F6C6C" w:rsidRPr="00041F2E" w:rsidRDefault="2DAEA8A2" w:rsidP="006D4ADB">
            <w:pPr>
              <w:pStyle w:val="NoSpacing"/>
              <w:numPr>
                <w:ilvl w:val="0"/>
                <w:numId w:val="30"/>
              </w:numPr>
              <w:rPr>
                <w:rFonts w:ascii="Arial" w:eastAsia="Arial" w:hAnsi="Arial" w:cs="Arial"/>
                <w:color w:val="000000"/>
              </w:rPr>
            </w:pPr>
            <w:r w:rsidRPr="000B1670">
              <w:t>Total Unpaid $</w:t>
            </w:r>
          </w:p>
        </w:tc>
        <w:tc>
          <w:tcPr>
            <w:tcW w:w="1458" w:type="dxa"/>
          </w:tcPr>
          <w:p w14:paraId="074F2AD2" w14:textId="0EB61EE3" w:rsidR="00A332A1" w:rsidRPr="00D2093A" w:rsidRDefault="2DAEA8A2" w:rsidP="00BE690A">
            <w:pPr>
              <w:pStyle w:val="NoSpacing"/>
            </w:pPr>
            <w:r>
              <w:lastRenderedPageBreak/>
              <w:t>U2</w:t>
            </w:r>
          </w:p>
        </w:tc>
      </w:tr>
    </w:tbl>
    <w:p w14:paraId="165070F4" w14:textId="51AABAF8" w:rsidR="00526C93" w:rsidRDefault="00526C93" w:rsidP="009067AA">
      <w:pPr>
        <w:pStyle w:val="NoSpacing"/>
        <w:rPr>
          <w:b/>
        </w:rPr>
      </w:pPr>
    </w:p>
    <w:p w14:paraId="24D94195" w14:textId="22A1D2D8" w:rsidR="00B752CF" w:rsidRDefault="2DAEA8A2" w:rsidP="00B752CF">
      <w:pPr>
        <w:pStyle w:val="NoSpacing"/>
        <w:rPr>
          <w:b/>
        </w:rPr>
      </w:pPr>
      <w:r w:rsidRPr="2DAEA8A2">
        <w:rPr>
          <w:b/>
          <w:bCs/>
        </w:rPr>
        <w:t xml:space="preserve">Visualization:  Monthly </w:t>
      </w:r>
      <w:r w:rsidR="003B55B0">
        <w:rPr>
          <w:b/>
          <w:bCs/>
        </w:rPr>
        <w:t xml:space="preserve">Payment </w:t>
      </w:r>
      <w:r w:rsidRPr="2DAEA8A2">
        <w:rPr>
          <w:b/>
          <w:bCs/>
        </w:rPr>
        <w:t>Forecast</w:t>
      </w:r>
    </w:p>
    <w:p w14:paraId="03E8DC4A" w14:textId="31FCEAAC" w:rsidR="00DB6E9E" w:rsidRDefault="00CC11E0" w:rsidP="00B752CF">
      <w:pPr>
        <w:pStyle w:val="NoSpacing"/>
        <w:rPr>
          <w:b/>
        </w:rPr>
      </w:pPr>
      <w:r w:rsidRPr="00CC11E0">
        <w:rPr>
          <w:b/>
          <w:noProof/>
        </w:rPr>
        <mc:AlternateContent>
          <mc:Choice Requires="wps">
            <w:drawing>
              <wp:anchor distT="0" distB="0" distL="114300" distR="114300" simplePos="0" relativeHeight="251687936" behindDoc="0" locked="0" layoutInCell="1" allowOverlap="1" wp14:anchorId="4EC39F40" wp14:editId="339C670D">
                <wp:simplePos x="0" y="0"/>
                <wp:positionH relativeFrom="column">
                  <wp:posOffset>4295595</wp:posOffset>
                </wp:positionH>
                <wp:positionV relativeFrom="paragraph">
                  <wp:posOffset>465455</wp:posOffset>
                </wp:positionV>
                <wp:extent cx="1535502" cy="465826"/>
                <wp:effectExtent l="0" t="0" r="26670" b="1079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502" cy="46582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6458234" w14:textId="4D40B4AD" w:rsidR="005A3B11" w:rsidRPr="00CC11E0" w:rsidRDefault="005A3B11">
                            <w:pPr>
                              <w:rPr>
                                <w:b/>
                                <w:color w:val="943634" w:themeColor="accent2" w:themeShade="BF"/>
                              </w:rPr>
                            </w:pPr>
                            <w:r w:rsidRPr="00CC11E0">
                              <w:rPr>
                                <w:b/>
                                <w:color w:val="943634" w:themeColor="accent2" w:themeShade="BF"/>
                              </w:rPr>
                              <w:t>How to represent Target by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39F40" id="_x0000_s1035" type="#_x0000_t202" style="position:absolute;margin-left:338.25pt;margin-top:36.65pt;width:120.9pt;height:3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" fillcolor="white [3201]" strokecolor="#4f81bd [3204]" strokeweight="2pt">
                <v:textbox>
                  <w:txbxContent>
                    <w:p w14:paraId="76458234" w14:textId="4D40B4AD" w:rsidR="005A3B11" w:rsidRPr="00CC11E0" w:rsidRDefault="005A3B11">
                      <w:pPr>
                        <w:rPr>
                          <w:b/>
                          <w:color w:val="943634" w:themeColor="accent2" w:themeShade="BF"/>
                        </w:rPr>
                      </w:pPr>
                      <w:r w:rsidRPr="00CC11E0">
                        <w:rPr>
                          <w:b/>
                          <w:color w:val="943634" w:themeColor="accent2" w:themeShade="BF"/>
                        </w:rPr>
                        <w:t>How to represent Target by Month?</w:t>
                      </w:r>
                    </w:p>
                  </w:txbxContent>
                </v:textbox>
              </v:shape>
            </w:pict>
          </mc:Fallback>
        </mc:AlternateContent>
      </w:r>
      <w:r w:rsidR="007E608A">
        <w:rPr>
          <w:noProof/>
        </w:rPr>
        <w:drawing>
          <wp:inline distT="0" distB="0" distL="0" distR="0" wp14:anchorId="4303330F" wp14:editId="0FB60CDD">
            <wp:extent cx="4226943" cy="2346385"/>
            <wp:effectExtent l="0" t="0" r="21590" b="1587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86066F" w:rsidRPr="00C7665B" w14:paraId="68A03AD6"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3EFB274C" w14:textId="5E6FEA80" w:rsidR="0086066F"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C1553A">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441F63E1" w14:textId="77777777" w:rsidR="0086066F"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03477D58" w14:textId="77777777" w:rsidR="0086066F"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86066F" w:rsidRPr="00C7665B" w14:paraId="3C674FA5" w14:textId="77777777" w:rsidTr="26E74F6B">
        <w:trPr>
          <w:trHeight w:val="465"/>
        </w:trPr>
        <w:tc>
          <w:tcPr>
            <w:tcW w:w="810" w:type="dxa"/>
            <w:tcMar>
              <w:left w:w="58" w:type="dxa"/>
              <w:right w:w="58" w:type="dxa"/>
            </w:tcMar>
          </w:tcPr>
          <w:p w14:paraId="65FE017A" w14:textId="101D2D90" w:rsidR="0086066F" w:rsidRPr="00DF368F" w:rsidRDefault="0086066F" w:rsidP="006345AD">
            <w:pPr>
              <w:pStyle w:val="TableText11"/>
              <w:rPr>
                <w:rFonts w:asciiTheme="minorHAnsi" w:eastAsiaTheme="minorHAnsi" w:hAnsiTheme="minorHAnsi" w:cstheme="minorBidi"/>
              </w:rPr>
            </w:pPr>
            <w:r w:rsidRPr="00DF368F">
              <w:rPr>
                <w:rFonts w:asciiTheme="minorHAnsi" w:eastAsiaTheme="minorHAnsi" w:hAnsiTheme="minorHAnsi" w:cstheme="minorBidi"/>
              </w:rPr>
              <w:t>R5.1</w:t>
            </w:r>
          </w:p>
        </w:tc>
        <w:tc>
          <w:tcPr>
            <w:tcW w:w="7200" w:type="dxa"/>
          </w:tcPr>
          <w:p w14:paraId="5C8B9F14" w14:textId="78208C27" w:rsidR="0086066F" w:rsidRPr="00DF368F" w:rsidRDefault="2DAEA8A2" w:rsidP="006345AD">
            <w:pPr>
              <w:pStyle w:val="NoSpacing"/>
            </w:pPr>
            <w:r w:rsidRPr="00DF368F">
              <w:t xml:space="preserve">Gain insight to understand where we will end up at end of the year based on dollars committed, dollars in potential payments against target for </w:t>
            </w:r>
            <w:r w:rsidR="00B22523" w:rsidRPr="00DF368F">
              <w:t>C</w:t>
            </w:r>
            <w:r w:rsidRPr="00DF368F">
              <w:t xml:space="preserve">urrent </w:t>
            </w:r>
            <w:r w:rsidR="00B22523" w:rsidRPr="00DF368F">
              <w:t>Y</w:t>
            </w:r>
            <w:r w:rsidRPr="00DF368F">
              <w:t xml:space="preserve">ear from a </w:t>
            </w:r>
            <w:r w:rsidR="0037205E" w:rsidRPr="00DF368F">
              <w:t>Team</w:t>
            </w:r>
            <w:r w:rsidRPr="00DF368F">
              <w:t xml:space="preserve"> level</w:t>
            </w:r>
            <w:r w:rsidR="00656521" w:rsidRPr="00DF368F">
              <w:t xml:space="preserve"> (portfolio management)</w:t>
            </w:r>
            <w:r w:rsidRPr="00DF368F">
              <w:t>. Following are the attributes:</w:t>
            </w:r>
          </w:p>
          <w:p w14:paraId="7362A279" w14:textId="77777777" w:rsidR="0086066F" w:rsidRPr="00DF368F" w:rsidRDefault="2DAEA8A2" w:rsidP="006345AD">
            <w:pPr>
              <w:pStyle w:val="NoSpacing"/>
            </w:pPr>
            <w:r w:rsidRPr="00DF368F">
              <w:t>Dimensions:</w:t>
            </w:r>
          </w:p>
          <w:p w14:paraId="29FFDE7D" w14:textId="56E0BC6E" w:rsidR="0086066F" w:rsidRPr="00DF368F" w:rsidRDefault="2DAEA8A2" w:rsidP="2DAEA8A2">
            <w:pPr>
              <w:pStyle w:val="NoSpacing"/>
              <w:numPr>
                <w:ilvl w:val="0"/>
                <w:numId w:val="7"/>
              </w:numPr>
            </w:pPr>
            <w:r w:rsidRPr="00DF368F">
              <w:t>Team</w:t>
            </w:r>
          </w:p>
          <w:p w14:paraId="580735DA" w14:textId="77777777" w:rsidR="0086066F" w:rsidRPr="00DF368F" w:rsidRDefault="2DAEA8A2" w:rsidP="2DAEA8A2">
            <w:pPr>
              <w:pStyle w:val="NoSpacing"/>
              <w:numPr>
                <w:ilvl w:val="0"/>
                <w:numId w:val="7"/>
              </w:numPr>
            </w:pPr>
            <w:r w:rsidRPr="00DF368F">
              <w:t>Strategy</w:t>
            </w:r>
          </w:p>
          <w:p w14:paraId="27A9E13C" w14:textId="77777777" w:rsidR="0086066F" w:rsidRPr="00DF368F" w:rsidRDefault="2DAEA8A2" w:rsidP="2DAEA8A2">
            <w:pPr>
              <w:pStyle w:val="NoSpacing"/>
              <w:numPr>
                <w:ilvl w:val="0"/>
                <w:numId w:val="7"/>
              </w:numPr>
            </w:pPr>
            <w:r w:rsidRPr="00DF368F">
              <w:t>Initiative</w:t>
            </w:r>
          </w:p>
          <w:p w14:paraId="50CBC3C6" w14:textId="77777777" w:rsidR="003B55B0" w:rsidRDefault="2DAEA8A2" w:rsidP="003B55B0">
            <w:pPr>
              <w:pStyle w:val="NoSpacing"/>
              <w:numPr>
                <w:ilvl w:val="0"/>
                <w:numId w:val="7"/>
              </w:numPr>
            </w:pPr>
            <w:r w:rsidRPr="00DF368F">
              <w:t>Payment Status</w:t>
            </w:r>
          </w:p>
          <w:p w14:paraId="1CE4D541" w14:textId="342259B3" w:rsidR="0086066F" w:rsidRPr="00DF368F" w:rsidRDefault="2DAEA8A2" w:rsidP="003B55B0">
            <w:pPr>
              <w:pStyle w:val="NoSpacing"/>
              <w:numPr>
                <w:ilvl w:val="0"/>
                <w:numId w:val="7"/>
              </w:numPr>
            </w:pPr>
            <w:r w:rsidRPr="00DF368F">
              <w:t>Investment Type</w:t>
            </w:r>
          </w:p>
          <w:p w14:paraId="11D5DB62" w14:textId="77777777" w:rsidR="0086066F" w:rsidRPr="00DF368F" w:rsidRDefault="2DAEA8A2" w:rsidP="2DAEA8A2">
            <w:pPr>
              <w:pStyle w:val="NoSpacing"/>
              <w:numPr>
                <w:ilvl w:val="0"/>
                <w:numId w:val="7"/>
              </w:numPr>
            </w:pPr>
            <w:r w:rsidRPr="00DF368F">
              <w:t>Snapshot Date</w:t>
            </w:r>
          </w:p>
          <w:p w14:paraId="544DFDFD" w14:textId="4D78F833" w:rsidR="0086066F" w:rsidRPr="00DF368F" w:rsidRDefault="2DAEA8A2" w:rsidP="006345AD">
            <w:pPr>
              <w:pStyle w:val="NoSpacing"/>
            </w:pPr>
            <w:r w:rsidRPr="00DF368F">
              <w:t>Metr</w:t>
            </w:r>
            <w:r w:rsidR="009D77B4">
              <w:t>ics</w:t>
            </w:r>
            <w:r w:rsidRPr="00DF368F">
              <w:t>:</w:t>
            </w:r>
          </w:p>
          <w:p w14:paraId="48908EBE" w14:textId="0A00DF09" w:rsidR="00FA2186" w:rsidRPr="00DF368F" w:rsidRDefault="2DAEA8A2" w:rsidP="2DAEA8A2">
            <w:pPr>
              <w:pStyle w:val="NoSpacing"/>
              <w:numPr>
                <w:ilvl w:val="0"/>
                <w:numId w:val="8"/>
              </w:numPr>
            </w:pPr>
            <w:r w:rsidRPr="00DF368F">
              <w:t xml:space="preserve">Committed </w:t>
            </w:r>
            <w:r w:rsidR="003B55B0">
              <w:t xml:space="preserve">Investments </w:t>
            </w:r>
            <w:r w:rsidRPr="00DF368F">
              <w:t>$</w:t>
            </w:r>
          </w:p>
          <w:p w14:paraId="602BB7A7" w14:textId="6712D066" w:rsidR="00823DC1" w:rsidRPr="00DF368F" w:rsidRDefault="00823DC1" w:rsidP="2DAEA8A2">
            <w:pPr>
              <w:pStyle w:val="NoSpacing"/>
              <w:numPr>
                <w:ilvl w:val="0"/>
                <w:numId w:val="8"/>
              </w:numPr>
            </w:pPr>
            <w:r w:rsidRPr="00DF368F">
              <w:t xml:space="preserve">Count of </w:t>
            </w:r>
            <w:r w:rsidR="0092760F" w:rsidRPr="00DF368F">
              <w:t xml:space="preserve">Committed </w:t>
            </w:r>
            <w:r w:rsidR="003B55B0">
              <w:t xml:space="preserve">Investments </w:t>
            </w:r>
          </w:p>
          <w:p w14:paraId="6EE9EC56" w14:textId="26946127" w:rsidR="0086066F" w:rsidRPr="00DF368F" w:rsidRDefault="2DAEA8A2" w:rsidP="00174A5F">
            <w:pPr>
              <w:pStyle w:val="NoSpacing"/>
              <w:numPr>
                <w:ilvl w:val="0"/>
                <w:numId w:val="8"/>
              </w:numPr>
            </w:pPr>
            <w:r w:rsidRPr="00DF368F">
              <w:t xml:space="preserve">Potential </w:t>
            </w:r>
            <w:r w:rsidR="003B55B0">
              <w:t xml:space="preserve">Investments </w:t>
            </w:r>
            <w:r w:rsidRPr="00DF368F">
              <w:t>$</w:t>
            </w:r>
          </w:p>
          <w:p w14:paraId="63B4663B" w14:textId="6A89869B" w:rsidR="00E91E95" w:rsidRPr="00DF368F" w:rsidRDefault="0092760F" w:rsidP="003B55B0">
            <w:pPr>
              <w:pStyle w:val="NoSpacing"/>
              <w:numPr>
                <w:ilvl w:val="0"/>
                <w:numId w:val="8"/>
              </w:numPr>
            </w:pPr>
            <w:r w:rsidRPr="00DF368F">
              <w:t xml:space="preserve">Count of Potential </w:t>
            </w:r>
            <w:r w:rsidR="003B55B0">
              <w:t>Investments</w:t>
            </w:r>
          </w:p>
        </w:tc>
        <w:tc>
          <w:tcPr>
            <w:tcW w:w="1440" w:type="dxa"/>
          </w:tcPr>
          <w:p w14:paraId="1AC2C0B3" w14:textId="6DF79CDB" w:rsidR="0086066F" w:rsidRPr="00C7665B" w:rsidRDefault="2DAEA8A2" w:rsidP="006345AD">
            <w:pPr>
              <w:rPr>
                <w:rFonts w:cs="Arial"/>
                <w:color w:val="000000"/>
              </w:rPr>
            </w:pPr>
            <w:r w:rsidRPr="00DF368F">
              <w:t>U5</w:t>
            </w:r>
          </w:p>
        </w:tc>
      </w:tr>
    </w:tbl>
    <w:p w14:paraId="73DC6855" w14:textId="100301FC" w:rsidR="00FD5F00" w:rsidRDefault="2DAEA8A2" w:rsidP="00FD5F00">
      <w:pPr>
        <w:pStyle w:val="NoSpacing"/>
        <w:rPr>
          <w:b/>
          <w:bCs/>
        </w:rPr>
      </w:pPr>
      <w:r w:rsidRPr="2DAEA8A2">
        <w:rPr>
          <w:b/>
          <w:bCs/>
        </w:rPr>
        <w:t xml:space="preserve">Visualization: </w:t>
      </w:r>
      <w:r w:rsidR="000C18F7">
        <w:rPr>
          <w:b/>
          <w:bCs/>
        </w:rPr>
        <w:t>Current Year</w:t>
      </w:r>
      <w:r w:rsidRPr="2DAEA8A2">
        <w:rPr>
          <w:b/>
          <w:bCs/>
        </w:rPr>
        <w:t xml:space="preserve"> Forecast (at TEAM level)</w:t>
      </w:r>
    </w:p>
    <w:p w14:paraId="4E0D6B5B" w14:textId="4BFA35EF" w:rsidR="00FD5F00" w:rsidRPr="00911EFF" w:rsidRDefault="00E335A6" w:rsidP="007C5CF7">
      <w:pPr>
        <w:pStyle w:val="NoSpacing"/>
        <w:rPr>
          <w:b/>
          <w:bCs/>
        </w:rPr>
      </w:pPr>
      <w:r>
        <w:rPr>
          <w:noProof/>
        </w:rPr>
        <w:lastRenderedPageBreak/>
        <mc:AlternateContent>
          <mc:Choice Requires="wps">
            <w:drawing>
              <wp:anchor distT="0" distB="0" distL="114300" distR="114300" simplePos="0" relativeHeight="251700224" behindDoc="0" locked="0" layoutInCell="1" allowOverlap="1" wp14:anchorId="52C3A8C8" wp14:editId="58F3E944">
                <wp:simplePos x="0" y="0"/>
                <wp:positionH relativeFrom="column">
                  <wp:posOffset>4282440</wp:posOffset>
                </wp:positionH>
                <wp:positionV relativeFrom="paragraph">
                  <wp:posOffset>91440</wp:posOffset>
                </wp:positionV>
                <wp:extent cx="1772920" cy="826770"/>
                <wp:effectExtent l="0" t="0" r="1778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8267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30774B5" w14:textId="76351D71" w:rsidR="005A3B11" w:rsidRPr="004E12E0" w:rsidRDefault="005A3B11" w:rsidP="001D5A91">
                            <w:pPr>
                              <w:rPr>
                                <w:b/>
                                <w:color w:val="C0504D" w:themeColor="accent2"/>
                              </w:rPr>
                            </w:pPr>
                            <w:r>
                              <w:rPr>
                                <w:b/>
                                <w:color w:val="C0504D" w:themeColor="accent2"/>
                              </w:rPr>
                              <w:t xml:space="preserve">Count of Committed &amp; Potential </w:t>
                            </w:r>
                            <w:r w:rsidR="00C1553A" w:rsidRPr="00C1553A">
                              <w:rPr>
                                <w:b/>
                                <w:color w:val="C0504D" w:themeColor="accent2"/>
                              </w:rPr>
                              <w:t xml:space="preserve">Investments </w:t>
                            </w:r>
                            <w:r>
                              <w:rPr>
                                <w:b/>
                                <w:color w:val="C0504D" w:themeColor="accent2"/>
                              </w:rPr>
                              <w:t xml:space="preserve">is an alternate metric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3A8C8" id="_x0000_s1036" type="#_x0000_t202" style="position:absolute;margin-left:337.2pt;margin-top:7.2pt;width:139.6pt;height:6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" fillcolor="white [3201]" strokecolor="#4f81bd [3204]" strokeweight="2pt">
                <v:textbox>
                  <w:txbxContent>
                    <w:p w14:paraId="430774B5" w14:textId="76351D71" w:rsidR="005A3B11" w:rsidRPr="004E12E0" w:rsidRDefault="005A3B11" w:rsidP="001D5A91">
                      <w:pPr>
                        <w:rPr>
                          <w:b/>
                          <w:color w:val="C0504D" w:themeColor="accent2"/>
                        </w:rPr>
                      </w:pPr>
                      <w:r>
                        <w:rPr>
                          <w:b/>
                          <w:color w:val="C0504D" w:themeColor="accent2"/>
                        </w:rPr>
                        <w:t xml:space="preserve">Count of Committed &amp; Potential </w:t>
                      </w:r>
                      <w:r w:rsidR="00C1553A" w:rsidRPr="00C1553A">
                        <w:rPr>
                          <w:b/>
                          <w:color w:val="C0504D" w:themeColor="accent2"/>
                        </w:rPr>
                        <w:t xml:space="preserve">Investments </w:t>
                      </w:r>
                      <w:r>
                        <w:rPr>
                          <w:b/>
                          <w:color w:val="C0504D" w:themeColor="accent2"/>
                        </w:rPr>
                        <w:t xml:space="preserve">is an alternate metric </w:t>
                      </w:r>
                    </w:p>
                  </w:txbxContent>
                </v:textbox>
              </v:shape>
            </w:pict>
          </mc:Fallback>
        </mc:AlternateContent>
      </w:r>
      <w:r w:rsidRPr="00A33E19">
        <w:rPr>
          <w:b/>
          <w:bCs/>
          <w:noProof/>
        </w:rPr>
        <mc:AlternateContent>
          <mc:Choice Requires="wps">
            <w:drawing>
              <wp:anchor distT="0" distB="0" distL="114300" distR="114300" simplePos="0" relativeHeight="251692032" behindDoc="0" locked="0" layoutInCell="1" allowOverlap="1" wp14:anchorId="4B007DA5" wp14:editId="0B092ECA">
                <wp:simplePos x="0" y="0"/>
                <wp:positionH relativeFrom="column">
                  <wp:posOffset>3317875</wp:posOffset>
                </wp:positionH>
                <wp:positionV relativeFrom="paragraph">
                  <wp:posOffset>412115</wp:posOffset>
                </wp:positionV>
                <wp:extent cx="775970" cy="267335"/>
                <wp:effectExtent l="0" t="0" r="24130" b="1841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267335"/>
                        </a:xfrm>
                        <a:prstGeom prst="rect">
                          <a:avLst/>
                        </a:prstGeom>
                        <a:solidFill>
                          <a:schemeClr val="bg1"/>
                        </a:solidFill>
                        <a:ln w="9525">
                          <a:solidFill>
                            <a:schemeClr val="bg1"/>
                          </a:solidFill>
                          <a:miter lim="800000"/>
                          <a:headEnd/>
                          <a:tailEnd/>
                        </a:ln>
                      </wps:spPr>
                      <wps:txbx>
                        <w:txbxContent>
                          <w:p w14:paraId="68A2DECC" w14:textId="3E7F4040" w:rsidR="005A3B11" w:rsidRDefault="005A3B11" w:rsidP="003E6B16">
                            <w:r>
                              <w:t>Potential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07DA5" id="_x0000_s1037" type="#_x0000_t202" style="position:absolute;margin-left:261.25pt;margin-top:32.45pt;width:61.1pt;height:2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" fillcolor="white [3212]" strokecolor="white [3212]">
                <v:textbox>
                  <w:txbxContent>
                    <w:p w14:paraId="68A2DECC" w14:textId="3E7F4040" w:rsidR="005A3B11" w:rsidRDefault="005A3B11" w:rsidP="003E6B16">
                      <w:r>
                        <w:t>Potential</w:t>
                      </w:r>
                    </w:p>
                  </w:txbxContent>
                </v:textbox>
              </v:shape>
            </w:pict>
          </mc:Fallback>
        </mc:AlternateContent>
      </w:r>
      <w:r w:rsidR="001D5A91" w:rsidRPr="00A33E19">
        <w:rPr>
          <w:b/>
          <w:bCs/>
          <w:noProof/>
        </w:rPr>
        <mc:AlternateContent>
          <mc:Choice Requires="wps">
            <w:drawing>
              <wp:anchor distT="0" distB="0" distL="114300" distR="114300" simplePos="0" relativeHeight="251694080" behindDoc="0" locked="0" layoutInCell="1" allowOverlap="1" wp14:anchorId="35779490" wp14:editId="08A708CC">
                <wp:simplePos x="0" y="0"/>
                <wp:positionH relativeFrom="column">
                  <wp:posOffset>3261664</wp:posOffset>
                </wp:positionH>
                <wp:positionV relativeFrom="paragraph">
                  <wp:posOffset>1214120</wp:posOffset>
                </wp:positionV>
                <wp:extent cx="836295" cy="267335"/>
                <wp:effectExtent l="0" t="0" r="20955" b="1841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67335"/>
                        </a:xfrm>
                        <a:prstGeom prst="rect">
                          <a:avLst/>
                        </a:prstGeom>
                        <a:solidFill>
                          <a:schemeClr val="bg1"/>
                        </a:solidFill>
                        <a:ln w="9525">
                          <a:solidFill>
                            <a:schemeClr val="bg1"/>
                          </a:solidFill>
                          <a:miter lim="800000"/>
                          <a:headEnd/>
                          <a:tailEnd/>
                        </a:ln>
                      </wps:spPr>
                      <wps:txbx>
                        <w:txbxContent>
                          <w:p w14:paraId="11C805CC" w14:textId="66F86869" w:rsidR="005A3B11" w:rsidRDefault="005A3B11" w:rsidP="003E6B16">
                            <w:r>
                              <w:t>Committed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79490" id="_x0000_s1038" type="#_x0000_t202" style="position:absolute;margin-left:256.8pt;margin-top:95.6pt;width:65.85pt;height:2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" fillcolor="white [3212]" strokecolor="white [3212]">
                <v:textbox>
                  <w:txbxContent>
                    <w:p w14:paraId="11C805CC" w14:textId="66F86869" w:rsidR="005A3B11" w:rsidRDefault="005A3B11" w:rsidP="003E6B16">
                      <w:r>
                        <w:t>Committed</w:t>
                      </w:r>
                    </w:p>
                  </w:txbxContent>
                </v:textbox>
              </v:shape>
            </w:pict>
          </mc:Fallback>
        </mc:AlternateContent>
      </w:r>
      <w:r w:rsidR="004A3FF4">
        <w:rPr>
          <w:noProof/>
        </w:rPr>
        <w:drawing>
          <wp:inline distT="0" distB="0" distL="0" distR="0" wp14:anchorId="0906F2A5" wp14:editId="1DB5954D">
            <wp:extent cx="4110824" cy="2027583"/>
            <wp:effectExtent l="0" t="0" r="23495" b="1079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6A8479" w14:textId="77777777" w:rsidR="00393F6C" w:rsidRDefault="00393F6C" w:rsidP="007C5CF7">
      <w:pPr>
        <w:pStyle w:val="NoSpacing"/>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963AA1" w:rsidRPr="00C7665B" w14:paraId="76112C30" w14:textId="77777777" w:rsidTr="005F140D">
        <w:trPr>
          <w:cantSplit/>
          <w:trHeight w:val="462"/>
          <w:tblHeader/>
        </w:trPr>
        <w:tc>
          <w:tcPr>
            <w:tcW w:w="810" w:type="dxa"/>
            <w:tcBorders>
              <w:bottom w:val="single" w:sz="6" w:space="0" w:color="auto"/>
            </w:tcBorders>
            <w:shd w:val="clear" w:color="auto" w:fill="CCCCCC"/>
            <w:tcMar>
              <w:left w:w="58" w:type="dxa"/>
              <w:right w:w="58" w:type="dxa"/>
            </w:tcMar>
            <w:vAlign w:val="center"/>
          </w:tcPr>
          <w:p w14:paraId="3B312AB6" w14:textId="20552F3D" w:rsidR="00963AA1" w:rsidRPr="00C7665B" w:rsidRDefault="00963AA1" w:rsidP="005F140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C1553A">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68405FEE" w14:textId="77777777" w:rsidR="00963AA1" w:rsidRPr="00C7665B" w:rsidRDefault="00963AA1" w:rsidP="005F140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08AD292C" w14:textId="77777777" w:rsidR="00963AA1" w:rsidRPr="00C7665B" w:rsidRDefault="00963AA1" w:rsidP="005F140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963AA1" w:rsidRPr="00C7665B" w14:paraId="2924E835" w14:textId="77777777" w:rsidTr="005F140D">
        <w:trPr>
          <w:trHeight w:val="465"/>
        </w:trPr>
        <w:tc>
          <w:tcPr>
            <w:tcW w:w="810" w:type="dxa"/>
            <w:tcMar>
              <w:left w:w="58" w:type="dxa"/>
              <w:right w:w="58" w:type="dxa"/>
            </w:tcMar>
          </w:tcPr>
          <w:p w14:paraId="0BD917EA" w14:textId="31D9FDB0" w:rsidR="00963AA1" w:rsidRPr="00E23043" w:rsidRDefault="00963AA1" w:rsidP="009E0FDF">
            <w:pPr>
              <w:pStyle w:val="TableText11"/>
              <w:rPr>
                <w:rFonts w:asciiTheme="minorHAnsi" w:eastAsiaTheme="minorHAnsi" w:hAnsiTheme="minorHAnsi" w:cstheme="minorBidi"/>
              </w:rPr>
            </w:pPr>
            <w:r w:rsidRPr="00E23043">
              <w:rPr>
                <w:rFonts w:asciiTheme="minorHAnsi" w:eastAsiaTheme="minorHAnsi" w:hAnsiTheme="minorHAnsi" w:cstheme="minorBidi"/>
              </w:rPr>
              <w:t>R5.2</w:t>
            </w:r>
          </w:p>
        </w:tc>
        <w:tc>
          <w:tcPr>
            <w:tcW w:w="7200" w:type="dxa"/>
          </w:tcPr>
          <w:p w14:paraId="227723D5" w14:textId="4B13E7C8" w:rsidR="00963AA1" w:rsidRPr="00E23043" w:rsidRDefault="00963AA1" w:rsidP="005F140D">
            <w:pPr>
              <w:pStyle w:val="NoSpacing"/>
            </w:pPr>
            <w:r w:rsidRPr="00E23043">
              <w:t xml:space="preserve">Gain insight to understand where we will end up based on dollars committed, dollars in potential payments against target for next 4 years from a </w:t>
            </w:r>
            <w:r w:rsidR="00BF1ABF" w:rsidRPr="00E23043">
              <w:t>Team</w:t>
            </w:r>
            <w:r w:rsidRPr="00E23043">
              <w:t xml:space="preserve"> level. Following are the attributes:</w:t>
            </w:r>
          </w:p>
          <w:p w14:paraId="4FA66238" w14:textId="77777777" w:rsidR="00963AA1" w:rsidRPr="00E23043" w:rsidRDefault="00963AA1" w:rsidP="005F140D">
            <w:pPr>
              <w:pStyle w:val="NoSpacing"/>
            </w:pPr>
            <w:r w:rsidRPr="00E23043">
              <w:t>Dimensions:</w:t>
            </w:r>
          </w:p>
          <w:p w14:paraId="3D12CEE4" w14:textId="77777777" w:rsidR="00963AA1" w:rsidRPr="00E23043" w:rsidRDefault="00963AA1" w:rsidP="005F140D">
            <w:pPr>
              <w:pStyle w:val="NoSpacing"/>
              <w:numPr>
                <w:ilvl w:val="0"/>
                <w:numId w:val="7"/>
              </w:numPr>
            </w:pPr>
            <w:r w:rsidRPr="00E23043">
              <w:t>Team</w:t>
            </w:r>
          </w:p>
          <w:p w14:paraId="1597E4C9" w14:textId="77777777" w:rsidR="00963AA1" w:rsidRPr="00E23043" w:rsidRDefault="00963AA1" w:rsidP="005F140D">
            <w:pPr>
              <w:pStyle w:val="NoSpacing"/>
              <w:numPr>
                <w:ilvl w:val="0"/>
                <w:numId w:val="7"/>
              </w:numPr>
            </w:pPr>
            <w:r w:rsidRPr="00E23043">
              <w:t>Strategy</w:t>
            </w:r>
          </w:p>
          <w:p w14:paraId="7F30B255" w14:textId="77777777" w:rsidR="00963AA1" w:rsidRPr="00E23043" w:rsidRDefault="00963AA1" w:rsidP="005F140D">
            <w:pPr>
              <w:pStyle w:val="NoSpacing"/>
              <w:numPr>
                <w:ilvl w:val="0"/>
                <w:numId w:val="7"/>
              </w:numPr>
            </w:pPr>
            <w:r w:rsidRPr="00E23043">
              <w:t>Initiative</w:t>
            </w:r>
          </w:p>
          <w:p w14:paraId="1DA2794D" w14:textId="77777777" w:rsidR="00000CB8" w:rsidRDefault="00963AA1" w:rsidP="00000CB8">
            <w:pPr>
              <w:pStyle w:val="NoSpacing"/>
              <w:numPr>
                <w:ilvl w:val="0"/>
                <w:numId w:val="7"/>
              </w:numPr>
            </w:pPr>
            <w:r w:rsidRPr="00E23043">
              <w:t>Payment Status</w:t>
            </w:r>
          </w:p>
          <w:p w14:paraId="61296450" w14:textId="7D145297" w:rsidR="00963AA1" w:rsidRPr="00E23043" w:rsidRDefault="00963AA1" w:rsidP="00000CB8">
            <w:pPr>
              <w:pStyle w:val="NoSpacing"/>
              <w:numPr>
                <w:ilvl w:val="0"/>
                <w:numId w:val="7"/>
              </w:numPr>
            </w:pPr>
            <w:r w:rsidRPr="00E23043">
              <w:t>Investment Type</w:t>
            </w:r>
          </w:p>
          <w:p w14:paraId="0BFA341F" w14:textId="77777777" w:rsidR="00963AA1" w:rsidRPr="00E23043" w:rsidRDefault="00963AA1" w:rsidP="005F140D">
            <w:pPr>
              <w:pStyle w:val="NoSpacing"/>
              <w:numPr>
                <w:ilvl w:val="0"/>
                <w:numId w:val="7"/>
              </w:numPr>
            </w:pPr>
            <w:r w:rsidRPr="00E23043">
              <w:t>Snapshot Date</w:t>
            </w:r>
          </w:p>
          <w:p w14:paraId="18AE41AF" w14:textId="266D702B" w:rsidR="00963AA1" w:rsidRPr="00E23043" w:rsidRDefault="00963AA1" w:rsidP="005F140D">
            <w:pPr>
              <w:pStyle w:val="NoSpacing"/>
            </w:pPr>
            <w:r w:rsidRPr="00E23043">
              <w:t>Metr</w:t>
            </w:r>
            <w:r w:rsidR="009D77B4">
              <w:t>ics</w:t>
            </w:r>
            <w:r w:rsidRPr="00E23043">
              <w:t>:</w:t>
            </w:r>
          </w:p>
          <w:p w14:paraId="701AA7CB" w14:textId="37CD16C6" w:rsidR="00963AA1" w:rsidRPr="00E23043" w:rsidRDefault="00963AA1" w:rsidP="005F140D">
            <w:pPr>
              <w:pStyle w:val="NoSpacing"/>
              <w:numPr>
                <w:ilvl w:val="0"/>
                <w:numId w:val="8"/>
              </w:numPr>
            </w:pPr>
            <w:r w:rsidRPr="00E23043">
              <w:t xml:space="preserve">Committed </w:t>
            </w:r>
            <w:r w:rsidR="00000CB8">
              <w:t xml:space="preserve">Investments </w:t>
            </w:r>
            <w:r w:rsidRPr="00E23043">
              <w:t>$</w:t>
            </w:r>
          </w:p>
          <w:p w14:paraId="49A4130D" w14:textId="6DEF3F1B" w:rsidR="00963AA1" w:rsidRPr="00E23043" w:rsidRDefault="00963AA1" w:rsidP="005F140D">
            <w:pPr>
              <w:pStyle w:val="NoSpacing"/>
              <w:numPr>
                <w:ilvl w:val="0"/>
                <w:numId w:val="8"/>
              </w:numPr>
            </w:pPr>
            <w:r w:rsidRPr="00E23043">
              <w:t xml:space="preserve">Count of </w:t>
            </w:r>
            <w:r w:rsidR="00D07B9C" w:rsidRPr="00E23043">
              <w:t xml:space="preserve">Committed </w:t>
            </w:r>
            <w:r w:rsidR="00000CB8">
              <w:t>Investments</w:t>
            </w:r>
          </w:p>
          <w:p w14:paraId="367BC0C0" w14:textId="7FB468F5" w:rsidR="00963AA1" w:rsidRPr="00E23043" w:rsidRDefault="00963AA1" w:rsidP="005F140D">
            <w:pPr>
              <w:pStyle w:val="NoSpacing"/>
              <w:numPr>
                <w:ilvl w:val="0"/>
                <w:numId w:val="8"/>
              </w:numPr>
            </w:pPr>
            <w:r w:rsidRPr="00E23043">
              <w:t>4 year forecast $ (System pipeline)</w:t>
            </w:r>
          </w:p>
          <w:p w14:paraId="449E5639" w14:textId="680C5E52" w:rsidR="00963AA1" w:rsidRPr="00E23043" w:rsidRDefault="00963AA1" w:rsidP="005F140D">
            <w:pPr>
              <w:pStyle w:val="NoSpacing"/>
              <w:numPr>
                <w:ilvl w:val="0"/>
                <w:numId w:val="8"/>
              </w:numPr>
            </w:pPr>
            <w:r w:rsidRPr="00E23043">
              <w:t xml:space="preserve">Potential </w:t>
            </w:r>
            <w:r w:rsidR="00000CB8">
              <w:t xml:space="preserve">Investments </w:t>
            </w:r>
            <w:r w:rsidRPr="00E23043">
              <w:t>$</w:t>
            </w:r>
          </w:p>
          <w:p w14:paraId="095EA5B2" w14:textId="250D0638" w:rsidR="00963AA1" w:rsidRPr="00E23043" w:rsidRDefault="00963AA1" w:rsidP="005F140D">
            <w:pPr>
              <w:pStyle w:val="NoSpacing"/>
              <w:numPr>
                <w:ilvl w:val="0"/>
                <w:numId w:val="8"/>
              </w:numPr>
            </w:pPr>
            <w:r w:rsidRPr="00E23043">
              <w:t xml:space="preserve">Count of potential </w:t>
            </w:r>
            <w:r w:rsidR="00000CB8">
              <w:t>Investments</w:t>
            </w:r>
          </w:p>
        </w:tc>
        <w:tc>
          <w:tcPr>
            <w:tcW w:w="1440" w:type="dxa"/>
          </w:tcPr>
          <w:p w14:paraId="0F07611A" w14:textId="77777777" w:rsidR="00963AA1" w:rsidRPr="00C7665B" w:rsidRDefault="00963AA1" w:rsidP="00E23043">
            <w:pPr>
              <w:pStyle w:val="NoSpacing"/>
              <w:rPr>
                <w:rFonts w:cs="Arial"/>
                <w:color w:val="000000"/>
              </w:rPr>
            </w:pPr>
            <w:r w:rsidRPr="00E23043">
              <w:t>U5</w:t>
            </w:r>
          </w:p>
        </w:tc>
      </w:tr>
    </w:tbl>
    <w:p w14:paraId="067DCFBF" w14:textId="472B7E4F" w:rsidR="000C18F7" w:rsidRDefault="000C18F7" w:rsidP="000C18F7">
      <w:pPr>
        <w:pStyle w:val="NoSpacing"/>
        <w:rPr>
          <w:b/>
        </w:rPr>
      </w:pPr>
      <w:r w:rsidRPr="2DAEA8A2">
        <w:rPr>
          <w:b/>
          <w:bCs/>
        </w:rPr>
        <w:t>Visualization: 4 year Forecast (at TEAM level)</w:t>
      </w:r>
    </w:p>
    <w:p w14:paraId="410014F7" w14:textId="77777777" w:rsidR="00963AA1" w:rsidRDefault="00963AA1" w:rsidP="007C5CF7">
      <w:pPr>
        <w:pStyle w:val="NoSpacing"/>
      </w:pPr>
    </w:p>
    <w:p w14:paraId="5DCA9D44" w14:textId="293A4DFB" w:rsidR="00963AA1" w:rsidRDefault="001F1A42" w:rsidP="007C5CF7">
      <w:pPr>
        <w:pStyle w:val="NoSpacing"/>
      </w:pPr>
      <w:r>
        <w:rPr>
          <w:noProof/>
        </w:rPr>
        <mc:AlternateContent>
          <mc:Choice Requires="wps">
            <w:drawing>
              <wp:anchor distT="0" distB="0" distL="114300" distR="114300" simplePos="0" relativeHeight="251696128" behindDoc="0" locked="0" layoutInCell="1" allowOverlap="1" wp14:anchorId="48DBD172" wp14:editId="1E562136">
                <wp:simplePos x="0" y="0"/>
                <wp:positionH relativeFrom="column">
                  <wp:posOffset>3983355</wp:posOffset>
                </wp:positionH>
                <wp:positionV relativeFrom="paragraph">
                  <wp:posOffset>-64135</wp:posOffset>
                </wp:positionV>
                <wp:extent cx="1875790" cy="724535"/>
                <wp:effectExtent l="0" t="0" r="10160" b="1841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7245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687EB94" w14:textId="2E15E740" w:rsidR="005A3B11" w:rsidRPr="004E12E0" w:rsidRDefault="005A3B11">
                            <w:pPr>
                              <w:rPr>
                                <w:b/>
                                <w:color w:val="C0504D" w:themeColor="accent2"/>
                              </w:rPr>
                            </w:pPr>
                            <w:r w:rsidRPr="004E12E0">
                              <w:rPr>
                                <w:b/>
                                <w:color w:val="C0504D" w:themeColor="accent2"/>
                              </w:rPr>
                              <w:t>Committed + Potential = Allocated (this is only a Draft 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BD172" id="_x0000_s1039" type="#_x0000_t202" style="position:absolute;margin-left:313.65pt;margin-top:-5.05pt;width:147.7pt;height:5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" fillcolor="white [3201]" strokecolor="#4f81bd [3204]" strokeweight="2pt">
                <v:textbox>
                  <w:txbxContent>
                    <w:p w14:paraId="5687EB94" w14:textId="2E15E740" w:rsidR="005A3B11" w:rsidRPr="004E12E0" w:rsidRDefault="005A3B11">
                      <w:pPr>
                        <w:rPr>
                          <w:b/>
                          <w:color w:val="C0504D" w:themeColor="accent2"/>
                        </w:rPr>
                      </w:pPr>
                      <w:r w:rsidRPr="004E12E0">
                        <w:rPr>
                          <w:b/>
                          <w:color w:val="C0504D" w:themeColor="accent2"/>
                        </w:rPr>
                        <w:t>Committed + Potential = Allocated (this is only a Draft term</w:t>
                      </w:r>
                    </w:p>
                  </w:txbxContent>
                </v:textbox>
              </v:shape>
            </w:pict>
          </mc:Fallback>
        </mc:AlternateContent>
      </w:r>
      <w:r w:rsidR="000B3C1A">
        <w:rPr>
          <w:noProof/>
        </w:rPr>
        <mc:AlternateContent>
          <mc:Choice Requires="wps">
            <w:drawing>
              <wp:anchor distT="0" distB="0" distL="114300" distR="114300" simplePos="0" relativeHeight="251698176" behindDoc="0" locked="0" layoutInCell="1" allowOverlap="1" wp14:anchorId="192554D9" wp14:editId="3CCE6ADA">
                <wp:simplePos x="0" y="0"/>
                <wp:positionH relativeFrom="column">
                  <wp:posOffset>3975651</wp:posOffset>
                </wp:positionH>
                <wp:positionV relativeFrom="paragraph">
                  <wp:posOffset>905952</wp:posOffset>
                </wp:positionV>
                <wp:extent cx="1884459" cy="724619"/>
                <wp:effectExtent l="0" t="0" r="20955" b="1841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459" cy="72461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7F90A4E" w14:textId="1B94731E" w:rsidR="005A3B11" w:rsidRPr="004E12E0" w:rsidRDefault="005A3B11" w:rsidP="000B3C1A">
                            <w:pPr>
                              <w:rPr>
                                <w:b/>
                                <w:color w:val="C0504D" w:themeColor="accent2"/>
                              </w:rPr>
                            </w:pPr>
                            <w:r>
                              <w:rPr>
                                <w:b/>
                                <w:color w:val="C0504D" w:themeColor="accent2"/>
                              </w:rPr>
                              <w:t xml:space="preserve">Count of Committed &amp; Potential </w:t>
                            </w:r>
                            <w:r w:rsidR="00000CB8" w:rsidRPr="00000CB8">
                              <w:rPr>
                                <w:b/>
                                <w:color w:val="C0504D" w:themeColor="accent2"/>
                              </w:rPr>
                              <w:t xml:space="preserve">Investments </w:t>
                            </w:r>
                            <w:r>
                              <w:rPr>
                                <w:b/>
                                <w:color w:val="C0504D" w:themeColor="accent2"/>
                              </w:rPr>
                              <w:t xml:space="preserve">is an alternate metric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554D9" id="_x0000_s1040" type="#_x0000_t202" style="position:absolute;margin-left:313.05pt;margin-top:71.35pt;width:148.4pt;height:5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" fillcolor="white [3201]" strokecolor="#4f81bd [3204]" strokeweight="2pt">
                <v:textbox>
                  <w:txbxContent>
                    <w:p w14:paraId="07F90A4E" w14:textId="1B94731E" w:rsidR="005A3B11" w:rsidRPr="004E12E0" w:rsidRDefault="005A3B11" w:rsidP="000B3C1A">
                      <w:pPr>
                        <w:rPr>
                          <w:b/>
                          <w:color w:val="C0504D" w:themeColor="accent2"/>
                        </w:rPr>
                      </w:pPr>
                      <w:r>
                        <w:rPr>
                          <w:b/>
                          <w:color w:val="C0504D" w:themeColor="accent2"/>
                        </w:rPr>
                        <w:t xml:space="preserve">Count of Committed &amp; Potential </w:t>
                      </w:r>
                      <w:r w:rsidR="00000CB8" w:rsidRPr="00000CB8">
                        <w:rPr>
                          <w:b/>
                          <w:color w:val="C0504D" w:themeColor="accent2"/>
                        </w:rPr>
                        <w:t xml:space="preserve">Investments </w:t>
                      </w:r>
                      <w:r>
                        <w:rPr>
                          <w:b/>
                          <w:color w:val="C0504D" w:themeColor="accent2"/>
                        </w:rPr>
                        <w:t xml:space="preserve">is an alternate metric </w:t>
                      </w:r>
                    </w:p>
                  </w:txbxContent>
                </v:textbox>
              </v:shape>
            </w:pict>
          </mc:Fallback>
        </mc:AlternateContent>
      </w:r>
      <w:r w:rsidR="00DB7B43">
        <w:rPr>
          <w:noProof/>
        </w:rPr>
        <w:drawing>
          <wp:inline distT="0" distB="0" distL="0" distR="0" wp14:anchorId="493A49FC" wp14:editId="43DAD103">
            <wp:extent cx="3692106" cy="2216988"/>
            <wp:effectExtent l="0" t="0" r="22860" b="1206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9FC9CD" w14:textId="77777777" w:rsidR="003050CD" w:rsidRDefault="003050CD" w:rsidP="007C5CF7">
      <w:pPr>
        <w:pStyle w:val="NoSpacing"/>
      </w:pPr>
    </w:p>
    <w:tbl>
      <w:tblPr>
        <w:tblW w:w="945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7200"/>
        <w:gridCol w:w="1440"/>
      </w:tblGrid>
      <w:tr w:rsidR="00393F6C" w:rsidRPr="00C7665B" w14:paraId="33C10394"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6EA4A869" w14:textId="2ECA4210" w:rsidR="00393F6C" w:rsidRPr="00C7665B" w:rsidRDefault="26E74F6B" w:rsidP="00BE690A">
            <w:pPr>
              <w:pStyle w:val="TableText11"/>
              <w:jc w:val="center"/>
              <w:rPr>
                <w:rFonts w:asciiTheme="minorHAnsi" w:hAnsiTheme="minorHAnsi" w:cs="Arial"/>
                <w:b/>
              </w:rPr>
            </w:pPr>
            <w:r w:rsidRPr="26E74F6B">
              <w:rPr>
                <w:rFonts w:asciiTheme="minorHAnsi" w:eastAsiaTheme="minorEastAsia" w:hAnsiTheme="minorHAnsi" w:cstheme="minorBidi"/>
                <w:b/>
                <w:bCs/>
              </w:rPr>
              <w:lastRenderedPageBreak/>
              <w:t>Req</w:t>
            </w:r>
            <w:r w:rsidR="00C1553A">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3DDDA63A" w14:textId="77777777" w:rsidR="00393F6C" w:rsidRPr="00C7665B" w:rsidRDefault="2DAEA8A2" w:rsidP="00BE690A">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7B3ED011" w14:textId="77777777" w:rsidR="00393F6C" w:rsidRPr="00C7665B" w:rsidRDefault="2DAEA8A2" w:rsidP="00BE690A">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393F6C" w:rsidRPr="00C7665B" w14:paraId="29D2609F" w14:textId="77777777" w:rsidTr="26E74F6B">
        <w:trPr>
          <w:trHeight w:val="465"/>
        </w:trPr>
        <w:tc>
          <w:tcPr>
            <w:tcW w:w="810" w:type="dxa"/>
            <w:tcMar>
              <w:left w:w="58" w:type="dxa"/>
              <w:right w:w="58" w:type="dxa"/>
            </w:tcMar>
          </w:tcPr>
          <w:p w14:paraId="0EB311B8" w14:textId="50CA80F6" w:rsidR="00393F6C" w:rsidRPr="00C7665B" w:rsidRDefault="00393F6C" w:rsidP="00BE690A">
            <w:pPr>
              <w:pStyle w:val="TableText11"/>
              <w:rPr>
                <w:rFonts w:asciiTheme="minorHAnsi" w:hAnsiTheme="minorHAnsi" w:cs="Arial"/>
              </w:rPr>
            </w:pPr>
            <w:r w:rsidRPr="00247E07">
              <w:rPr>
                <w:rFonts w:asciiTheme="minorHAnsi" w:eastAsiaTheme="minorHAnsi" w:hAnsiTheme="minorHAnsi" w:cstheme="minorBidi"/>
              </w:rPr>
              <w:t>R9.1</w:t>
            </w:r>
          </w:p>
        </w:tc>
        <w:tc>
          <w:tcPr>
            <w:tcW w:w="7200" w:type="dxa"/>
          </w:tcPr>
          <w:p w14:paraId="397EA65C" w14:textId="7E1CE0D3" w:rsidR="00393F6C" w:rsidRPr="00247E07" w:rsidRDefault="2DAEA8A2" w:rsidP="00393F6C">
            <w:pPr>
              <w:pStyle w:val="NoSpacing"/>
            </w:pPr>
            <w:r w:rsidRPr="00247E07">
              <w:t>Ability to view and track payment details, payment schedule at an Investment level. Following are the attributes.</w:t>
            </w:r>
          </w:p>
          <w:p w14:paraId="6359B286" w14:textId="77777777" w:rsidR="00EE21A0" w:rsidRPr="00247E07" w:rsidRDefault="2DAEA8A2" w:rsidP="00393F6C">
            <w:pPr>
              <w:pStyle w:val="NoSpacing"/>
            </w:pPr>
            <w:r w:rsidRPr="00247E07">
              <w:t>Dimensions:</w:t>
            </w:r>
          </w:p>
          <w:p w14:paraId="664DAE63" w14:textId="77777777" w:rsidR="00EE21A0" w:rsidRPr="00247E07" w:rsidRDefault="2DAEA8A2" w:rsidP="2DAEA8A2">
            <w:pPr>
              <w:pStyle w:val="NoSpacing"/>
              <w:numPr>
                <w:ilvl w:val="0"/>
                <w:numId w:val="32"/>
              </w:numPr>
            </w:pPr>
            <w:r w:rsidRPr="00247E07">
              <w:t>Division</w:t>
            </w:r>
          </w:p>
          <w:p w14:paraId="7F090D59" w14:textId="77777777" w:rsidR="00AA11B3" w:rsidRPr="00247E07" w:rsidRDefault="00AA11B3" w:rsidP="2DAEA8A2">
            <w:pPr>
              <w:pStyle w:val="NoSpacing"/>
              <w:numPr>
                <w:ilvl w:val="0"/>
                <w:numId w:val="32"/>
              </w:numPr>
            </w:pPr>
            <w:r w:rsidRPr="00247E07">
              <w:t>Strategy</w:t>
            </w:r>
          </w:p>
          <w:p w14:paraId="19520233" w14:textId="63FF23C5" w:rsidR="00AA11B3" w:rsidRPr="00247E07" w:rsidRDefault="00AA11B3" w:rsidP="2DAEA8A2">
            <w:pPr>
              <w:pStyle w:val="NoSpacing"/>
              <w:numPr>
                <w:ilvl w:val="0"/>
                <w:numId w:val="32"/>
              </w:numPr>
            </w:pPr>
            <w:r w:rsidRPr="00247E07">
              <w:t>Initiative</w:t>
            </w:r>
          </w:p>
          <w:p w14:paraId="10B02A1A" w14:textId="77777777" w:rsidR="001C0517" w:rsidRPr="00247E07" w:rsidRDefault="2DAEA8A2" w:rsidP="2DAEA8A2">
            <w:pPr>
              <w:pStyle w:val="NoSpacing"/>
              <w:numPr>
                <w:ilvl w:val="0"/>
                <w:numId w:val="32"/>
              </w:numPr>
            </w:pPr>
            <w:r w:rsidRPr="00247E07">
              <w:t>Team</w:t>
            </w:r>
          </w:p>
          <w:p w14:paraId="693C5D52" w14:textId="468261C9" w:rsidR="001C0517" w:rsidRPr="00247E07" w:rsidRDefault="2DAEA8A2" w:rsidP="2DAEA8A2">
            <w:pPr>
              <w:pStyle w:val="NoSpacing"/>
              <w:numPr>
                <w:ilvl w:val="0"/>
                <w:numId w:val="32"/>
              </w:numPr>
            </w:pPr>
            <w:r w:rsidRPr="00247E07">
              <w:t>Investment Type</w:t>
            </w:r>
            <w:r w:rsidR="00C338D7" w:rsidRPr="00247E07">
              <w:t xml:space="preserve"> (excluding Convening)</w:t>
            </w:r>
          </w:p>
          <w:p w14:paraId="48604AC8" w14:textId="21D60720" w:rsidR="001C0517" w:rsidRPr="00247E07" w:rsidRDefault="2DAEA8A2" w:rsidP="2DAEA8A2">
            <w:pPr>
              <w:pStyle w:val="NoSpacing"/>
              <w:numPr>
                <w:ilvl w:val="0"/>
                <w:numId w:val="32"/>
              </w:numPr>
            </w:pPr>
            <w:r w:rsidRPr="00247E07">
              <w:t>Decision Status</w:t>
            </w:r>
          </w:p>
          <w:p w14:paraId="7535DC62" w14:textId="77777777" w:rsidR="001C0517" w:rsidRPr="00247E07" w:rsidRDefault="2DAEA8A2" w:rsidP="2DAEA8A2">
            <w:pPr>
              <w:pStyle w:val="NoSpacing"/>
              <w:numPr>
                <w:ilvl w:val="0"/>
                <w:numId w:val="32"/>
              </w:numPr>
            </w:pPr>
            <w:r w:rsidRPr="00247E07">
              <w:t>Approval Probability</w:t>
            </w:r>
          </w:p>
          <w:p w14:paraId="7DCD6C4F" w14:textId="77777777" w:rsidR="001C0517" w:rsidRPr="00247E07" w:rsidRDefault="2DAEA8A2" w:rsidP="2DAEA8A2">
            <w:pPr>
              <w:pStyle w:val="NoSpacing"/>
              <w:numPr>
                <w:ilvl w:val="0"/>
                <w:numId w:val="32"/>
              </w:numPr>
            </w:pPr>
            <w:r w:rsidRPr="00247E07">
              <w:t>Payment Probability</w:t>
            </w:r>
          </w:p>
          <w:p w14:paraId="75206EC2" w14:textId="77777777" w:rsidR="001C0517" w:rsidRPr="00247E07" w:rsidRDefault="2DAEA8A2" w:rsidP="2DAEA8A2">
            <w:pPr>
              <w:pStyle w:val="NoSpacing"/>
              <w:numPr>
                <w:ilvl w:val="0"/>
                <w:numId w:val="32"/>
              </w:numPr>
            </w:pPr>
            <w:r w:rsidRPr="00247E07">
              <w:t>Geo Served</w:t>
            </w:r>
          </w:p>
          <w:p w14:paraId="0C770561" w14:textId="77777777" w:rsidR="001C0517" w:rsidRPr="00247E07" w:rsidRDefault="2DAEA8A2" w:rsidP="2DAEA8A2">
            <w:pPr>
              <w:pStyle w:val="NoSpacing"/>
              <w:numPr>
                <w:ilvl w:val="0"/>
                <w:numId w:val="32"/>
              </w:numPr>
            </w:pPr>
            <w:r w:rsidRPr="00247E07">
              <w:t>Location of Work</w:t>
            </w:r>
          </w:p>
          <w:p w14:paraId="5A25B352" w14:textId="77777777" w:rsidR="00000CB8" w:rsidRDefault="2DAEA8A2" w:rsidP="00B25EBB">
            <w:pPr>
              <w:pStyle w:val="NoSpacing"/>
              <w:numPr>
                <w:ilvl w:val="0"/>
                <w:numId w:val="32"/>
              </w:numPr>
            </w:pPr>
            <w:r w:rsidRPr="00247E07">
              <w:t>Partner Location</w:t>
            </w:r>
          </w:p>
          <w:p w14:paraId="45E1253D" w14:textId="735D48E5" w:rsidR="00B25EBB" w:rsidRPr="00AE3801" w:rsidRDefault="2DAEA8A2" w:rsidP="00000CB8">
            <w:pPr>
              <w:pStyle w:val="NoSpacing"/>
            </w:pPr>
            <w:r w:rsidRPr="00AE3801">
              <w:t>Metr</w:t>
            </w:r>
            <w:r w:rsidR="009D77B4">
              <w:t>ics</w:t>
            </w:r>
            <w:r w:rsidRPr="00AE3801">
              <w:t>:</w:t>
            </w:r>
          </w:p>
          <w:p w14:paraId="64569EDB" w14:textId="77777777" w:rsidR="0018476A" w:rsidRPr="00AE3801" w:rsidRDefault="2DAEA8A2" w:rsidP="2DAEA8A2">
            <w:pPr>
              <w:pStyle w:val="NoSpacing"/>
              <w:numPr>
                <w:ilvl w:val="0"/>
                <w:numId w:val="32"/>
              </w:numPr>
            </w:pPr>
            <w:r w:rsidRPr="00AE3801">
              <w:t>Investment Start Date</w:t>
            </w:r>
          </w:p>
          <w:p w14:paraId="6A191930" w14:textId="77777777" w:rsidR="0018476A" w:rsidRPr="00AE3801" w:rsidRDefault="2DAEA8A2" w:rsidP="2DAEA8A2">
            <w:pPr>
              <w:pStyle w:val="NoSpacing"/>
              <w:numPr>
                <w:ilvl w:val="0"/>
                <w:numId w:val="32"/>
              </w:numPr>
            </w:pPr>
            <w:r w:rsidRPr="00AE3801">
              <w:t>Investment End Date</w:t>
            </w:r>
          </w:p>
          <w:p w14:paraId="091777AB" w14:textId="5FE83A46" w:rsidR="0018476A" w:rsidRPr="00AE3801" w:rsidRDefault="2DAEA8A2" w:rsidP="2DAEA8A2">
            <w:pPr>
              <w:pStyle w:val="NoSpacing"/>
              <w:numPr>
                <w:ilvl w:val="0"/>
                <w:numId w:val="32"/>
              </w:numPr>
            </w:pPr>
            <w:r w:rsidRPr="00AE3801">
              <w:t>Investment Payment Amount</w:t>
            </w:r>
          </w:p>
          <w:p w14:paraId="66DDFE28" w14:textId="77777777" w:rsidR="00AB6AB8" w:rsidRPr="00AE3801" w:rsidRDefault="2DAEA8A2" w:rsidP="2DAEA8A2">
            <w:pPr>
              <w:pStyle w:val="NoSpacing"/>
              <w:numPr>
                <w:ilvl w:val="0"/>
                <w:numId w:val="32"/>
              </w:numPr>
            </w:pPr>
            <w:r w:rsidRPr="00AE3801">
              <w:t>Paid Amount $</w:t>
            </w:r>
          </w:p>
          <w:p w14:paraId="6D6C334F" w14:textId="7A80DE92" w:rsidR="00AB6AB8" w:rsidRPr="00AE3801" w:rsidRDefault="2DAEA8A2" w:rsidP="2DAEA8A2">
            <w:pPr>
              <w:pStyle w:val="NoSpacing"/>
              <w:numPr>
                <w:ilvl w:val="0"/>
                <w:numId w:val="32"/>
              </w:numPr>
            </w:pPr>
            <w:r w:rsidRPr="00AE3801">
              <w:t xml:space="preserve">Committed </w:t>
            </w:r>
            <w:r w:rsidR="004E6B0C">
              <w:t>Investments</w:t>
            </w:r>
            <w:r w:rsidRPr="00AE3801">
              <w:t xml:space="preserve"> $ (Calculated)</w:t>
            </w:r>
          </w:p>
          <w:p w14:paraId="6AF96012" w14:textId="67CD19B3" w:rsidR="00AB6AB8" w:rsidRPr="00AE3801" w:rsidRDefault="2DAEA8A2" w:rsidP="2DAEA8A2">
            <w:pPr>
              <w:pStyle w:val="NoSpacing"/>
              <w:numPr>
                <w:ilvl w:val="0"/>
                <w:numId w:val="32"/>
              </w:numPr>
            </w:pPr>
            <w:r w:rsidRPr="00AE3801">
              <w:t xml:space="preserve">Unpaid Amount $ </w:t>
            </w:r>
          </w:p>
          <w:p w14:paraId="5C853EB4" w14:textId="1650C8E6" w:rsidR="00B25EBB" w:rsidRPr="00991752" w:rsidRDefault="2DAEA8A2" w:rsidP="2DAEA8A2">
            <w:pPr>
              <w:pStyle w:val="NoSpacing"/>
              <w:numPr>
                <w:ilvl w:val="0"/>
                <w:numId w:val="32"/>
              </w:numPr>
              <w:rPr>
                <w:rFonts w:ascii="Arial" w:eastAsia="Arial" w:hAnsi="Arial" w:cs="Arial"/>
                <w:color w:val="000000"/>
              </w:rPr>
            </w:pPr>
            <w:r w:rsidRPr="00AE3801">
              <w:t xml:space="preserve">Potential </w:t>
            </w:r>
            <w:r w:rsidR="004E6B0C">
              <w:t xml:space="preserve">Investments </w:t>
            </w:r>
            <w:r w:rsidRPr="00AE3801">
              <w:t>$</w:t>
            </w:r>
          </w:p>
        </w:tc>
        <w:tc>
          <w:tcPr>
            <w:tcW w:w="1440" w:type="dxa"/>
          </w:tcPr>
          <w:p w14:paraId="7EC36A4F" w14:textId="50831BB3" w:rsidR="00393F6C" w:rsidRPr="00C7665B" w:rsidRDefault="2DAEA8A2" w:rsidP="00BE690A">
            <w:pPr>
              <w:rPr>
                <w:rFonts w:cs="Arial"/>
                <w:color w:val="000000"/>
              </w:rPr>
            </w:pPr>
            <w:r w:rsidRPr="00247E07">
              <w:t>U9</w:t>
            </w:r>
          </w:p>
        </w:tc>
      </w:tr>
    </w:tbl>
    <w:p w14:paraId="6568FF74" w14:textId="7A2B2388" w:rsidR="00393F6C" w:rsidRDefault="00393F6C" w:rsidP="007C5CF7">
      <w:pPr>
        <w:pStyle w:val="NoSpacing"/>
      </w:pPr>
    </w:p>
    <w:p w14:paraId="2734333C" w14:textId="669ABA42" w:rsidR="00AB3A8A" w:rsidRDefault="2DAEA8A2" w:rsidP="00AB3A8A">
      <w:pPr>
        <w:pStyle w:val="NoSpacing"/>
        <w:rPr>
          <w:b/>
          <w:bCs/>
        </w:rPr>
      </w:pPr>
      <w:r w:rsidRPr="2DAEA8A2">
        <w:rPr>
          <w:b/>
          <w:bCs/>
        </w:rPr>
        <w:t>Visualization: Detaile</w:t>
      </w:r>
      <w:r w:rsidR="004C07A7">
        <w:rPr>
          <w:b/>
          <w:bCs/>
        </w:rPr>
        <w:t xml:space="preserve">d Investment Pipeline Outlook </w:t>
      </w:r>
    </w:p>
    <w:tbl>
      <w:tblPr>
        <w:tblStyle w:val="TableGrid"/>
        <w:tblW w:w="9558" w:type="dxa"/>
        <w:tblLayout w:type="fixed"/>
        <w:tblLook w:val="04A0" w:firstRow="1" w:lastRow="0" w:firstColumn="1" w:lastColumn="0" w:noHBand="0" w:noVBand="1"/>
      </w:tblPr>
      <w:tblGrid>
        <w:gridCol w:w="918"/>
        <w:gridCol w:w="630"/>
        <w:gridCol w:w="900"/>
        <w:gridCol w:w="1080"/>
        <w:gridCol w:w="900"/>
        <w:gridCol w:w="900"/>
        <w:gridCol w:w="810"/>
        <w:gridCol w:w="630"/>
        <w:gridCol w:w="900"/>
        <w:gridCol w:w="630"/>
        <w:gridCol w:w="630"/>
        <w:gridCol w:w="630"/>
      </w:tblGrid>
      <w:tr w:rsidR="008D3263" w14:paraId="24DA2F87" w14:textId="4E3D29E8" w:rsidTr="008D3263">
        <w:trPr>
          <w:trHeight w:val="407"/>
        </w:trPr>
        <w:tc>
          <w:tcPr>
            <w:tcW w:w="918" w:type="dxa"/>
            <w:vMerge w:val="restart"/>
          </w:tcPr>
          <w:p w14:paraId="1FB60CC2" w14:textId="5D3A44FB" w:rsidR="008D3263" w:rsidRPr="005C6FFE" w:rsidRDefault="004E6B0C" w:rsidP="00AB3A8A">
            <w:pPr>
              <w:pStyle w:val="NoSpacing"/>
              <w:rPr>
                <w:b/>
                <w:bCs/>
                <w:sz w:val="20"/>
              </w:rPr>
            </w:pPr>
            <w:r>
              <w:rPr>
                <w:b/>
                <w:bCs/>
                <w:sz w:val="20"/>
              </w:rPr>
              <w:t>Grant</w:t>
            </w:r>
            <w:r w:rsidR="008D3263">
              <w:rPr>
                <w:b/>
                <w:bCs/>
                <w:sz w:val="20"/>
              </w:rPr>
              <w:t>ee/Vendor Name</w:t>
            </w:r>
          </w:p>
        </w:tc>
        <w:tc>
          <w:tcPr>
            <w:tcW w:w="630" w:type="dxa"/>
            <w:vMerge w:val="restart"/>
          </w:tcPr>
          <w:p w14:paraId="2614374F" w14:textId="61DA76A4" w:rsidR="008D3263" w:rsidRPr="005C6FFE" w:rsidRDefault="008D3263" w:rsidP="00AB3A8A">
            <w:pPr>
              <w:pStyle w:val="NoSpacing"/>
              <w:rPr>
                <w:b/>
                <w:bCs/>
                <w:sz w:val="20"/>
              </w:rPr>
            </w:pPr>
            <w:r>
              <w:rPr>
                <w:b/>
                <w:bCs/>
                <w:sz w:val="20"/>
              </w:rPr>
              <w:t>Title</w:t>
            </w:r>
          </w:p>
        </w:tc>
        <w:tc>
          <w:tcPr>
            <w:tcW w:w="900" w:type="dxa"/>
            <w:vMerge w:val="restart"/>
          </w:tcPr>
          <w:p w14:paraId="709A9A74" w14:textId="2D6799A9" w:rsidR="008D3263" w:rsidRPr="005C6FFE" w:rsidRDefault="008D3263" w:rsidP="00AB3A8A">
            <w:pPr>
              <w:pStyle w:val="NoSpacing"/>
              <w:rPr>
                <w:b/>
                <w:bCs/>
                <w:sz w:val="20"/>
              </w:rPr>
            </w:pPr>
            <w:r>
              <w:rPr>
                <w:b/>
                <w:bCs/>
                <w:sz w:val="20"/>
              </w:rPr>
              <w:t>Owner</w:t>
            </w:r>
          </w:p>
        </w:tc>
        <w:tc>
          <w:tcPr>
            <w:tcW w:w="1080" w:type="dxa"/>
            <w:vMerge w:val="restart"/>
          </w:tcPr>
          <w:p w14:paraId="76243C4A" w14:textId="5D6CB78B" w:rsidR="008D3263" w:rsidRPr="005C6FFE" w:rsidRDefault="008D3263" w:rsidP="00AB3A8A">
            <w:pPr>
              <w:pStyle w:val="NoSpacing"/>
              <w:rPr>
                <w:b/>
                <w:bCs/>
                <w:sz w:val="20"/>
              </w:rPr>
            </w:pPr>
            <w:r>
              <w:rPr>
                <w:b/>
                <w:bCs/>
                <w:sz w:val="20"/>
              </w:rPr>
              <w:t>Inv</w:t>
            </w:r>
            <w:r w:rsidR="00C1553A">
              <w:rPr>
                <w:b/>
                <w:bCs/>
                <w:sz w:val="20"/>
              </w:rPr>
              <w:t>.</w:t>
            </w:r>
            <w:r>
              <w:rPr>
                <w:b/>
                <w:bCs/>
                <w:sz w:val="20"/>
              </w:rPr>
              <w:t xml:space="preserve"> Status</w:t>
            </w:r>
          </w:p>
        </w:tc>
        <w:tc>
          <w:tcPr>
            <w:tcW w:w="900" w:type="dxa"/>
            <w:vMerge w:val="restart"/>
          </w:tcPr>
          <w:p w14:paraId="6729CF4D" w14:textId="2FE406DB" w:rsidR="008D3263" w:rsidRPr="005C6FFE" w:rsidRDefault="008D3263" w:rsidP="00AB3A8A">
            <w:pPr>
              <w:pStyle w:val="NoSpacing"/>
              <w:rPr>
                <w:b/>
                <w:bCs/>
                <w:sz w:val="20"/>
              </w:rPr>
            </w:pPr>
            <w:r>
              <w:rPr>
                <w:b/>
                <w:bCs/>
                <w:sz w:val="20"/>
              </w:rPr>
              <w:t>Start Date</w:t>
            </w:r>
          </w:p>
        </w:tc>
        <w:tc>
          <w:tcPr>
            <w:tcW w:w="900" w:type="dxa"/>
            <w:vMerge w:val="restart"/>
          </w:tcPr>
          <w:p w14:paraId="4A02B6E1" w14:textId="59E7DE31" w:rsidR="008D3263" w:rsidRPr="005C6FFE" w:rsidRDefault="008D3263" w:rsidP="00AB3A8A">
            <w:pPr>
              <w:pStyle w:val="NoSpacing"/>
              <w:rPr>
                <w:b/>
                <w:bCs/>
                <w:sz w:val="20"/>
              </w:rPr>
            </w:pPr>
            <w:r>
              <w:rPr>
                <w:b/>
                <w:bCs/>
                <w:sz w:val="20"/>
              </w:rPr>
              <w:t>End Date</w:t>
            </w:r>
          </w:p>
        </w:tc>
        <w:tc>
          <w:tcPr>
            <w:tcW w:w="810" w:type="dxa"/>
            <w:vMerge w:val="restart"/>
          </w:tcPr>
          <w:p w14:paraId="652EC3E2" w14:textId="1F753E95" w:rsidR="008D3263" w:rsidRPr="005C6FFE" w:rsidRDefault="008D3263" w:rsidP="004E6B0C">
            <w:pPr>
              <w:pStyle w:val="NoSpacing"/>
              <w:rPr>
                <w:b/>
                <w:bCs/>
                <w:sz w:val="20"/>
              </w:rPr>
            </w:pPr>
            <w:r>
              <w:rPr>
                <w:b/>
                <w:bCs/>
                <w:sz w:val="20"/>
              </w:rPr>
              <w:t>Total Amount $</w:t>
            </w:r>
          </w:p>
        </w:tc>
        <w:tc>
          <w:tcPr>
            <w:tcW w:w="1530" w:type="dxa"/>
            <w:gridSpan w:val="2"/>
          </w:tcPr>
          <w:p w14:paraId="4E1D8F64" w14:textId="5B1304F6" w:rsidR="008D3263" w:rsidRPr="005C6FFE" w:rsidRDefault="008D3263" w:rsidP="00AB3A8A">
            <w:pPr>
              <w:pStyle w:val="NoSpacing"/>
              <w:rPr>
                <w:b/>
                <w:bCs/>
                <w:sz w:val="20"/>
              </w:rPr>
            </w:pPr>
            <w:r>
              <w:rPr>
                <w:b/>
                <w:bCs/>
                <w:sz w:val="20"/>
              </w:rPr>
              <w:t>2016 pipeline</w:t>
            </w:r>
          </w:p>
        </w:tc>
        <w:tc>
          <w:tcPr>
            <w:tcW w:w="630" w:type="dxa"/>
            <w:vMerge w:val="restart"/>
          </w:tcPr>
          <w:p w14:paraId="5F12C472" w14:textId="03B23793" w:rsidR="008D3263" w:rsidRPr="005C6FFE" w:rsidRDefault="008D3263" w:rsidP="00AB3A8A">
            <w:pPr>
              <w:pStyle w:val="NoSpacing"/>
              <w:rPr>
                <w:b/>
                <w:bCs/>
                <w:sz w:val="20"/>
              </w:rPr>
            </w:pPr>
            <w:r>
              <w:rPr>
                <w:b/>
                <w:bCs/>
                <w:sz w:val="20"/>
              </w:rPr>
              <w:t>2017</w:t>
            </w:r>
          </w:p>
        </w:tc>
        <w:tc>
          <w:tcPr>
            <w:tcW w:w="630" w:type="dxa"/>
            <w:vMerge w:val="restart"/>
          </w:tcPr>
          <w:p w14:paraId="6E073070" w14:textId="670AAC96" w:rsidR="008D3263" w:rsidRPr="005C6FFE" w:rsidRDefault="008D3263" w:rsidP="00AB3A8A">
            <w:pPr>
              <w:pStyle w:val="NoSpacing"/>
              <w:rPr>
                <w:b/>
                <w:bCs/>
                <w:sz w:val="20"/>
              </w:rPr>
            </w:pPr>
            <w:r>
              <w:rPr>
                <w:b/>
                <w:bCs/>
                <w:sz w:val="20"/>
              </w:rPr>
              <w:t>2018</w:t>
            </w:r>
          </w:p>
        </w:tc>
        <w:tc>
          <w:tcPr>
            <w:tcW w:w="630" w:type="dxa"/>
            <w:vMerge w:val="restart"/>
          </w:tcPr>
          <w:p w14:paraId="1B7D8811" w14:textId="3DD5B548" w:rsidR="008D3263" w:rsidRDefault="008D3263" w:rsidP="00AB3A8A">
            <w:pPr>
              <w:pStyle w:val="NoSpacing"/>
              <w:rPr>
                <w:b/>
                <w:bCs/>
                <w:sz w:val="20"/>
              </w:rPr>
            </w:pPr>
            <w:r>
              <w:rPr>
                <w:b/>
                <w:bCs/>
                <w:sz w:val="20"/>
              </w:rPr>
              <w:t>2019</w:t>
            </w:r>
          </w:p>
        </w:tc>
      </w:tr>
      <w:tr w:rsidR="008D3263" w14:paraId="07003D2B" w14:textId="77777777" w:rsidTr="008D3263">
        <w:trPr>
          <w:trHeight w:val="407"/>
        </w:trPr>
        <w:tc>
          <w:tcPr>
            <w:tcW w:w="918" w:type="dxa"/>
            <w:vMerge/>
          </w:tcPr>
          <w:p w14:paraId="62F4F711" w14:textId="77777777" w:rsidR="008D3263" w:rsidRDefault="008D3263" w:rsidP="00AB3A8A">
            <w:pPr>
              <w:pStyle w:val="NoSpacing"/>
              <w:rPr>
                <w:b/>
                <w:bCs/>
                <w:sz w:val="20"/>
              </w:rPr>
            </w:pPr>
          </w:p>
        </w:tc>
        <w:tc>
          <w:tcPr>
            <w:tcW w:w="630" w:type="dxa"/>
            <w:vMerge/>
          </w:tcPr>
          <w:p w14:paraId="6AB7431B" w14:textId="77777777" w:rsidR="008D3263" w:rsidRDefault="008D3263" w:rsidP="00AB3A8A">
            <w:pPr>
              <w:pStyle w:val="NoSpacing"/>
              <w:rPr>
                <w:b/>
                <w:bCs/>
                <w:sz w:val="20"/>
              </w:rPr>
            </w:pPr>
          </w:p>
        </w:tc>
        <w:tc>
          <w:tcPr>
            <w:tcW w:w="900" w:type="dxa"/>
            <w:vMerge/>
          </w:tcPr>
          <w:p w14:paraId="13964D49" w14:textId="77777777" w:rsidR="008D3263" w:rsidRDefault="008D3263" w:rsidP="00AB3A8A">
            <w:pPr>
              <w:pStyle w:val="NoSpacing"/>
              <w:rPr>
                <w:b/>
                <w:bCs/>
                <w:sz w:val="20"/>
              </w:rPr>
            </w:pPr>
          </w:p>
        </w:tc>
        <w:tc>
          <w:tcPr>
            <w:tcW w:w="1080" w:type="dxa"/>
            <w:vMerge/>
          </w:tcPr>
          <w:p w14:paraId="081FA145" w14:textId="77777777" w:rsidR="008D3263" w:rsidRDefault="008D3263" w:rsidP="00AB3A8A">
            <w:pPr>
              <w:pStyle w:val="NoSpacing"/>
              <w:rPr>
                <w:b/>
                <w:bCs/>
                <w:sz w:val="20"/>
              </w:rPr>
            </w:pPr>
          </w:p>
        </w:tc>
        <w:tc>
          <w:tcPr>
            <w:tcW w:w="900" w:type="dxa"/>
            <w:vMerge/>
          </w:tcPr>
          <w:p w14:paraId="407A8CF0" w14:textId="77777777" w:rsidR="008D3263" w:rsidRDefault="008D3263" w:rsidP="00AB3A8A">
            <w:pPr>
              <w:pStyle w:val="NoSpacing"/>
              <w:rPr>
                <w:b/>
                <w:bCs/>
                <w:sz w:val="20"/>
              </w:rPr>
            </w:pPr>
          </w:p>
        </w:tc>
        <w:tc>
          <w:tcPr>
            <w:tcW w:w="900" w:type="dxa"/>
            <w:vMerge/>
          </w:tcPr>
          <w:p w14:paraId="387DA7DB" w14:textId="77777777" w:rsidR="008D3263" w:rsidRDefault="008D3263" w:rsidP="00AB3A8A">
            <w:pPr>
              <w:pStyle w:val="NoSpacing"/>
              <w:rPr>
                <w:b/>
                <w:bCs/>
                <w:sz w:val="20"/>
              </w:rPr>
            </w:pPr>
          </w:p>
        </w:tc>
        <w:tc>
          <w:tcPr>
            <w:tcW w:w="810" w:type="dxa"/>
            <w:vMerge/>
          </w:tcPr>
          <w:p w14:paraId="479D6023" w14:textId="77777777" w:rsidR="008D3263" w:rsidRDefault="008D3263" w:rsidP="00AB3A8A">
            <w:pPr>
              <w:pStyle w:val="NoSpacing"/>
              <w:rPr>
                <w:b/>
                <w:bCs/>
                <w:sz w:val="20"/>
              </w:rPr>
            </w:pPr>
          </w:p>
        </w:tc>
        <w:tc>
          <w:tcPr>
            <w:tcW w:w="630" w:type="dxa"/>
          </w:tcPr>
          <w:p w14:paraId="713F4D93" w14:textId="248FF106" w:rsidR="008D3263" w:rsidRDefault="008D3263" w:rsidP="00AB3A8A">
            <w:pPr>
              <w:pStyle w:val="NoSpacing"/>
              <w:rPr>
                <w:b/>
                <w:bCs/>
                <w:sz w:val="20"/>
              </w:rPr>
            </w:pPr>
            <w:r>
              <w:rPr>
                <w:b/>
                <w:bCs/>
                <w:sz w:val="20"/>
              </w:rPr>
              <w:t>Paid</w:t>
            </w:r>
          </w:p>
        </w:tc>
        <w:tc>
          <w:tcPr>
            <w:tcW w:w="900" w:type="dxa"/>
          </w:tcPr>
          <w:p w14:paraId="7B7E07E9" w14:textId="411E26F5" w:rsidR="008D3263" w:rsidRDefault="008D3263" w:rsidP="00AB3A8A">
            <w:pPr>
              <w:pStyle w:val="NoSpacing"/>
              <w:rPr>
                <w:b/>
                <w:bCs/>
                <w:sz w:val="20"/>
              </w:rPr>
            </w:pPr>
            <w:r>
              <w:rPr>
                <w:b/>
                <w:bCs/>
                <w:sz w:val="20"/>
              </w:rPr>
              <w:t>Unpaid</w:t>
            </w:r>
          </w:p>
        </w:tc>
        <w:tc>
          <w:tcPr>
            <w:tcW w:w="630" w:type="dxa"/>
            <w:vMerge/>
          </w:tcPr>
          <w:p w14:paraId="2D0276BF" w14:textId="77777777" w:rsidR="008D3263" w:rsidRDefault="008D3263" w:rsidP="00AB3A8A">
            <w:pPr>
              <w:pStyle w:val="NoSpacing"/>
              <w:rPr>
                <w:b/>
                <w:bCs/>
                <w:sz w:val="20"/>
              </w:rPr>
            </w:pPr>
          </w:p>
        </w:tc>
        <w:tc>
          <w:tcPr>
            <w:tcW w:w="630" w:type="dxa"/>
            <w:vMerge/>
          </w:tcPr>
          <w:p w14:paraId="52925607" w14:textId="77777777" w:rsidR="008D3263" w:rsidRDefault="008D3263" w:rsidP="00AB3A8A">
            <w:pPr>
              <w:pStyle w:val="NoSpacing"/>
              <w:rPr>
                <w:b/>
                <w:bCs/>
                <w:sz w:val="20"/>
              </w:rPr>
            </w:pPr>
          </w:p>
        </w:tc>
        <w:tc>
          <w:tcPr>
            <w:tcW w:w="630" w:type="dxa"/>
            <w:vMerge/>
          </w:tcPr>
          <w:p w14:paraId="52FB1FCF" w14:textId="77777777" w:rsidR="008D3263" w:rsidRDefault="008D3263" w:rsidP="00AB3A8A">
            <w:pPr>
              <w:pStyle w:val="NoSpacing"/>
              <w:rPr>
                <w:b/>
                <w:bCs/>
                <w:sz w:val="20"/>
              </w:rPr>
            </w:pPr>
          </w:p>
        </w:tc>
      </w:tr>
      <w:tr w:rsidR="006B53A5" w14:paraId="76A093DF" w14:textId="39D9C566" w:rsidTr="008D3263">
        <w:tc>
          <w:tcPr>
            <w:tcW w:w="918" w:type="dxa"/>
          </w:tcPr>
          <w:p w14:paraId="4437283F" w14:textId="77777777" w:rsidR="006B53A5" w:rsidRPr="005C6FFE" w:rsidRDefault="006B53A5" w:rsidP="00AB3A8A">
            <w:pPr>
              <w:pStyle w:val="NoSpacing"/>
              <w:rPr>
                <w:b/>
                <w:bCs/>
                <w:sz w:val="20"/>
              </w:rPr>
            </w:pPr>
          </w:p>
        </w:tc>
        <w:tc>
          <w:tcPr>
            <w:tcW w:w="630" w:type="dxa"/>
          </w:tcPr>
          <w:p w14:paraId="130FC564" w14:textId="77777777" w:rsidR="006B53A5" w:rsidRPr="005C6FFE" w:rsidRDefault="006B53A5" w:rsidP="00AB3A8A">
            <w:pPr>
              <w:pStyle w:val="NoSpacing"/>
              <w:rPr>
                <w:b/>
                <w:bCs/>
                <w:sz w:val="20"/>
              </w:rPr>
            </w:pPr>
          </w:p>
        </w:tc>
        <w:tc>
          <w:tcPr>
            <w:tcW w:w="900" w:type="dxa"/>
          </w:tcPr>
          <w:p w14:paraId="5F145243" w14:textId="77777777" w:rsidR="006B53A5" w:rsidRPr="005C6FFE" w:rsidRDefault="006B53A5" w:rsidP="00AB3A8A">
            <w:pPr>
              <w:pStyle w:val="NoSpacing"/>
              <w:rPr>
                <w:b/>
                <w:bCs/>
                <w:sz w:val="20"/>
              </w:rPr>
            </w:pPr>
          </w:p>
        </w:tc>
        <w:tc>
          <w:tcPr>
            <w:tcW w:w="1080" w:type="dxa"/>
          </w:tcPr>
          <w:p w14:paraId="29A4B260" w14:textId="77777777" w:rsidR="006B53A5" w:rsidRPr="005C6FFE" w:rsidRDefault="006B53A5" w:rsidP="00AB3A8A">
            <w:pPr>
              <w:pStyle w:val="NoSpacing"/>
              <w:rPr>
                <w:b/>
                <w:bCs/>
                <w:sz w:val="20"/>
              </w:rPr>
            </w:pPr>
          </w:p>
        </w:tc>
        <w:tc>
          <w:tcPr>
            <w:tcW w:w="900" w:type="dxa"/>
          </w:tcPr>
          <w:p w14:paraId="2E5BE524" w14:textId="77777777" w:rsidR="006B53A5" w:rsidRPr="005C6FFE" w:rsidRDefault="006B53A5" w:rsidP="00AB3A8A">
            <w:pPr>
              <w:pStyle w:val="NoSpacing"/>
              <w:rPr>
                <w:b/>
                <w:bCs/>
                <w:sz w:val="20"/>
              </w:rPr>
            </w:pPr>
          </w:p>
        </w:tc>
        <w:tc>
          <w:tcPr>
            <w:tcW w:w="900" w:type="dxa"/>
          </w:tcPr>
          <w:p w14:paraId="16726EDF" w14:textId="77777777" w:rsidR="006B53A5" w:rsidRPr="005C6FFE" w:rsidRDefault="006B53A5" w:rsidP="00AB3A8A">
            <w:pPr>
              <w:pStyle w:val="NoSpacing"/>
              <w:rPr>
                <w:b/>
                <w:bCs/>
                <w:sz w:val="20"/>
              </w:rPr>
            </w:pPr>
          </w:p>
        </w:tc>
        <w:tc>
          <w:tcPr>
            <w:tcW w:w="810" w:type="dxa"/>
          </w:tcPr>
          <w:p w14:paraId="3F141DDB" w14:textId="77777777" w:rsidR="006B53A5" w:rsidRPr="005C6FFE" w:rsidRDefault="006B53A5" w:rsidP="00AB3A8A">
            <w:pPr>
              <w:pStyle w:val="NoSpacing"/>
              <w:rPr>
                <w:b/>
                <w:bCs/>
                <w:sz w:val="20"/>
              </w:rPr>
            </w:pPr>
          </w:p>
        </w:tc>
        <w:tc>
          <w:tcPr>
            <w:tcW w:w="1530" w:type="dxa"/>
            <w:gridSpan w:val="2"/>
          </w:tcPr>
          <w:p w14:paraId="01CA20EC" w14:textId="77777777" w:rsidR="006B53A5" w:rsidRPr="005C6FFE" w:rsidRDefault="006B53A5" w:rsidP="00AB3A8A">
            <w:pPr>
              <w:pStyle w:val="NoSpacing"/>
              <w:rPr>
                <w:b/>
                <w:bCs/>
                <w:sz w:val="20"/>
              </w:rPr>
            </w:pPr>
          </w:p>
        </w:tc>
        <w:tc>
          <w:tcPr>
            <w:tcW w:w="630" w:type="dxa"/>
          </w:tcPr>
          <w:p w14:paraId="425DA05A" w14:textId="77777777" w:rsidR="006B53A5" w:rsidRPr="005C6FFE" w:rsidRDefault="006B53A5" w:rsidP="00AB3A8A">
            <w:pPr>
              <w:pStyle w:val="NoSpacing"/>
              <w:rPr>
                <w:b/>
                <w:bCs/>
                <w:sz w:val="20"/>
              </w:rPr>
            </w:pPr>
          </w:p>
        </w:tc>
        <w:tc>
          <w:tcPr>
            <w:tcW w:w="630" w:type="dxa"/>
          </w:tcPr>
          <w:p w14:paraId="1CDD7364" w14:textId="77777777" w:rsidR="006B53A5" w:rsidRPr="005C6FFE" w:rsidRDefault="006B53A5" w:rsidP="00AB3A8A">
            <w:pPr>
              <w:pStyle w:val="NoSpacing"/>
              <w:rPr>
                <w:b/>
                <w:bCs/>
                <w:sz w:val="20"/>
              </w:rPr>
            </w:pPr>
          </w:p>
        </w:tc>
        <w:tc>
          <w:tcPr>
            <w:tcW w:w="630" w:type="dxa"/>
          </w:tcPr>
          <w:p w14:paraId="7276AFFF" w14:textId="77777777" w:rsidR="006B53A5" w:rsidRPr="005C6FFE" w:rsidRDefault="006B53A5" w:rsidP="00AB3A8A">
            <w:pPr>
              <w:pStyle w:val="NoSpacing"/>
              <w:rPr>
                <w:b/>
                <w:bCs/>
                <w:sz w:val="20"/>
              </w:rPr>
            </w:pPr>
          </w:p>
        </w:tc>
      </w:tr>
      <w:tr w:rsidR="006B53A5" w14:paraId="2FB68775" w14:textId="4E4AB096" w:rsidTr="008D3263">
        <w:tc>
          <w:tcPr>
            <w:tcW w:w="918" w:type="dxa"/>
          </w:tcPr>
          <w:p w14:paraId="0955DC55" w14:textId="77777777" w:rsidR="006B53A5" w:rsidRPr="005C6FFE" w:rsidRDefault="006B53A5" w:rsidP="00AB3A8A">
            <w:pPr>
              <w:pStyle w:val="NoSpacing"/>
              <w:rPr>
                <w:b/>
                <w:bCs/>
                <w:sz w:val="20"/>
              </w:rPr>
            </w:pPr>
          </w:p>
        </w:tc>
        <w:tc>
          <w:tcPr>
            <w:tcW w:w="630" w:type="dxa"/>
          </w:tcPr>
          <w:p w14:paraId="3DF26858" w14:textId="77777777" w:rsidR="006B53A5" w:rsidRPr="005C6FFE" w:rsidRDefault="006B53A5" w:rsidP="00AB3A8A">
            <w:pPr>
              <w:pStyle w:val="NoSpacing"/>
              <w:rPr>
                <w:b/>
                <w:bCs/>
                <w:sz w:val="20"/>
              </w:rPr>
            </w:pPr>
          </w:p>
        </w:tc>
        <w:tc>
          <w:tcPr>
            <w:tcW w:w="900" w:type="dxa"/>
          </w:tcPr>
          <w:p w14:paraId="1799CC0B" w14:textId="77777777" w:rsidR="006B53A5" w:rsidRPr="005C6FFE" w:rsidRDefault="006B53A5" w:rsidP="00AB3A8A">
            <w:pPr>
              <w:pStyle w:val="NoSpacing"/>
              <w:rPr>
                <w:b/>
                <w:bCs/>
                <w:sz w:val="20"/>
              </w:rPr>
            </w:pPr>
          </w:p>
        </w:tc>
        <w:tc>
          <w:tcPr>
            <w:tcW w:w="1080" w:type="dxa"/>
          </w:tcPr>
          <w:p w14:paraId="02356DD5" w14:textId="77777777" w:rsidR="006B53A5" w:rsidRPr="005C6FFE" w:rsidRDefault="006B53A5" w:rsidP="00AB3A8A">
            <w:pPr>
              <w:pStyle w:val="NoSpacing"/>
              <w:rPr>
                <w:b/>
                <w:bCs/>
                <w:sz w:val="20"/>
              </w:rPr>
            </w:pPr>
          </w:p>
        </w:tc>
        <w:tc>
          <w:tcPr>
            <w:tcW w:w="900" w:type="dxa"/>
          </w:tcPr>
          <w:p w14:paraId="56C341D2" w14:textId="77777777" w:rsidR="006B53A5" w:rsidRPr="005C6FFE" w:rsidRDefault="006B53A5" w:rsidP="00AB3A8A">
            <w:pPr>
              <w:pStyle w:val="NoSpacing"/>
              <w:rPr>
                <w:b/>
                <w:bCs/>
                <w:sz w:val="20"/>
              </w:rPr>
            </w:pPr>
          </w:p>
        </w:tc>
        <w:tc>
          <w:tcPr>
            <w:tcW w:w="900" w:type="dxa"/>
          </w:tcPr>
          <w:p w14:paraId="1BC0ED09" w14:textId="77777777" w:rsidR="006B53A5" w:rsidRPr="005C6FFE" w:rsidRDefault="006B53A5" w:rsidP="00AB3A8A">
            <w:pPr>
              <w:pStyle w:val="NoSpacing"/>
              <w:rPr>
                <w:b/>
                <w:bCs/>
                <w:sz w:val="20"/>
              </w:rPr>
            </w:pPr>
          </w:p>
        </w:tc>
        <w:tc>
          <w:tcPr>
            <w:tcW w:w="810" w:type="dxa"/>
          </w:tcPr>
          <w:p w14:paraId="53523149" w14:textId="77777777" w:rsidR="006B53A5" w:rsidRPr="005C6FFE" w:rsidRDefault="006B53A5" w:rsidP="00AB3A8A">
            <w:pPr>
              <w:pStyle w:val="NoSpacing"/>
              <w:rPr>
                <w:b/>
                <w:bCs/>
                <w:sz w:val="20"/>
              </w:rPr>
            </w:pPr>
          </w:p>
        </w:tc>
        <w:tc>
          <w:tcPr>
            <w:tcW w:w="1530" w:type="dxa"/>
            <w:gridSpan w:val="2"/>
          </w:tcPr>
          <w:p w14:paraId="13398E25" w14:textId="77777777" w:rsidR="006B53A5" w:rsidRPr="005C6FFE" w:rsidRDefault="006B53A5" w:rsidP="00AB3A8A">
            <w:pPr>
              <w:pStyle w:val="NoSpacing"/>
              <w:rPr>
                <w:b/>
                <w:bCs/>
                <w:sz w:val="20"/>
              </w:rPr>
            </w:pPr>
          </w:p>
        </w:tc>
        <w:tc>
          <w:tcPr>
            <w:tcW w:w="630" w:type="dxa"/>
          </w:tcPr>
          <w:p w14:paraId="220EE601" w14:textId="77777777" w:rsidR="006B53A5" w:rsidRPr="005C6FFE" w:rsidRDefault="006B53A5" w:rsidP="00AB3A8A">
            <w:pPr>
              <w:pStyle w:val="NoSpacing"/>
              <w:rPr>
                <w:b/>
                <w:bCs/>
                <w:sz w:val="20"/>
              </w:rPr>
            </w:pPr>
          </w:p>
        </w:tc>
        <w:tc>
          <w:tcPr>
            <w:tcW w:w="630" w:type="dxa"/>
          </w:tcPr>
          <w:p w14:paraId="309A6F8F" w14:textId="77777777" w:rsidR="006B53A5" w:rsidRPr="005C6FFE" w:rsidRDefault="006B53A5" w:rsidP="00AB3A8A">
            <w:pPr>
              <w:pStyle w:val="NoSpacing"/>
              <w:rPr>
                <w:b/>
                <w:bCs/>
                <w:sz w:val="20"/>
              </w:rPr>
            </w:pPr>
          </w:p>
        </w:tc>
        <w:tc>
          <w:tcPr>
            <w:tcW w:w="630" w:type="dxa"/>
          </w:tcPr>
          <w:p w14:paraId="22655A83" w14:textId="77777777" w:rsidR="006B53A5" w:rsidRPr="005C6FFE" w:rsidRDefault="006B53A5" w:rsidP="00AB3A8A">
            <w:pPr>
              <w:pStyle w:val="NoSpacing"/>
              <w:rPr>
                <w:b/>
                <w:bCs/>
                <w:sz w:val="20"/>
              </w:rPr>
            </w:pPr>
          </w:p>
        </w:tc>
      </w:tr>
      <w:tr w:rsidR="006B53A5" w14:paraId="0DD71CC5" w14:textId="254E1C46" w:rsidTr="008D3263">
        <w:tc>
          <w:tcPr>
            <w:tcW w:w="918" w:type="dxa"/>
          </w:tcPr>
          <w:p w14:paraId="08776A6D" w14:textId="77777777" w:rsidR="006B53A5" w:rsidRPr="005C6FFE" w:rsidRDefault="006B53A5" w:rsidP="00AB3A8A">
            <w:pPr>
              <w:pStyle w:val="NoSpacing"/>
              <w:rPr>
                <w:b/>
                <w:bCs/>
                <w:sz w:val="20"/>
              </w:rPr>
            </w:pPr>
          </w:p>
        </w:tc>
        <w:tc>
          <w:tcPr>
            <w:tcW w:w="630" w:type="dxa"/>
          </w:tcPr>
          <w:p w14:paraId="683A7FAF" w14:textId="77777777" w:rsidR="006B53A5" w:rsidRPr="005C6FFE" w:rsidRDefault="006B53A5" w:rsidP="00AB3A8A">
            <w:pPr>
              <w:pStyle w:val="NoSpacing"/>
              <w:rPr>
                <w:b/>
                <w:bCs/>
                <w:sz w:val="20"/>
              </w:rPr>
            </w:pPr>
          </w:p>
        </w:tc>
        <w:tc>
          <w:tcPr>
            <w:tcW w:w="900" w:type="dxa"/>
          </w:tcPr>
          <w:p w14:paraId="27413D3C" w14:textId="77777777" w:rsidR="006B53A5" w:rsidRPr="005C6FFE" w:rsidRDefault="006B53A5" w:rsidP="00AB3A8A">
            <w:pPr>
              <w:pStyle w:val="NoSpacing"/>
              <w:rPr>
                <w:b/>
                <w:bCs/>
                <w:sz w:val="20"/>
              </w:rPr>
            </w:pPr>
          </w:p>
        </w:tc>
        <w:tc>
          <w:tcPr>
            <w:tcW w:w="1080" w:type="dxa"/>
          </w:tcPr>
          <w:p w14:paraId="0CD6E66A" w14:textId="77777777" w:rsidR="006B53A5" w:rsidRPr="005C6FFE" w:rsidRDefault="006B53A5" w:rsidP="00AB3A8A">
            <w:pPr>
              <w:pStyle w:val="NoSpacing"/>
              <w:rPr>
                <w:b/>
                <w:bCs/>
                <w:sz w:val="20"/>
              </w:rPr>
            </w:pPr>
          </w:p>
        </w:tc>
        <w:tc>
          <w:tcPr>
            <w:tcW w:w="900" w:type="dxa"/>
          </w:tcPr>
          <w:p w14:paraId="2B522C27" w14:textId="77777777" w:rsidR="006B53A5" w:rsidRPr="005C6FFE" w:rsidRDefault="006B53A5" w:rsidP="00AB3A8A">
            <w:pPr>
              <w:pStyle w:val="NoSpacing"/>
              <w:rPr>
                <w:b/>
                <w:bCs/>
                <w:sz w:val="20"/>
              </w:rPr>
            </w:pPr>
          </w:p>
        </w:tc>
        <w:tc>
          <w:tcPr>
            <w:tcW w:w="900" w:type="dxa"/>
          </w:tcPr>
          <w:p w14:paraId="0A749E20" w14:textId="77777777" w:rsidR="006B53A5" w:rsidRPr="005C6FFE" w:rsidRDefault="006B53A5" w:rsidP="00AB3A8A">
            <w:pPr>
              <w:pStyle w:val="NoSpacing"/>
              <w:rPr>
                <w:b/>
                <w:bCs/>
                <w:sz w:val="20"/>
              </w:rPr>
            </w:pPr>
          </w:p>
        </w:tc>
        <w:tc>
          <w:tcPr>
            <w:tcW w:w="810" w:type="dxa"/>
          </w:tcPr>
          <w:p w14:paraId="36E2EFD1" w14:textId="77777777" w:rsidR="006B53A5" w:rsidRPr="005C6FFE" w:rsidRDefault="006B53A5" w:rsidP="00AB3A8A">
            <w:pPr>
              <w:pStyle w:val="NoSpacing"/>
              <w:rPr>
                <w:b/>
                <w:bCs/>
                <w:sz w:val="20"/>
              </w:rPr>
            </w:pPr>
          </w:p>
        </w:tc>
        <w:tc>
          <w:tcPr>
            <w:tcW w:w="1530" w:type="dxa"/>
            <w:gridSpan w:val="2"/>
          </w:tcPr>
          <w:p w14:paraId="3B16F5A0" w14:textId="77777777" w:rsidR="006B53A5" w:rsidRPr="005C6FFE" w:rsidRDefault="006B53A5" w:rsidP="00AB3A8A">
            <w:pPr>
              <w:pStyle w:val="NoSpacing"/>
              <w:rPr>
                <w:b/>
                <w:bCs/>
                <w:sz w:val="20"/>
              </w:rPr>
            </w:pPr>
          </w:p>
        </w:tc>
        <w:tc>
          <w:tcPr>
            <w:tcW w:w="630" w:type="dxa"/>
          </w:tcPr>
          <w:p w14:paraId="7AD9C6A6" w14:textId="77777777" w:rsidR="006B53A5" w:rsidRPr="005C6FFE" w:rsidRDefault="006B53A5" w:rsidP="00AB3A8A">
            <w:pPr>
              <w:pStyle w:val="NoSpacing"/>
              <w:rPr>
                <w:b/>
                <w:bCs/>
                <w:sz w:val="20"/>
              </w:rPr>
            </w:pPr>
          </w:p>
        </w:tc>
        <w:tc>
          <w:tcPr>
            <w:tcW w:w="630" w:type="dxa"/>
          </w:tcPr>
          <w:p w14:paraId="0FA6D21B" w14:textId="77777777" w:rsidR="006B53A5" w:rsidRPr="005C6FFE" w:rsidRDefault="006B53A5" w:rsidP="00AB3A8A">
            <w:pPr>
              <w:pStyle w:val="NoSpacing"/>
              <w:rPr>
                <w:b/>
                <w:bCs/>
                <w:sz w:val="20"/>
              </w:rPr>
            </w:pPr>
          </w:p>
        </w:tc>
        <w:tc>
          <w:tcPr>
            <w:tcW w:w="630" w:type="dxa"/>
          </w:tcPr>
          <w:p w14:paraId="409F6440" w14:textId="77777777" w:rsidR="006B53A5" w:rsidRPr="005C6FFE" w:rsidRDefault="006B53A5" w:rsidP="00AB3A8A">
            <w:pPr>
              <w:pStyle w:val="NoSpacing"/>
              <w:rPr>
                <w:b/>
                <w:bCs/>
                <w:sz w:val="20"/>
              </w:rPr>
            </w:pPr>
          </w:p>
        </w:tc>
      </w:tr>
    </w:tbl>
    <w:p w14:paraId="0C2D1E32" w14:textId="77777777" w:rsidR="00A81638" w:rsidRPr="009B417C" w:rsidRDefault="00A81638" w:rsidP="00AB3A8A">
      <w:pPr>
        <w:pStyle w:val="NoSpacing"/>
        <w:rPr>
          <w:b/>
          <w:bCs/>
        </w:rPr>
      </w:pPr>
    </w:p>
    <w:p w14:paraId="79FA54FD" w14:textId="139B68A5" w:rsidR="00AB3A8A" w:rsidRDefault="00AB3A8A" w:rsidP="007C5CF7">
      <w:pPr>
        <w:pStyle w:val="NoSpacing"/>
      </w:pPr>
      <w:r w:rsidRPr="004619EF">
        <w:rPr>
          <w:b/>
          <w:bCs/>
          <w:noProof/>
        </w:rPr>
        <w:lastRenderedPageBreak/>
        <w:drawing>
          <wp:inline distT="0" distB="0" distL="0" distR="0" wp14:anchorId="4C0A49CC" wp14:editId="643CD10F">
            <wp:extent cx="6066845" cy="32679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662" cy="3268426"/>
                    </a:xfrm>
                    <a:prstGeom prst="rect">
                      <a:avLst/>
                    </a:prstGeom>
                    <a:noFill/>
                    <a:ln>
                      <a:noFill/>
                    </a:ln>
                    <a:extLst/>
                  </pic:spPr>
                </pic:pic>
              </a:graphicData>
            </a:graphic>
          </wp:inline>
        </w:drawing>
      </w:r>
    </w:p>
    <w:p w14:paraId="081CFBC1" w14:textId="77777777" w:rsidR="00393F6C" w:rsidRPr="002B73E1" w:rsidRDefault="00393F6C" w:rsidP="007C5CF7">
      <w:pPr>
        <w:pStyle w:val="NoSpacing"/>
      </w:pPr>
    </w:p>
    <w:p w14:paraId="1D0F9283" w14:textId="1617A48E" w:rsidR="00265834" w:rsidRDefault="00135602" w:rsidP="00135602">
      <w:pPr>
        <w:pStyle w:val="Heading2"/>
        <w:ind w:left="360"/>
      </w:pPr>
      <w:bookmarkStart w:id="32" w:name="_Toc489952701"/>
      <w:r>
        <w:t>4.4</w:t>
      </w:r>
      <w:r w:rsidR="00265834" w:rsidRPr="00265834">
        <w:t xml:space="preserve"> </w:t>
      </w:r>
      <w:r w:rsidR="004E6B0C">
        <w:t xml:space="preserve">Portfolio </w:t>
      </w:r>
      <w:r w:rsidR="00D83F19">
        <w:t>Ad hoc</w:t>
      </w:r>
      <w:bookmarkEnd w:id="32"/>
    </w:p>
    <w:p w14:paraId="3A0DB7CE" w14:textId="5E91BABF" w:rsidR="00D11D50" w:rsidRDefault="00F81B70" w:rsidP="0074267B">
      <w:pPr>
        <w:pStyle w:val="NoSpacing"/>
      </w:pPr>
      <w:r>
        <w:t>Requirements listed in this section highlights only a subset of</w:t>
      </w:r>
      <w:r w:rsidR="00E00F32">
        <w:t xml:space="preserve"> measures, attributes, and </w:t>
      </w:r>
      <w:r w:rsidR="00F04C48">
        <w:t xml:space="preserve">dimensions </w:t>
      </w:r>
      <w:r w:rsidR="004E6B0C">
        <w:t xml:space="preserve">by which a power user can to </w:t>
      </w:r>
      <w:r>
        <w:t>visualize data. Ad hoc reporting is designed to access underlying</w:t>
      </w:r>
      <w:r w:rsidR="00E00F32">
        <w:t xml:space="preserve"> data</w:t>
      </w:r>
      <w:r w:rsidR="009A23CD">
        <w:t>sets and support multi-dimensional reporting of data focusing on</w:t>
      </w:r>
      <w:r w:rsidR="009E4B96">
        <w:t xml:space="preserve"> </w:t>
      </w:r>
      <w:r w:rsidR="004E6B0C">
        <w:t xml:space="preserve">Investments, </w:t>
      </w:r>
      <w:r w:rsidR="009A23CD">
        <w:t>Financial (Budget, Payout), Operational, and others.</w:t>
      </w:r>
    </w:p>
    <w:p w14:paraId="69AB2E5F" w14:textId="77777777" w:rsidR="0074267B" w:rsidRPr="0074267B" w:rsidRDefault="0074267B" w:rsidP="0074267B">
      <w:pPr>
        <w:pStyle w:val="NoSpacing"/>
      </w:pPr>
    </w:p>
    <w:tbl>
      <w:tblPr>
        <w:tblW w:w="1017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0"/>
        <w:gridCol w:w="1570"/>
        <w:gridCol w:w="1890"/>
        <w:gridCol w:w="2340"/>
        <w:gridCol w:w="1800"/>
        <w:gridCol w:w="1800"/>
      </w:tblGrid>
      <w:tr w:rsidR="002F3588" w:rsidRPr="00C7665B" w14:paraId="1D5C62F1" w14:textId="77777777" w:rsidTr="000C37C1">
        <w:trPr>
          <w:cantSplit/>
          <w:trHeight w:val="542"/>
          <w:tblHeader/>
        </w:trPr>
        <w:tc>
          <w:tcPr>
            <w:tcW w:w="770" w:type="dxa"/>
            <w:tcBorders>
              <w:bottom w:val="single" w:sz="6" w:space="0" w:color="auto"/>
            </w:tcBorders>
            <w:shd w:val="clear" w:color="auto" w:fill="CCCCCC"/>
            <w:tcMar>
              <w:left w:w="58" w:type="dxa"/>
              <w:right w:w="58" w:type="dxa"/>
            </w:tcMar>
            <w:vAlign w:val="center"/>
          </w:tcPr>
          <w:p w14:paraId="307B706C"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 ID</w:t>
            </w:r>
          </w:p>
        </w:tc>
        <w:tc>
          <w:tcPr>
            <w:tcW w:w="1570" w:type="dxa"/>
            <w:tcBorders>
              <w:bottom w:val="single" w:sz="6" w:space="0" w:color="auto"/>
            </w:tcBorders>
            <w:shd w:val="clear" w:color="auto" w:fill="CCCCCC"/>
            <w:vAlign w:val="center"/>
          </w:tcPr>
          <w:p w14:paraId="0A94ACCA"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Functional Group(s) Requesting</w:t>
            </w:r>
          </w:p>
        </w:tc>
        <w:tc>
          <w:tcPr>
            <w:tcW w:w="1890" w:type="dxa"/>
            <w:tcBorders>
              <w:bottom w:val="single" w:sz="6" w:space="0" w:color="auto"/>
            </w:tcBorders>
            <w:shd w:val="clear" w:color="auto" w:fill="CCCCCC"/>
            <w:vAlign w:val="center"/>
          </w:tcPr>
          <w:p w14:paraId="04B574CA"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 (Business Question)</w:t>
            </w:r>
          </w:p>
        </w:tc>
        <w:tc>
          <w:tcPr>
            <w:tcW w:w="2340" w:type="dxa"/>
            <w:tcBorders>
              <w:bottom w:val="single" w:sz="6" w:space="0" w:color="auto"/>
            </w:tcBorders>
            <w:shd w:val="clear" w:color="auto" w:fill="CCCCCC"/>
            <w:tcMar>
              <w:left w:w="58" w:type="dxa"/>
              <w:right w:w="58" w:type="dxa"/>
            </w:tcMar>
            <w:vAlign w:val="center"/>
          </w:tcPr>
          <w:p w14:paraId="404E0DB9"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Key Information Needed to Answer</w:t>
            </w:r>
          </w:p>
        </w:tc>
        <w:tc>
          <w:tcPr>
            <w:tcW w:w="1800" w:type="dxa"/>
            <w:tcBorders>
              <w:bottom w:val="single" w:sz="6" w:space="0" w:color="auto"/>
            </w:tcBorders>
            <w:shd w:val="clear" w:color="auto" w:fill="CCCCCC"/>
            <w:vAlign w:val="center"/>
          </w:tcPr>
          <w:p w14:paraId="0D714FB9"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Business Impact</w:t>
            </w:r>
          </w:p>
        </w:tc>
        <w:tc>
          <w:tcPr>
            <w:tcW w:w="1800" w:type="dxa"/>
            <w:tcBorders>
              <w:bottom w:val="single" w:sz="6" w:space="0" w:color="auto"/>
            </w:tcBorders>
            <w:shd w:val="clear" w:color="auto" w:fill="CCCCCC"/>
            <w:vAlign w:val="center"/>
          </w:tcPr>
          <w:p w14:paraId="4F0C13B2"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Phase 0 Bucketing</w:t>
            </w:r>
          </w:p>
        </w:tc>
      </w:tr>
      <w:tr w:rsidR="00D642BB" w:rsidRPr="00C7665B" w14:paraId="0E6ED975" w14:textId="77777777" w:rsidTr="000C37C1">
        <w:trPr>
          <w:trHeight w:val="358"/>
        </w:trPr>
        <w:tc>
          <w:tcPr>
            <w:tcW w:w="770" w:type="dxa"/>
            <w:tcMar>
              <w:left w:w="58" w:type="dxa"/>
              <w:right w:w="58" w:type="dxa"/>
            </w:tcMar>
          </w:tcPr>
          <w:p w14:paraId="039ADE93" w14:textId="34D2F176" w:rsidR="00D642BB" w:rsidRDefault="2DAEA8A2" w:rsidP="004106F5">
            <w:pPr>
              <w:pStyle w:val="TableText11"/>
              <w:rPr>
                <w:rFonts w:asciiTheme="minorHAnsi" w:hAnsiTheme="minorHAnsi" w:cs="Arial"/>
                <w:color w:val="000000" w:themeColor="text1"/>
              </w:rPr>
            </w:pPr>
            <w:r w:rsidRPr="2DAEA8A2">
              <w:rPr>
                <w:rFonts w:asciiTheme="minorHAnsi" w:eastAsiaTheme="minorEastAsia" w:hAnsiTheme="minorHAnsi" w:cstheme="minorBidi"/>
                <w:color w:val="000000" w:themeColor="text1"/>
              </w:rPr>
              <w:t>U6</w:t>
            </w:r>
          </w:p>
        </w:tc>
        <w:tc>
          <w:tcPr>
            <w:tcW w:w="1570" w:type="dxa"/>
          </w:tcPr>
          <w:p w14:paraId="6759655F" w14:textId="1B85FACF" w:rsidR="00D642BB" w:rsidRDefault="2DAEA8A2" w:rsidP="004106F5">
            <w:pPr>
              <w:pStyle w:val="NoSpacing"/>
            </w:pPr>
            <w:r>
              <w:t>Foundation wide external to team level</w:t>
            </w:r>
          </w:p>
        </w:tc>
        <w:tc>
          <w:tcPr>
            <w:tcW w:w="1890" w:type="dxa"/>
          </w:tcPr>
          <w:p w14:paraId="6B92E1A6" w14:textId="3CF91D30" w:rsidR="00D642BB" w:rsidRDefault="00615A01" w:rsidP="004106F5">
            <w:pPr>
              <w:pStyle w:val="NoSpacing"/>
            </w:pPr>
            <w:r>
              <w:t xml:space="preserve">I need to analyze portfolio </w:t>
            </w:r>
            <w:r w:rsidR="005D503F">
              <w:t>on an</w:t>
            </w:r>
            <w:r w:rsidR="00793FE7">
              <w:t xml:space="preserve"> Ad</w:t>
            </w:r>
            <w:r w:rsidR="007F41AD">
              <w:t xml:space="preserve"> hoc basis</w:t>
            </w:r>
            <w:r w:rsidR="00B86225">
              <w:t xml:space="preserve"> (various measures)</w:t>
            </w:r>
          </w:p>
        </w:tc>
        <w:tc>
          <w:tcPr>
            <w:tcW w:w="2340" w:type="dxa"/>
            <w:tcMar>
              <w:left w:w="58" w:type="dxa"/>
              <w:right w:w="58" w:type="dxa"/>
            </w:tcMar>
          </w:tcPr>
          <w:p w14:paraId="35187CEC" w14:textId="167E21D9" w:rsidR="00702FF4" w:rsidRPr="000C37C1" w:rsidRDefault="00702FF4" w:rsidP="00702FF4">
            <w:pPr>
              <w:pStyle w:val="NoSpacing"/>
            </w:pPr>
            <w:r w:rsidRPr="000C37C1">
              <w:t xml:space="preserve">Initial/Subsequent </w:t>
            </w:r>
            <w:r w:rsidR="004E6B0C">
              <w:t xml:space="preserve">Payment </w:t>
            </w:r>
            <w:r w:rsidRPr="000C37C1">
              <w:t>Amounts and Expenses</w:t>
            </w:r>
            <w:r w:rsidR="00360124">
              <w:t xml:space="preserve"> </w:t>
            </w:r>
            <w:r w:rsidRPr="000C37C1">
              <w:t xml:space="preserve">by </w:t>
            </w:r>
            <w:r w:rsidR="004E6B0C">
              <w:t>Grant</w:t>
            </w:r>
            <w:r w:rsidRPr="000C37C1">
              <w:t>s/</w:t>
            </w:r>
            <w:r w:rsidR="004E6B0C">
              <w:t>PRIs/Contracts</w:t>
            </w:r>
            <w:r w:rsidRPr="000C37C1">
              <w:t>, Investment Owner</w:t>
            </w:r>
            <w:r w:rsidR="00BE2EC9">
              <w:t>,</w:t>
            </w:r>
            <w:r w:rsidRPr="000C37C1">
              <w:t xml:space="preserve"> Program &amp; Strategy categories, Team, </w:t>
            </w:r>
            <w:r w:rsidR="004E6B0C">
              <w:t>Payment</w:t>
            </w:r>
            <w:r w:rsidR="00360124">
              <w:t xml:space="preserve"> </w:t>
            </w:r>
            <w:r w:rsidRPr="000C37C1">
              <w:t xml:space="preserve">Status (Paid, Unpaid) over a time period </w:t>
            </w:r>
          </w:p>
          <w:p w14:paraId="3A93ACDE" w14:textId="77777777" w:rsidR="00D642BB" w:rsidRDefault="00702FF4" w:rsidP="004106F5">
            <w:pPr>
              <w:pStyle w:val="NoSpacing"/>
            </w:pPr>
            <w:r>
              <w:t xml:space="preserve"> </w:t>
            </w:r>
          </w:p>
          <w:p w14:paraId="7CE78BF8" w14:textId="422D152B" w:rsidR="00D8133D" w:rsidRDefault="00D8133D" w:rsidP="004E6B0C">
            <w:pPr>
              <w:pStyle w:val="NoSpacing"/>
            </w:pPr>
            <w:r>
              <w:t xml:space="preserve">Sources: </w:t>
            </w:r>
            <w:r w:rsidR="004E6B0C">
              <w:t>Gate</w:t>
            </w:r>
            <w:r w:rsidRPr="000C37C1">
              <w:t xml:space="preserve">way, </w:t>
            </w:r>
            <w:r w:rsidR="009D77B4">
              <w:t>ICS</w:t>
            </w:r>
            <w:r w:rsidRPr="000C37C1">
              <w:t xml:space="preserve">, </w:t>
            </w:r>
            <w:r w:rsidR="004E6B0C">
              <w:t>Contracts Pipeline</w:t>
            </w:r>
          </w:p>
        </w:tc>
        <w:tc>
          <w:tcPr>
            <w:tcW w:w="1800" w:type="dxa"/>
          </w:tcPr>
          <w:p w14:paraId="491F94BD" w14:textId="37E9D3E0" w:rsidR="00D642BB" w:rsidRPr="000C37C1" w:rsidRDefault="2DAEA8A2" w:rsidP="004106F5">
            <w:pPr>
              <w:pStyle w:val="NoSpacing"/>
            </w:pPr>
            <w:r w:rsidRPr="000C37C1">
              <w:t xml:space="preserve">Track </w:t>
            </w:r>
            <w:r w:rsidR="004E6B0C">
              <w:t>Payment</w:t>
            </w:r>
            <w:r w:rsidR="00484307" w:rsidRPr="000C37C1">
              <w:t>/Portfolio</w:t>
            </w:r>
            <w:r w:rsidRPr="000C37C1">
              <w:t xml:space="preserve"> and Investment timeline.</w:t>
            </w:r>
          </w:p>
          <w:p w14:paraId="5B99F9F0" w14:textId="77777777" w:rsidR="00D642BB" w:rsidRPr="000C37C1" w:rsidRDefault="2DAEA8A2" w:rsidP="004106F5">
            <w:pPr>
              <w:pStyle w:val="NoSpacing"/>
            </w:pPr>
            <w:r w:rsidRPr="000C37C1">
              <w:t>Decision-Making and Business Insight</w:t>
            </w:r>
          </w:p>
          <w:p w14:paraId="3D165FE1" w14:textId="77777777" w:rsidR="00D642BB" w:rsidRPr="000C37C1" w:rsidRDefault="00D642BB" w:rsidP="004106F5">
            <w:pPr>
              <w:pStyle w:val="NoSpacing"/>
            </w:pPr>
          </w:p>
          <w:p w14:paraId="59F1B43C" w14:textId="24DC6119" w:rsidR="00D642BB" w:rsidRPr="000C37C1" w:rsidRDefault="000575A2" w:rsidP="004106F5">
            <w:pPr>
              <w:pStyle w:val="NoSpacing"/>
            </w:pPr>
            <w:r>
              <w:t xml:space="preserve">Better </w:t>
            </w:r>
            <w:r w:rsidR="2DAEA8A2" w:rsidRPr="000C37C1">
              <w:t>Management of Resources</w:t>
            </w:r>
          </w:p>
        </w:tc>
        <w:tc>
          <w:tcPr>
            <w:tcW w:w="1800" w:type="dxa"/>
          </w:tcPr>
          <w:p w14:paraId="3D2267A6" w14:textId="70216E82" w:rsidR="00D642BB" w:rsidRDefault="00483275" w:rsidP="004106F5">
            <w:pPr>
              <w:pStyle w:val="NoSpacing"/>
            </w:pPr>
            <w:r>
              <w:t xml:space="preserve">Portfolio Analysis </w:t>
            </w:r>
          </w:p>
          <w:p w14:paraId="289C477A" w14:textId="77777777" w:rsidR="00D642BB" w:rsidRDefault="00D642BB" w:rsidP="004106F5">
            <w:pPr>
              <w:pStyle w:val="NoSpacing"/>
            </w:pPr>
          </w:p>
        </w:tc>
      </w:tr>
    </w:tbl>
    <w:p w14:paraId="267E8A23" w14:textId="77777777" w:rsidR="008C5A2B" w:rsidRDefault="008C5A2B" w:rsidP="00916882">
      <w:pPr>
        <w:pStyle w:val="NoSpacing"/>
      </w:pPr>
    </w:p>
    <w:tbl>
      <w:tblPr>
        <w:tblW w:w="1017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1"/>
        <w:gridCol w:w="7749"/>
        <w:gridCol w:w="1550"/>
      </w:tblGrid>
      <w:tr w:rsidR="008C5A2B" w:rsidRPr="00C7665B" w14:paraId="277BDCAC"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3A42199D" w14:textId="4C43BB13" w:rsidR="008C5A2B"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C1553A">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14DD7281" w14:textId="77777777" w:rsidR="008C5A2B"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0E7E89DF" w14:textId="77777777" w:rsidR="008C5A2B"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8C5A2B" w:rsidRPr="00C7665B" w14:paraId="77351F34" w14:textId="77777777" w:rsidTr="26E74F6B">
        <w:trPr>
          <w:trHeight w:val="465"/>
        </w:trPr>
        <w:tc>
          <w:tcPr>
            <w:tcW w:w="810" w:type="dxa"/>
            <w:tcMar>
              <w:left w:w="58" w:type="dxa"/>
              <w:right w:w="58" w:type="dxa"/>
            </w:tcMar>
          </w:tcPr>
          <w:p w14:paraId="55CD6FDA" w14:textId="463B5AC6" w:rsidR="008C5A2B" w:rsidRPr="00C7665B" w:rsidRDefault="00C85AEF" w:rsidP="006345AD">
            <w:pPr>
              <w:pStyle w:val="NoSpacing"/>
            </w:pPr>
            <w:r>
              <w:t>R6.1</w:t>
            </w:r>
          </w:p>
        </w:tc>
        <w:tc>
          <w:tcPr>
            <w:tcW w:w="7200" w:type="dxa"/>
          </w:tcPr>
          <w:p w14:paraId="7DEE4DC1" w14:textId="1D982CBF" w:rsidR="008C5A2B" w:rsidRPr="00E5464A" w:rsidRDefault="2DAEA8A2" w:rsidP="00E70A2D">
            <w:pPr>
              <w:pStyle w:val="NoSpacing"/>
            </w:pPr>
            <w:r w:rsidRPr="00E5464A">
              <w:t>Ability to report total numbers to Co-Chairs and leadership team to help make business decisions</w:t>
            </w:r>
            <w:r w:rsidR="00360124">
              <w:t xml:space="preserve"> support </w:t>
            </w:r>
            <w:r w:rsidR="004E5068" w:rsidRPr="00E5464A">
              <w:t>Comm</w:t>
            </w:r>
            <w:r w:rsidR="006F401E" w:rsidRPr="00E5464A">
              <w:t>unication</w:t>
            </w:r>
            <w:r w:rsidR="00E83D5A" w:rsidRPr="00E5464A">
              <w:t xml:space="preserve">s, </w:t>
            </w:r>
            <w:r w:rsidR="004E5068" w:rsidRPr="00E5464A">
              <w:t>Advocacy</w:t>
            </w:r>
            <w:r w:rsidR="00E83D5A" w:rsidRPr="00E5464A">
              <w:t>,</w:t>
            </w:r>
            <w:r w:rsidR="004E5068" w:rsidRPr="00E5464A">
              <w:t xml:space="preserve"> and Awareness</w:t>
            </w:r>
            <w:r w:rsidR="00360124">
              <w:t xml:space="preserve"> capabilities.</w:t>
            </w:r>
            <w:r w:rsidRPr="00E5464A">
              <w:t xml:space="preserve"> Following are the attributes:</w:t>
            </w:r>
          </w:p>
          <w:p w14:paraId="715E080E" w14:textId="77777777" w:rsidR="0053514F" w:rsidRPr="00E5464A" w:rsidRDefault="2DAEA8A2" w:rsidP="00E70A2D">
            <w:pPr>
              <w:pStyle w:val="NoSpacing"/>
            </w:pPr>
            <w:r w:rsidRPr="00E5464A">
              <w:lastRenderedPageBreak/>
              <w:t>Dimensions:</w:t>
            </w:r>
          </w:p>
          <w:p w14:paraId="6F30A2AF" w14:textId="77777777" w:rsidR="0053514F" w:rsidRPr="00E5464A" w:rsidRDefault="2DAEA8A2" w:rsidP="2DAEA8A2">
            <w:pPr>
              <w:pStyle w:val="NoSpacing"/>
              <w:numPr>
                <w:ilvl w:val="0"/>
                <w:numId w:val="10"/>
              </w:numPr>
            </w:pPr>
            <w:r w:rsidRPr="00E5464A">
              <w:t>Division</w:t>
            </w:r>
          </w:p>
          <w:p w14:paraId="59AD2FF4" w14:textId="77777777" w:rsidR="00FB020E" w:rsidRPr="00E5464A" w:rsidRDefault="2DAEA8A2" w:rsidP="2DAEA8A2">
            <w:pPr>
              <w:pStyle w:val="NoSpacing"/>
              <w:numPr>
                <w:ilvl w:val="0"/>
                <w:numId w:val="10"/>
              </w:numPr>
            </w:pPr>
            <w:r w:rsidRPr="00E5464A">
              <w:t>Team</w:t>
            </w:r>
          </w:p>
          <w:p w14:paraId="27E044D5" w14:textId="77777777" w:rsidR="00FB020E" w:rsidRPr="00E5464A" w:rsidRDefault="2DAEA8A2" w:rsidP="2DAEA8A2">
            <w:pPr>
              <w:pStyle w:val="NoSpacing"/>
              <w:numPr>
                <w:ilvl w:val="0"/>
                <w:numId w:val="10"/>
              </w:numPr>
            </w:pPr>
            <w:r w:rsidRPr="00E5464A">
              <w:t>Strategy</w:t>
            </w:r>
          </w:p>
          <w:p w14:paraId="3870BE1A" w14:textId="77777777" w:rsidR="00FB020E" w:rsidRPr="00E5464A" w:rsidRDefault="2DAEA8A2" w:rsidP="2DAEA8A2">
            <w:pPr>
              <w:pStyle w:val="NoSpacing"/>
              <w:numPr>
                <w:ilvl w:val="0"/>
                <w:numId w:val="10"/>
              </w:numPr>
            </w:pPr>
            <w:r w:rsidRPr="00E5464A">
              <w:t>Time Period</w:t>
            </w:r>
          </w:p>
          <w:p w14:paraId="37FC999A" w14:textId="5B2DE932" w:rsidR="00FB020E" w:rsidRPr="00E5464A" w:rsidRDefault="2DAEA8A2" w:rsidP="2DAEA8A2">
            <w:pPr>
              <w:pStyle w:val="NoSpacing"/>
              <w:numPr>
                <w:ilvl w:val="0"/>
                <w:numId w:val="10"/>
              </w:numPr>
            </w:pPr>
            <w:r w:rsidRPr="00E5464A">
              <w:t>Partner</w:t>
            </w:r>
            <w:r w:rsidR="00817514" w:rsidRPr="00E5464A">
              <w:t xml:space="preserve"> </w:t>
            </w:r>
          </w:p>
          <w:p w14:paraId="651111CD" w14:textId="77777777" w:rsidR="00FB020E" w:rsidRPr="00E5464A" w:rsidRDefault="2DAEA8A2" w:rsidP="2DAEA8A2">
            <w:pPr>
              <w:pStyle w:val="NoSpacing"/>
              <w:numPr>
                <w:ilvl w:val="0"/>
                <w:numId w:val="10"/>
              </w:numPr>
            </w:pPr>
            <w:r w:rsidRPr="00E5464A">
              <w:t>Investment Type</w:t>
            </w:r>
          </w:p>
          <w:p w14:paraId="05D02CCF" w14:textId="1E53BDAB" w:rsidR="00D9187A" w:rsidRPr="00E5464A" w:rsidRDefault="00D9187A" w:rsidP="2DAEA8A2">
            <w:pPr>
              <w:pStyle w:val="NoSpacing"/>
              <w:numPr>
                <w:ilvl w:val="0"/>
                <w:numId w:val="10"/>
              </w:numPr>
            </w:pPr>
            <w:r w:rsidRPr="00E5464A">
              <w:t>Investment Status</w:t>
            </w:r>
          </w:p>
          <w:p w14:paraId="19B6763F" w14:textId="77777777" w:rsidR="00FB020E" w:rsidRPr="00E5464A" w:rsidRDefault="2DAEA8A2" w:rsidP="2DAEA8A2">
            <w:pPr>
              <w:pStyle w:val="NoSpacing"/>
              <w:numPr>
                <w:ilvl w:val="0"/>
                <w:numId w:val="10"/>
              </w:numPr>
            </w:pPr>
            <w:r w:rsidRPr="00E5464A">
              <w:t>Geo Served</w:t>
            </w:r>
          </w:p>
          <w:p w14:paraId="2E2B9570" w14:textId="77777777" w:rsidR="00FB020E" w:rsidRPr="00E5464A" w:rsidRDefault="2DAEA8A2" w:rsidP="2DAEA8A2">
            <w:pPr>
              <w:pStyle w:val="NoSpacing"/>
              <w:numPr>
                <w:ilvl w:val="0"/>
                <w:numId w:val="10"/>
              </w:numPr>
            </w:pPr>
            <w:r w:rsidRPr="00E5464A">
              <w:t>Location of work</w:t>
            </w:r>
          </w:p>
          <w:p w14:paraId="6FC00B07" w14:textId="44FCDEFB" w:rsidR="00FB020E" w:rsidRPr="00E5464A" w:rsidRDefault="2DAEA8A2" w:rsidP="2DAEA8A2">
            <w:pPr>
              <w:pStyle w:val="NoSpacing"/>
              <w:numPr>
                <w:ilvl w:val="0"/>
                <w:numId w:val="10"/>
              </w:numPr>
            </w:pPr>
            <w:r w:rsidRPr="00E5464A">
              <w:t>Partner Location</w:t>
            </w:r>
          </w:p>
          <w:p w14:paraId="3DE847AC" w14:textId="300B7B45" w:rsidR="00FB020E" w:rsidRPr="003470FD" w:rsidRDefault="2DAEA8A2" w:rsidP="00FB020E">
            <w:pPr>
              <w:pStyle w:val="NoSpacing"/>
            </w:pPr>
            <w:r w:rsidRPr="003470FD">
              <w:t>Metr</w:t>
            </w:r>
            <w:r w:rsidR="009D77B4">
              <w:t>ics</w:t>
            </w:r>
            <w:r w:rsidRPr="003470FD">
              <w:t>:</w:t>
            </w:r>
          </w:p>
          <w:p w14:paraId="3B7C7C24" w14:textId="2A6E3E6A" w:rsidR="00FB020E" w:rsidRPr="003470FD" w:rsidRDefault="2DAEA8A2" w:rsidP="2DAEA8A2">
            <w:pPr>
              <w:pStyle w:val="NoSpacing"/>
              <w:numPr>
                <w:ilvl w:val="0"/>
                <w:numId w:val="11"/>
              </w:numPr>
            </w:pPr>
            <w:r w:rsidRPr="003470FD">
              <w:t>Paid Amount $</w:t>
            </w:r>
          </w:p>
          <w:p w14:paraId="58882084" w14:textId="77777777" w:rsidR="005F4A10" w:rsidRPr="003470FD" w:rsidRDefault="005F4A10" w:rsidP="2DAEA8A2">
            <w:pPr>
              <w:pStyle w:val="NoSpacing"/>
              <w:numPr>
                <w:ilvl w:val="0"/>
                <w:numId w:val="11"/>
              </w:numPr>
            </w:pPr>
            <w:r w:rsidRPr="003470FD">
              <w:t>Unpaid Amount $</w:t>
            </w:r>
          </w:p>
          <w:p w14:paraId="450ED966" w14:textId="0544BB19" w:rsidR="00F6404B" w:rsidRPr="003470FD" w:rsidRDefault="2DAEA8A2" w:rsidP="2DAEA8A2">
            <w:pPr>
              <w:pStyle w:val="NoSpacing"/>
              <w:numPr>
                <w:ilvl w:val="0"/>
                <w:numId w:val="11"/>
              </w:numPr>
            </w:pPr>
            <w:r w:rsidRPr="003470FD">
              <w:t xml:space="preserve">Committed </w:t>
            </w:r>
            <w:r w:rsidR="00360124">
              <w:t xml:space="preserve">Investments </w:t>
            </w:r>
            <w:r w:rsidRPr="003470FD">
              <w:t>$</w:t>
            </w:r>
          </w:p>
          <w:p w14:paraId="66EEC54E" w14:textId="46DF7EB1" w:rsidR="00292BE8" w:rsidRPr="003470FD" w:rsidRDefault="00292BE8" w:rsidP="00292BE8">
            <w:pPr>
              <w:pStyle w:val="NoSpacing"/>
              <w:numPr>
                <w:ilvl w:val="0"/>
                <w:numId w:val="11"/>
              </w:numPr>
            </w:pPr>
            <w:r w:rsidRPr="003470FD">
              <w:t xml:space="preserve">Potential </w:t>
            </w:r>
            <w:r w:rsidR="00360124">
              <w:t xml:space="preserve">Investments </w:t>
            </w:r>
            <w:r w:rsidRPr="003470FD">
              <w:t>$</w:t>
            </w:r>
          </w:p>
          <w:p w14:paraId="28DAFA58" w14:textId="7670D825" w:rsidR="00084C2A" w:rsidRPr="003470FD" w:rsidRDefault="2DAEA8A2" w:rsidP="2DAEA8A2">
            <w:pPr>
              <w:pStyle w:val="NoSpacing"/>
              <w:numPr>
                <w:ilvl w:val="0"/>
                <w:numId w:val="11"/>
              </w:numPr>
            </w:pPr>
            <w:r w:rsidRPr="003470FD">
              <w:t xml:space="preserve"># of </w:t>
            </w:r>
            <w:r w:rsidR="00360124">
              <w:t>Investments</w:t>
            </w:r>
          </w:p>
          <w:p w14:paraId="19AD1F87" w14:textId="3FEF9E4C" w:rsidR="00D62FE6" w:rsidRPr="005309CF" w:rsidRDefault="2DAEA8A2" w:rsidP="2DAEA8A2">
            <w:pPr>
              <w:pStyle w:val="NoSpacing"/>
              <w:numPr>
                <w:ilvl w:val="0"/>
                <w:numId w:val="11"/>
              </w:numPr>
              <w:rPr>
                <w:rFonts w:ascii="Arial" w:eastAsia="Arial" w:hAnsi="Arial" w:cs="Arial"/>
                <w:color w:val="000000"/>
              </w:rPr>
            </w:pPr>
            <w:r w:rsidRPr="003470FD">
              <w:t>Investment Payment Amount</w:t>
            </w:r>
          </w:p>
        </w:tc>
        <w:tc>
          <w:tcPr>
            <w:tcW w:w="1440" w:type="dxa"/>
          </w:tcPr>
          <w:p w14:paraId="219F4C0C" w14:textId="77777777" w:rsidR="008C5A2B" w:rsidRPr="00C7665B" w:rsidRDefault="2DAEA8A2" w:rsidP="00E27DCC">
            <w:pPr>
              <w:pStyle w:val="NoSpacing"/>
              <w:rPr>
                <w:rFonts w:cs="Arial"/>
                <w:color w:val="000000"/>
              </w:rPr>
            </w:pPr>
            <w:r w:rsidRPr="00E27DCC">
              <w:lastRenderedPageBreak/>
              <w:t>U6</w:t>
            </w:r>
          </w:p>
        </w:tc>
      </w:tr>
    </w:tbl>
    <w:p w14:paraId="5F86323C" w14:textId="688E7E8A" w:rsidR="008C5A2B" w:rsidRDefault="008C5A2B" w:rsidP="00916882">
      <w:pPr>
        <w:pStyle w:val="NoSpacing"/>
      </w:pPr>
    </w:p>
    <w:p w14:paraId="0364D903" w14:textId="6270EA41" w:rsidR="00E65DE7" w:rsidRDefault="2DAEA8A2" w:rsidP="00E65DE7">
      <w:pPr>
        <w:pStyle w:val="NoSpacing"/>
        <w:rPr>
          <w:b/>
        </w:rPr>
      </w:pPr>
      <w:r w:rsidRPr="2DAEA8A2">
        <w:rPr>
          <w:b/>
          <w:bCs/>
        </w:rPr>
        <w:t xml:space="preserve">Visualization: Summary of key </w:t>
      </w:r>
      <w:r w:rsidR="00360124">
        <w:rPr>
          <w:b/>
          <w:bCs/>
        </w:rPr>
        <w:t xml:space="preserve">portfolio </w:t>
      </w:r>
      <w:r w:rsidRPr="2DAEA8A2">
        <w:rPr>
          <w:b/>
          <w:bCs/>
        </w:rPr>
        <w:t>metr</w:t>
      </w:r>
      <w:r w:rsidR="009D77B4">
        <w:rPr>
          <w:b/>
          <w:bCs/>
        </w:rPr>
        <w:t>ics</w:t>
      </w:r>
    </w:p>
    <w:p w14:paraId="1E9C4523" w14:textId="7D2CA19A" w:rsidR="00542198" w:rsidRPr="00542198" w:rsidRDefault="2DAEA8A2" w:rsidP="00542198">
      <w:pPr>
        <w:pStyle w:val="NoSpacing"/>
      </w:pPr>
      <w:r>
        <w:t>Ad-hoc Investment Analyt</w:t>
      </w:r>
      <w:r w:rsidR="009D77B4">
        <w:t>ics</w:t>
      </w:r>
      <w:r>
        <w:t>: This view will allow power users to analyze metr</w:t>
      </w:r>
      <w:r w:rsidR="009D77B4">
        <w:t>ics</w:t>
      </w:r>
      <w:r>
        <w:t xml:space="preserve"> across multiple dimensions to gain insights into </w:t>
      </w:r>
      <w:r w:rsidR="00360124">
        <w:t xml:space="preserve">portfolios </w:t>
      </w:r>
      <w:r>
        <w:t xml:space="preserve">from an investment, strategy and potential </w:t>
      </w:r>
      <w:r w:rsidR="00360124">
        <w:t xml:space="preserve">Investments </w:t>
      </w:r>
      <w:r>
        <w:t>perspective.</w:t>
      </w:r>
    </w:p>
    <w:p w14:paraId="78E2622C" w14:textId="77777777" w:rsidR="00542198" w:rsidRDefault="00542198" w:rsidP="00E65DE7">
      <w:pPr>
        <w:pStyle w:val="NoSpacing"/>
        <w:rPr>
          <w:b/>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1211"/>
        <w:gridCol w:w="1620"/>
        <w:gridCol w:w="1890"/>
        <w:gridCol w:w="1620"/>
        <w:gridCol w:w="1923"/>
      </w:tblGrid>
      <w:tr w:rsidR="008A3818" w14:paraId="7211F45D" w14:textId="77777777" w:rsidTr="00D71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4279D340" w14:textId="0A193264" w:rsidR="008A3818" w:rsidRPr="00FD2BA6" w:rsidRDefault="008A3818" w:rsidP="00E65DE7">
            <w:pPr>
              <w:pStyle w:val="NoSpacing"/>
              <w:rPr>
                <w:b w:val="0"/>
                <w:sz w:val="20"/>
              </w:rPr>
            </w:pPr>
            <w:r w:rsidRPr="2DAEA8A2">
              <w:rPr>
                <w:b w:val="0"/>
                <w:bCs w:val="0"/>
                <w:sz w:val="20"/>
                <w:szCs w:val="20"/>
              </w:rPr>
              <w:t>Total Paid $</w:t>
            </w:r>
          </w:p>
        </w:tc>
        <w:tc>
          <w:tcPr>
            <w:tcW w:w="1211" w:type="dxa"/>
          </w:tcPr>
          <w:p w14:paraId="641CFB3C" w14:textId="63E4F93E" w:rsidR="008A3818" w:rsidRPr="2DAEA8A2" w:rsidRDefault="008A3818" w:rsidP="00E65DE7">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1A75E7">
              <w:rPr>
                <w:b w:val="0"/>
                <w:bCs w:val="0"/>
                <w:sz w:val="20"/>
                <w:szCs w:val="20"/>
              </w:rPr>
              <w:t>Total Unpaid $</w:t>
            </w:r>
          </w:p>
        </w:tc>
        <w:tc>
          <w:tcPr>
            <w:tcW w:w="1620" w:type="dxa"/>
          </w:tcPr>
          <w:p w14:paraId="56AA0967" w14:textId="3E3E0BAB" w:rsidR="008A3818" w:rsidRPr="00FD2BA6" w:rsidRDefault="008A3818" w:rsidP="00E65DE7">
            <w:pPr>
              <w:pStyle w:val="NoSpacing"/>
              <w:cnfStyle w:val="100000000000" w:firstRow="1" w:lastRow="0" w:firstColumn="0" w:lastColumn="0" w:oddVBand="0" w:evenVBand="0" w:oddHBand="0" w:evenHBand="0" w:firstRowFirstColumn="0" w:firstRowLastColumn="0" w:lastRowFirstColumn="0" w:lastRowLastColumn="0"/>
              <w:rPr>
                <w:b w:val="0"/>
                <w:sz w:val="20"/>
              </w:rPr>
            </w:pPr>
            <w:r w:rsidRPr="2DAEA8A2">
              <w:rPr>
                <w:b w:val="0"/>
                <w:bCs w:val="0"/>
                <w:sz w:val="20"/>
                <w:szCs w:val="20"/>
              </w:rPr>
              <w:t xml:space="preserve">Total Committed </w:t>
            </w:r>
            <w:r w:rsidR="00A35CFD" w:rsidRPr="00A35CFD">
              <w:rPr>
                <w:b w:val="0"/>
                <w:bCs w:val="0"/>
                <w:sz w:val="20"/>
                <w:szCs w:val="20"/>
              </w:rPr>
              <w:t xml:space="preserve">Investments </w:t>
            </w:r>
            <w:r w:rsidRPr="2DAEA8A2">
              <w:rPr>
                <w:b w:val="0"/>
                <w:bCs w:val="0"/>
                <w:sz w:val="20"/>
                <w:szCs w:val="20"/>
              </w:rPr>
              <w:t>$</w:t>
            </w:r>
          </w:p>
        </w:tc>
        <w:tc>
          <w:tcPr>
            <w:tcW w:w="1890" w:type="dxa"/>
          </w:tcPr>
          <w:p w14:paraId="651B13D6" w14:textId="154AE010" w:rsidR="008A3818" w:rsidRPr="00FD2BA6" w:rsidRDefault="008A3818" w:rsidP="000D2B3E">
            <w:pPr>
              <w:pStyle w:val="NoSpacing"/>
              <w:cnfStyle w:val="100000000000" w:firstRow="1" w:lastRow="0" w:firstColumn="0" w:lastColumn="0" w:oddVBand="0" w:evenVBand="0" w:oddHBand="0" w:evenHBand="0" w:firstRowFirstColumn="0" w:firstRowLastColumn="0" w:lastRowFirstColumn="0" w:lastRowLastColumn="0"/>
              <w:rPr>
                <w:b w:val="0"/>
                <w:sz w:val="20"/>
              </w:rPr>
            </w:pPr>
            <w:r w:rsidRPr="2DAEA8A2">
              <w:rPr>
                <w:b w:val="0"/>
                <w:bCs w:val="0"/>
                <w:sz w:val="20"/>
                <w:szCs w:val="20"/>
              </w:rPr>
              <w:t xml:space="preserve">Total Potential </w:t>
            </w:r>
            <w:r w:rsidR="00A35CFD" w:rsidRPr="00A35CFD">
              <w:rPr>
                <w:b w:val="0"/>
                <w:bCs w:val="0"/>
                <w:sz w:val="20"/>
                <w:szCs w:val="20"/>
              </w:rPr>
              <w:t xml:space="preserve">Investments </w:t>
            </w:r>
            <w:r w:rsidRPr="2DAEA8A2">
              <w:rPr>
                <w:b w:val="0"/>
                <w:bCs w:val="0"/>
                <w:sz w:val="20"/>
                <w:szCs w:val="20"/>
              </w:rPr>
              <w:t>$</w:t>
            </w:r>
          </w:p>
        </w:tc>
        <w:tc>
          <w:tcPr>
            <w:tcW w:w="1620" w:type="dxa"/>
          </w:tcPr>
          <w:p w14:paraId="736A5F5C" w14:textId="27208B65" w:rsidR="008A3818" w:rsidRPr="00FD2BA6" w:rsidRDefault="008A3818" w:rsidP="00A37EAA">
            <w:pPr>
              <w:pStyle w:val="NoSpacing"/>
              <w:cnfStyle w:val="100000000000" w:firstRow="1" w:lastRow="0" w:firstColumn="0" w:lastColumn="0" w:oddVBand="0" w:evenVBand="0" w:oddHBand="0" w:evenHBand="0" w:firstRowFirstColumn="0" w:firstRowLastColumn="0" w:lastRowFirstColumn="0" w:lastRowLastColumn="0"/>
              <w:rPr>
                <w:b w:val="0"/>
                <w:sz w:val="20"/>
              </w:rPr>
            </w:pPr>
            <w:r w:rsidRPr="2DAEA8A2">
              <w:rPr>
                <w:b w:val="0"/>
                <w:bCs w:val="0"/>
                <w:sz w:val="20"/>
                <w:szCs w:val="20"/>
              </w:rPr>
              <w:t xml:space="preserve">Total # of </w:t>
            </w:r>
            <w:r w:rsidR="00A35CFD" w:rsidRPr="00A35CFD">
              <w:rPr>
                <w:b w:val="0"/>
                <w:bCs w:val="0"/>
                <w:sz w:val="20"/>
                <w:szCs w:val="20"/>
              </w:rPr>
              <w:t>Investments</w:t>
            </w:r>
          </w:p>
        </w:tc>
        <w:tc>
          <w:tcPr>
            <w:tcW w:w="1923" w:type="dxa"/>
          </w:tcPr>
          <w:p w14:paraId="52D9444E" w14:textId="2075BF0F" w:rsidR="008A3818" w:rsidRPr="00FD2BA6" w:rsidRDefault="008A3818" w:rsidP="00E65DE7">
            <w:pPr>
              <w:pStyle w:val="NoSpacing"/>
              <w:cnfStyle w:val="100000000000" w:firstRow="1" w:lastRow="0" w:firstColumn="0" w:lastColumn="0" w:oddVBand="0" w:evenVBand="0" w:oddHBand="0" w:evenHBand="0" w:firstRowFirstColumn="0" w:firstRowLastColumn="0" w:lastRowFirstColumn="0" w:lastRowLastColumn="0"/>
              <w:rPr>
                <w:b w:val="0"/>
                <w:sz w:val="20"/>
              </w:rPr>
            </w:pPr>
            <w:r w:rsidRPr="26E74F6B">
              <w:rPr>
                <w:b w:val="0"/>
                <w:bCs w:val="0"/>
                <w:sz w:val="20"/>
                <w:szCs w:val="20"/>
              </w:rPr>
              <w:t>Total Investment Payment Am</w:t>
            </w:r>
            <w:r>
              <w:rPr>
                <w:b w:val="0"/>
                <w:bCs w:val="0"/>
                <w:sz w:val="20"/>
                <w:szCs w:val="20"/>
              </w:rPr>
              <w:t>ou</w:t>
            </w:r>
            <w:r w:rsidRPr="26E74F6B">
              <w:rPr>
                <w:b w:val="0"/>
                <w:bCs w:val="0"/>
                <w:sz w:val="20"/>
                <w:szCs w:val="20"/>
              </w:rPr>
              <w:t>nt</w:t>
            </w:r>
          </w:p>
        </w:tc>
      </w:tr>
      <w:tr w:rsidR="008A3818" w14:paraId="724C8876" w14:textId="77777777" w:rsidTr="00D7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35D89B1B" w14:textId="77777777" w:rsidR="008A3818" w:rsidRPr="00FD2BA6" w:rsidRDefault="008A3818" w:rsidP="00E65DE7">
            <w:pPr>
              <w:pStyle w:val="NoSpacing"/>
              <w:rPr>
                <w:b w:val="0"/>
                <w:sz w:val="20"/>
              </w:rPr>
            </w:pPr>
          </w:p>
        </w:tc>
        <w:tc>
          <w:tcPr>
            <w:tcW w:w="1211" w:type="dxa"/>
          </w:tcPr>
          <w:p w14:paraId="76619DA0" w14:textId="0164650F" w:rsidR="008A3818" w:rsidRPr="00FD2BA6" w:rsidRDefault="008A3818"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620" w:type="dxa"/>
          </w:tcPr>
          <w:p w14:paraId="51C33672" w14:textId="46DF0F7A" w:rsidR="008A3818" w:rsidRPr="00FD2BA6" w:rsidRDefault="008A3818"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890" w:type="dxa"/>
          </w:tcPr>
          <w:p w14:paraId="36ACF59B" w14:textId="77777777" w:rsidR="008A3818" w:rsidRPr="00FD2BA6" w:rsidRDefault="008A3818"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620" w:type="dxa"/>
          </w:tcPr>
          <w:p w14:paraId="026B5E97" w14:textId="77777777" w:rsidR="008A3818" w:rsidRPr="00FD2BA6" w:rsidRDefault="008A3818"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923" w:type="dxa"/>
          </w:tcPr>
          <w:p w14:paraId="6C1877B5" w14:textId="77777777" w:rsidR="008A3818" w:rsidRPr="00FD2BA6" w:rsidRDefault="008A3818"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r>
      <w:tr w:rsidR="008A3818" w14:paraId="358F4F20" w14:textId="77777777" w:rsidTr="00D71EF1">
        <w:tc>
          <w:tcPr>
            <w:cnfStyle w:val="001000000000" w:firstRow="0" w:lastRow="0" w:firstColumn="1" w:lastColumn="0" w:oddVBand="0" w:evenVBand="0" w:oddHBand="0" w:evenHBand="0" w:firstRowFirstColumn="0" w:firstRowLastColumn="0" w:lastRowFirstColumn="0" w:lastRowLastColumn="0"/>
            <w:tcW w:w="787" w:type="dxa"/>
          </w:tcPr>
          <w:p w14:paraId="70B39CEC" w14:textId="77777777" w:rsidR="008A3818" w:rsidRPr="00FD2BA6" w:rsidRDefault="008A3818" w:rsidP="00E65DE7">
            <w:pPr>
              <w:pStyle w:val="NoSpacing"/>
              <w:rPr>
                <w:b w:val="0"/>
                <w:sz w:val="20"/>
              </w:rPr>
            </w:pPr>
          </w:p>
        </w:tc>
        <w:tc>
          <w:tcPr>
            <w:tcW w:w="1211" w:type="dxa"/>
          </w:tcPr>
          <w:p w14:paraId="3598078A" w14:textId="77777777" w:rsidR="008A3818" w:rsidRPr="00FD2BA6" w:rsidRDefault="008A3818" w:rsidP="00E65DE7">
            <w:pPr>
              <w:pStyle w:val="NoSpacing"/>
              <w:cnfStyle w:val="000000000000" w:firstRow="0" w:lastRow="0" w:firstColumn="0" w:lastColumn="0" w:oddVBand="0" w:evenVBand="0" w:oddHBand="0" w:evenHBand="0" w:firstRowFirstColumn="0" w:firstRowLastColumn="0" w:lastRowFirstColumn="0" w:lastRowLastColumn="0"/>
              <w:rPr>
                <w:b/>
                <w:sz w:val="20"/>
              </w:rPr>
            </w:pPr>
          </w:p>
        </w:tc>
        <w:tc>
          <w:tcPr>
            <w:tcW w:w="1620" w:type="dxa"/>
          </w:tcPr>
          <w:p w14:paraId="24661213" w14:textId="77777777" w:rsidR="008A3818" w:rsidRPr="00FD2BA6" w:rsidRDefault="008A3818" w:rsidP="00E65DE7">
            <w:pPr>
              <w:pStyle w:val="NoSpacing"/>
              <w:cnfStyle w:val="000000000000" w:firstRow="0" w:lastRow="0" w:firstColumn="0" w:lastColumn="0" w:oddVBand="0" w:evenVBand="0" w:oddHBand="0" w:evenHBand="0" w:firstRowFirstColumn="0" w:firstRowLastColumn="0" w:lastRowFirstColumn="0" w:lastRowLastColumn="0"/>
              <w:rPr>
                <w:b/>
                <w:sz w:val="20"/>
              </w:rPr>
            </w:pPr>
          </w:p>
        </w:tc>
        <w:tc>
          <w:tcPr>
            <w:tcW w:w="1890" w:type="dxa"/>
          </w:tcPr>
          <w:p w14:paraId="7AD02DAD" w14:textId="77777777" w:rsidR="008A3818" w:rsidRPr="00FD2BA6" w:rsidRDefault="008A3818" w:rsidP="00E65DE7">
            <w:pPr>
              <w:pStyle w:val="NoSpacing"/>
              <w:cnfStyle w:val="000000000000" w:firstRow="0" w:lastRow="0" w:firstColumn="0" w:lastColumn="0" w:oddVBand="0" w:evenVBand="0" w:oddHBand="0" w:evenHBand="0" w:firstRowFirstColumn="0" w:firstRowLastColumn="0" w:lastRowFirstColumn="0" w:lastRowLastColumn="0"/>
              <w:rPr>
                <w:b/>
                <w:sz w:val="20"/>
              </w:rPr>
            </w:pPr>
          </w:p>
        </w:tc>
        <w:tc>
          <w:tcPr>
            <w:tcW w:w="1620" w:type="dxa"/>
          </w:tcPr>
          <w:p w14:paraId="72A5601A" w14:textId="77777777" w:rsidR="008A3818" w:rsidRPr="00FD2BA6" w:rsidRDefault="008A3818" w:rsidP="00E65DE7">
            <w:pPr>
              <w:pStyle w:val="NoSpacing"/>
              <w:cnfStyle w:val="000000000000" w:firstRow="0" w:lastRow="0" w:firstColumn="0" w:lastColumn="0" w:oddVBand="0" w:evenVBand="0" w:oddHBand="0" w:evenHBand="0" w:firstRowFirstColumn="0" w:firstRowLastColumn="0" w:lastRowFirstColumn="0" w:lastRowLastColumn="0"/>
              <w:rPr>
                <w:b/>
                <w:sz w:val="20"/>
              </w:rPr>
            </w:pPr>
          </w:p>
        </w:tc>
        <w:tc>
          <w:tcPr>
            <w:tcW w:w="1923" w:type="dxa"/>
          </w:tcPr>
          <w:p w14:paraId="4D64C26D" w14:textId="77777777" w:rsidR="008A3818" w:rsidRPr="00FD2BA6" w:rsidRDefault="008A3818" w:rsidP="00E65DE7">
            <w:pPr>
              <w:pStyle w:val="NoSpacing"/>
              <w:cnfStyle w:val="000000000000" w:firstRow="0" w:lastRow="0" w:firstColumn="0" w:lastColumn="0" w:oddVBand="0" w:evenVBand="0" w:oddHBand="0" w:evenHBand="0" w:firstRowFirstColumn="0" w:firstRowLastColumn="0" w:lastRowFirstColumn="0" w:lastRowLastColumn="0"/>
              <w:rPr>
                <w:b/>
                <w:sz w:val="20"/>
              </w:rPr>
            </w:pPr>
          </w:p>
        </w:tc>
      </w:tr>
      <w:tr w:rsidR="00FC7E89" w14:paraId="6DF36458" w14:textId="77777777" w:rsidTr="00D7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5623F77E" w14:textId="77777777" w:rsidR="00FC7E89" w:rsidRPr="00FD2BA6" w:rsidRDefault="00FC7E89" w:rsidP="00E65DE7">
            <w:pPr>
              <w:pStyle w:val="NoSpacing"/>
              <w:rPr>
                <w:b w:val="0"/>
                <w:sz w:val="20"/>
              </w:rPr>
            </w:pPr>
          </w:p>
        </w:tc>
        <w:tc>
          <w:tcPr>
            <w:tcW w:w="1211" w:type="dxa"/>
          </w:tcPr>
          <w:p w14:paraId="3CDA8107" w14:textId="77777777" w:rsidR="00FC7E89" w:rsidRPr="00FD2BA6" w:rsidRDefault="00FC7E89"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620" w:type="dxa"/>
          </w:tcPr>
          <w:p w14:paraId="2594C4BC" w14:textId="77777777" w:rsidR="00FC7E89" w:rsidRPr="00FD2BA6" w:rsidRDefault="00FC7E89"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890" w:type="dxa"/>
          </w:tcPr>
          <w:p w14:paraId="574C15F2" w14:textId="77777777" w:rsidR="00FC7E89" w:rsidRPr="00FD2BA6" w:rsidRDefault="00FC7E89"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620" w:type="dxa"/>
          </w:tcPr>
          <w:p w14:paraId="1CF2C0DB" w14:textId="77777777" w:rsidR="00FC7E89" w:rsidRPr="00FD2BA6" w:rsidRDefault="00FC7E89"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c>
          <w:tcPr>
            <w:tcW w:w="1923" w:type="dxa"/>
          </w:tcPr>
          <w:p w14:paraId="27DD402A" w14:textId="77777777" w:rsidR="00FC7E89" w:rsidRPr="00FD2BA6" w:rsidRDefault="00FC7E89" w:rsidP="00E65DE7">
            <w:pPr>
              <w:pStyle w:val="NoSpacing"/>
              <w:cnfStyle w:val="000000100000" w:firstRow="0" w:lastRow="0" w:firstColumn="0" w:lastColumn="0" w:oddVBand="0" w:evenVBand="0" w:oddHBand="1" w:evenHBand="0" w:firstRowFirstColumn="0" w:firstRowLastColumn="0" w:lastRowFirstColumn="0" w:lastRowLastColumn="0"/>
              <w:rPr>
                <w:b/>
                <w:sz w:val="20"/>
              </w:rPr>
            </w:pPr>
          </w:p>
        </w:tc>
      </w:tr>
    </w:tbl>
    <w:p w14:paraId="7D8A9708" w14:textId="77777777" w:rsidR="00E6572F" w:rsidRDefault="00E6572F" w:rsidP="00E65DE7">
      <w:pPr>
        <w:pStyle w:val="NoSpacing"/>
        <w:rPr>
          <w:b/>
        </w:rPr>
      </w:pPr>
    </w:p>
    <w:p w14:paraId="25387ECA" w14:textId="77777777" w:rsidR="00E65DE7" w:rsidRDefault="00E65DE7" w:rsidP="00916882">
      <w:pPr>
        <w:pStyle w:val="NoSpacing"/>
      </w:pPr>
    </w:p>
    <w:tbl>
      <w:tblPr>
        <w:tblW w:w="1017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1"/>
        <w:gridCol w:w="7749"/>
        <w:gridCol w:w="1550"/>
      </w:tblGrid>
      <w:tr w:rsidR="00420E0B" w:rsidRPr="00C7665B" w14:paraId="107D6157" w14:textId="77777777" w:rsidTr="26E74F6B">
        <w:trPr>
          <w:cantSplit/>
          <w:trHeight w:val="462"/>
          <w:tblHeader/>
        </w:trPr>
        <w:tc>
          <w:tcPr>
            <w:tcW w:w="810" w:type="dxa"/>
            <w:tcBorders>
              <w:bottom w:val="single" w:sz="6" w:space="0" w:color="auto"/>
            </w:tcBorders>
            <w:shd w:val="clear" w:color="auto" w:fill="CCCCCC"/>
            <w:tcMar>
              <w:left w:w="58" w:type="dxa"/>
              <w:right w:w="58" w:type="dxa"/>
            </w:tcMar>
            <w:vAlign w:val="center"/>
          </w:tcPr>
          <w:p w14:paraId="35A5A599" w14:textId="0E4B3FD8" w:rsidR="00420E0B"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97471C">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00" w:type="dxa"/>
            <w:tcBorders>
              <w:bottom w:val="single" w:sz="6" w:space="0" w:color="auto"/>
            </w:tcBorders>
            <w:shd w:val="clear" w:color="auto" w:fill="CCCCCC"/>
            <w:vAlign w:val="center"/>
          </w:tcPr>
          <w:p w14:paraId="2ECEAF0E" w14:textId="77777777" w:rsidR="00420E0B"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4A1E8912" w14:textId="77777777" w:rsidR="00420E0B"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420E0B" w:rsidRPr="00C7665B" w14:paraId="49E4BA0D" w14:textId="77777777" w:rsidTr="26E74F6B">
        <w:trPr>
          <w:trHeight w:val="465"/>
        </w:trPr>
        <w:tc>
          <w:tcPr>
            <w:tcW w:w="810" w:type="dxa"/>
            <w:tcMar>
              <w:left w:w="58" w:type="dxa"/>
              <w:right w:w="58" w:type="dxa"/>
            </w:tcMar>
          </w:tcPr>
          <w:p w14:paraId="350C0C5D" w14:textId="6C266B49" w:rsidR="00420E0B" w:rsidRPr="00C7665B" w:rsidRDefault="00834928" w:rsidP="00420E0B">
            <w:pPr>
              <w:pStyle w:val="NoSpacing"/>
            </w:pPr>
            <w:r>
              <w:t>R6.2</w:t>
            </w:r>
          </w:p>
        </w:tc>
        <w:tc>
          <w:tcPr>
            <w:tcW w:w="7200" w:type="dxa"/>
          </w:tcPr>
          <w:p w14:paraId="1FA11F37" w14:textId="53CD7883" w:rsidR="00420E0B" w:rsidRPr="00D20AF7" w:rsidRDefault="2DAEA8A2" w:rsidP="00C24301">
            <w:pPr>
              <w:pStyle w:val="NoSpacing"/>
            </w:pPr>
            <w:r w:rsidRPr="00D20AF7">
              <w:t xml:space="preserve">Ability to report detailed level </w:t>
            </w:r>
            <w:r w:rsidR="00A35CFD" w:rsidRPr="00A35CFD">
              <w:t xml:space="preserve">Investments </w:t>
            </w:r>
            <w:r w:rsidRPr="00D20AF7">
              <w:t xml:space="preserve">highlighting payment details such as past, current and forecasted payments and schedules by </w:t>
            </w:r>
            <w:r w:rsidR="006D2A56" w:rsidRPr="00D20AF7">
              <w:t>Investment</w:t>
            </w:r>
            <w:r w:rsidRPr="00D20AF7">
              <w:t xml:space="preserve"> level. Following are the attributes</w:t>
            </w:r>
          </w:p>
          <w:p w14:paraId="77A50105" w14:textId="77777777" w:rsidR="00C24301" w:rsidRPr="005440CD" w:rsidRDefault="2DAEA8A2" w:rsidP="00C24301">
            <w:pPr>
              <w:pStyle w:val="NoSpacing"/>
            </w:pPr>
            <w:r w:rsidRPr="005440CD">
              <w:t>Dimensions:</w:t>
            </w:r>
          </w:p>
          <w:p w14:paraId="570025BB" w14:textId="77777777" w:rsidR="00C82E5E" w:rsidRPr="005440CD" w:rsidRDefault="2DAEA8A2" w:rsidP="2DAEA8A2">
            <w:pPr>
              <w:pStyle w:val="NoSpacing"/>
              <w:numPr>
                <w:ilvl w:val="0"/>
                <w:numId w:val="12"/>
              </w:numPr>
            </w:pPr>
            <w:r w:rsidRPr="005440CD">
              <w:t>Division</w:t>
            </w:r>
          </w:p>
          <w:p w14:paraId="3BB44862" w14:textId="77777777" w:rsidR="00C82E5E" w:rsidRPr="005440CD" w:rsidRDefault="2DAEA8A2" w:rsidP="2DAEA8A2">
            <w:pPr>
              <w:pStyle w:val="NoSpacing"/>
              <w:numPr>
                <w:ilvl w:val="0"/>
                <w:numId w:val="12"/>
              </w:numPr>
            </w:pPr>
            <w:r w:rsidRPr="005440CD">
              <w:t>Team</w:t>
            </w:r>
          </w:p>
          <w:p w14:paraId="0E499C17" w14:textId="77777777" w:rsidR="00C82E5E" w:rsidRPr="005440CD" w:rsidRDefault="2DAEA8A2" w:rsidP="2DAEA8A2">
            <w:pPr>
              <w:pStyle w:val="NoSpacing"/>
              <w:numPr>
                <w:ilvl w:val="0"/>
                <w:numId w:val="12"/>
              </w:numPr>
            </w:pPr>
            <w:r w:rsidRPr="005440CD">
              <w:t>Strategy</w:t>
            </w:r>
          </w:p>
          <w:p w14:paraId="0ED91739" w14:textId="395CA596" w:rsidR="00FC1BE4" w:rsidRPr="005440CD" w:rsidRDefault="2DAEA8A2" w:rsidP="2DAEA8A2">
            <w:pPr>
              <w:pStyle w:val="NoSpacing"/>
              <w:numPr>
                <w:ilvl w:val="0"/>
                <w:numId w:val="12"/>
              </w:numPr>
            </w:pPr>
            <w:r w:rsidRPr="005440CD">
              <w:t>Initiative</w:t>
            </w:r>
          </w:p>
          <w:p w14:paraId="38F5D295" w14:textId="77777777" w:rsidR="00C82E5E" w:rsidRPr="005440CD" w:rsidRDefault="2DAEA8A2" w:rsidP="2DAEA8A2">
            <w:pPr>
              <w:pStyle w:val="NoSpacing"/>
              <w:numPr>
                <w:ilvl w:val="0"/>
                <w:numId w:val="12"/>
              </w:numPr>
            </w:pPr>
            <w:r w:rsidRPr="005440CD">
              <w:t>Time Period</w:t>
            </w:r>
          </w:p>
          <w:p w14:paraId="499C68C2" w14:textId="77777777" w:rsidR="00C82E5E" w:rsidRPr="005440CD" w:rsidRDefault="2DAEA8A2" w:rsidP="2DAEA8A2">
            <w:pPr>
              <w:pStyle w:val="NoSpacing"/>
              <w:numPr>
                <w:ilvl w:val="0"/>
                <w:numId w:val="12"/>
              </w:numPr>
            </w:pPr>
            <w:r w:rsidRPr="005440CD">
              <w:t>Partner</w:t>
            </w:r>
          </w:p>
          <w:p w14:paraId="106BB106" w14:textId="77777777" w:rsidR="00C82E5E" w:rsidRPr="005440CD" w:rsidRDefault="2DAEA8A2" w:rsidP="2DAEA8A2">
            <w:pPr>
              <w:pStyle w:val="NoSpacing"/>
              <w:numPr>
                <w:ilvl w:val="0"/>
                <w:numId w:val="12"/>
              </w:numPr>
            </w:pPr>
            <w:r w:rsidRPr="005440CD">
              <w:t>Investment Type</w:t>
            </w:r>
          </w:p>
          <w:p w14:paraId="0E72DECB" w14:textId="77777777" w:rsidR="00C82E5E" w:rsidRPr="005440CD" w:rsidRDefault="2DAEA8A2" w:rsidP="2DAEA8A2">
            <w:pPr>
              <w:pStyle w:val="NoSpacing"/>
              <w:numPr>
                <w:ilvl w:val="0"/>
                <w:numId w:val="12"/>
              </w:numPr>
            </w:pPr>
            <w:r w:rsidRPr="005440CD">
              <w:t>Geo Served</w:t>
            </w:r>
          </w:p>
          <w:p w14:paraId="67D9BA48" w14:textId="77777777" w:rsidR="00C82E5E" w:rsidRPr="005440CD" w:rsidRDefault="2DAEA8A2" w:rsidP="2DAEA8A2">
            <w:pPr>
              <w:pStyle w:val="NoSpacing"/>
              <w:numPr>
                <w:ilvl w:val="0"/>
                <w:numId w:val="12"/>
              </w:numPr>
            </w:pPr>
            <w:r w:rsidRPr="005440CD">
              <w:t>Location of work</w:t>
            </w:r>
          </w:p>
          <w:p w14:paraId="26CC4043" w14:textId="76D37CF8" w:rsidR="00C82E5E" w:rsidRPr="005440CD" w:rsidRDefault="2DAEA8A2" w:rsidP="2DAEA8A2">
            <w:pPr>
              <w:pStyle w:val="NoSpacing"/>
              <w:numPr>
                <w:ilvl w:val="0"/>
                <w:numId w:val="12"/>
              </w:numPr>
            </w:pPr>
            <w:r w:rsidRPr="005440CD">
              <w:t>Partner Location</w:t>
            </w:r>
            <w:r w:rsidR="006F16BC" w:rsidRPr="005440CD">
              <w:t xml:space="preserve"> </w:t>
            </w:r>
          </w:p>
          <w:p w14:paraId="6C97923C" w14:textId="209B45E6" w:rsidR="006F16BC" w:rsidRPr="005440CD" w:rsidRDefault="006F16BC" w:rsidP="2DAEA8A2">
            <w:pPr>
              <w:pStyle w:val="NoSpacing"/>
              <w:numPr>
                <w:ilvl w:val="0"/>
                <w:numId w:val="12"/>
              </w:numPr>
              <w:rPr>
                <w:color w:val="C0504D" w:themeColor="accent2"/>
              </w:rPr>
            </w:pPr>
            <w:r w:rsidRPr="005440CD">
              <w:rPr>
                <w:color w:val="C0504D" w:themeColor="accent2"/>
              </w:rPr>
              <w:lastRenderedPageBreak/>
              <w:t>Note:</w:t>
            </w:r>
            <w:r w:rsidR="00DE34DC" w:rsidRPr="005440CD">
              <w:rPr>
                <w:color w:val="C0504D" w:themeColor="accent2"/>
              </w:rPr>
              <w:t xml:space="preserve"> Above l</w:t>
            </w:r>
            <w:r w:rsidRPr="005440CD">
              <w:rPr>
                <w:color w:val="C0504D" w:themeColor="accent2"/>
              </w:rPr>
              <w:t xml:space="preserve">isted </w:t>
            </w:r>
            <w:r w:rsidR="00DE34DC" w:rsidRPr="005440CD">
              <w:rPr>
                <w:color w:val="C0504D" w:themeColor="accent2"/>
              </w:rPr>
              <w:t>metr</w:t>
            </w:r>
            <w:r w:rsidR="009D77B4">
              <w:rPr>
                <w:color w:val="C0504D" w:themeColor="accent2"/>
              </w:rPr>
              <w:t>ics</w:t>
            </w:r>
            <w:r w:rsidRPr="005440CD">
              <w:rPr>
                <w:color w:val="C0504D" w:themeColor="accent2"/>
              </w:rPr>
              <w:t xml:space="preserve"> is a sample </w:t>
            </w:r>
            <w:r w:rsidR="00DE34DC" w:rsidRPr="005440CD">
              <w:rPr>
                <w:color w:val="C0504D" w:themeColor="accent2"/>
              </w:rPr>
              <w:t>set</w:t>
            </w:r>
            <w:r w:rsidRPr="005440CD">
              <w:rPr>
                <w:color w:val="C0504D" w:themeColor="accent2"/>
              </w:rPr>
              <w:t xml:space="preserve"> of dimensions </w:t>
            </w:r>
            <w:r w:rsidR="00A75A07" w:rsidRPr="005440CD">
              <w:rPr>
                <w:color w:val="C0504D" w:themeColor="accent2"/>
              </w:rPr>
              <w:t>by which</w:t>
            </w:r>
            <w:r w:rsidRPr="005440CD">
              <w:rPr>
                <w:color w:val="C0504D" w:themeColor="accent2"/>
              </w:rPr>
              <w:t xml:space="preserve"> we can slice/dice our data based on user selection</w:t>
            </w:r>
          </w:p>
          <w:p w14:paraId="04CA1798" w14:textId="3324C84D" w:rsidR="00C24301" w:rsidRPr="0024626E" w:rsidRDefault="2DAEA8A2" w:rsidP="0024626E">
            <w:pPr>
              <w:pStyle w:val="NoSpacing"/>
            </w:pPr>
            <w:r w:rsidRPr="0024626E">
              <w:t>Metr</w:t>
            </w:r>
            <w:r w:rsidR="009D77B4">
              <w:t>ics</w:t>
            </w:r>
            <w:r w:rsidRPr="0024626E">
              <w:t>:</w:t>
            </w:r>
          </w:p>
          <w:p w14:paraId="0B1910F4" w14:textId="51D4C249" w:rsidR="00093E90" w:rsidRPr="0024626E" w:rsidRDefault="2DAEA8A2" w:rsidP="2DAEA8A2">
            <w:pPr>
              <w:pStyle w:val="NoSpacing"/>
              <w:numPr>
                <w:ilvl w:val="0"/>
                <w:numId w:val="12"/>
              </w:numPr>
            </w:pPr>
            <w:r w:rsidRPr="0024626E">
              <w:t>Paid Amount $</w:t>
            </w:r>
          </w:p>
          <w:p w14:paraId="5BAC1803" w14:textId="5D5F3642" w:rsidR="00093E90" w:rsidRPr="0024626E" w:rsidRDefault="2DAEA8A2" w:rsidP="2DAEA8A2">
            <w:pPr>
              <w:pStyle w:val="NoSpacing"/>
              <w:numPr>
                <w:ilvl w:val="0"/>
                <w:numId w:val="12"/>
              </w:numPr>
            </w:pPr>
            <w:r w:rsidRPr="0024626E">
              <w:t xml:space="preserve">Committed </w:t>
            </w:r>
            <w:r w:rsidR="00A35CFD">
              <w:t xml:space="preserve">Investments </w:t>
            </w:r>
            <w:r w:rsidRPr="0024626E">
              <w:t>$</w:t>
            </w:r>
          </w:p>
          <w:p w14:paraId="597A00BE" w14:textId="35A59262" w:rsidR="00093E90" w:rsidRPr="0024626E" w:rsidRDefault="2DAEA8A2" w:rsidP="2DAEA8A2">
            <w:pPr>
              <w:pStyle w:val="NoSpacing"/>
              <w:numPr>
                <w:ilvl w:val="0"/>
                <w:numId w:val="12"/>
              </w:numPr>
            </w:pPr>
            <w:r w:rsidRPr="0024626E">
              <w:t xml:space="preserve">Unpaid Amount $ </w:t>
            </w:r>
          </w:p>
          <w:p w14:paraId="387B5ACE" w14:textId="3977D771" w:rsidR="00B12B62" w:rsidRPr="0024626E" w:rsidRDefault="2DAEA8A2" w:rsidP="2DAEA8A2">
            <w:pPr>
              <w:pStyle w:val="NoSpacing"/>
              <w:numPr>
                <w:ilvl w:val="0"/>
                <w:numId w:val="12"/>
              </w:numPr>
            </w:pPr>
            <w:r w:rsidRPr="0024626E">
              <w:t xml:space="preserve">Potential </w:t>
            </w:r>
            <w:r w:rsidR="00A35CFD">
              <w:t xml:space="preserve">Investments </w:t>
            </w:r>
            <w:r w:rsidRPr="0024626E">
              <w:t>$</w:t>
            </w:r>
          </w:p>
          <w:p w14:paraId="1963C926" w14:textId="3224AE67" w:rsidR="00FC1BE4" w:rsidRPr="0024626E" w:rsidRDefault="2DAEA8A2" w:rsidP="2DAEA8A2">
            <w:pPr>
              <w:pStyle w:val="NoSpacing"/>
              <w:numPr>
                <w:ilvl w:val="0"/>
                <w:numId w:val="12"/>
              </w:numPr>
            </w:pPr>
            <w:r w:rsidRPr="0024626E">
              <w:t>Investment Start Date</w:t>
            </w:r>
          </w:p>
          <w:p w14:paraId="1D26A5E6" w14:textId="77777777" w:rsidR="00E07B61" w:rsidRPr="0024626E" w:rsidRDefault="2DAEA8A2" w:rsidP="2DAEA8A2">
            <w:pPr>
              <w:pStyle w:val="NoSpacing"/>
              <w:numPr>
                <w:ilvl w:val="0"/>
                <w:numId w:val="12"/>
              </w:numPr>
            </w:pPr>
            <w:r w:rsidRPr="0024626E">
              <w:t>Investment End Date</w:t>
            </w:r>
          </w:p>
          <w:p w14:paraId="58071129" w14:textId="13D3F822" w:rsidR="00BE3E10" w:rsidRPr="00B12B62" w:rsidRDefault="2DAEA8A2" w:rsidP="2DAEA8A2">
            <w:pPr>
              <w:pStyle w:val="NoSpacing"/>
              <w:numPr>
                <w:ilvl w:val="0"/>
                <w:numId w:val="12"/>
              </w:numPr>
              <w:rPr>
                <w:rFonts w:ascii="Arial" w:eastAsia="Arial" w:hAnsi="Arial" w:cs="Arial"/>
                <w:color w:val="000000"/>
              </w:rPr>
            </w:pPr>
            <w:r w:rsidRPr="0024626E">
              <w:t>Investment Payment Amount</w:t>
            </w:r>
            <w:r w:rsidRPr="2DAEA8A2">
              <w:rPr>
                <w:rFonts w:ascii="Arial" w:eastAsia="Arial" w:hAnsi="Arial" w:cs="Arial"/>
                <w:color w:val="000000" w:themeColor="text1"/>
              </w:rPr>
              <w:t xml:space="preserve"> </w:t>
            </w:r>
          </w:p>
        </w:tc>
        <w:tc>
          <w:tcPr>
            <w:tcW w:w="1440" w:type="dxa"/>
          </w:tcPr>
          <w:p w14:paraId="222A3FF7" w14:textId="77777777" w:rsidR="00420E0B" w:rsidRPr="00C7665B" w:rsidRDefault="2DAEA8A2" w:rsidP="006345AD">
            <w:pPr>
              <w:rPr>
                <w:rFonts w:cs="Arial"/>
                <w:color w:val="000000"/>
              </w:rPr>
            </w:pPr>
            <w:r w:rsidRPr="001254F2">
              <w:lastRenderedPageBreak/>
              <w:t>U6</w:t>
            </w:r>
          </w:p>
        </w:tc>
      </w:tr>
    </w:tbl>
    <w:p w14:paraId="7710F4F6" w14:textId="0DD1EC6E" w:rsidR="000156D2" w:rsidRDefault="000156D2" w:rsidP="00916882">
      <w:pPr>
        <w:pStyle w:val="NoSpacing"/>
      </w:pPr>
    </w:p>
    <w:p w14:paraId="3EFF1CA5" w14:textId="46DC6097" w:rsidR="003A307D" w:rsidRDefault="2DAEA8A2" w:rsidP="003A307D">
      <w:pPr>
        <w:pStyle w:val="NoSpacing"/>
        <w:rPr>
          <w:b/>
          <w:bCs/>
        </w:rPr>
      </w:pPr>
      <w:r w:rsidRPr="2DAEA8A2">
        <w:rPr>
          <w:b/>
          <w:bCs/>
        </w:rPr>
        <w:t xml:space="preserve">Visualization: Detailed </w:t>
      </w:r>
      <w:r w:rsidR="00A35CFD" w:rsidRPr="00A35CFD">
        <w:rPr>
          <w:b/>
          <w:bCs/>
        </w:rPr>
        <w:t xml:space="preserve">Investments </w:t>
      </w:r>
      <w:r w:rsidRPr="2DAEA8A2">
        <w:rPr>
          <w:b/>
          <w:bCs/>
        </w:rPr>
        <w:t>by Initiative/Strategy</w:t>
      </w:r>
      <w:r w:rsidR="005C7D09">
        <w:rPr>
          <w:b/>
          <w:bCs/>
        </w:rPr>
        <w:t xml:space="preserve"> (</w:t>
      </w:r>
      <w:r w:rsidR="005C7D09" w:rsidRPr="003B0C8F">
        <w:rPr>
          <w:bCs/>
        </w:rPr>
        <w:t xml:space="preserve">Sample </w:t>
      </w:r>
      <w:r w:rsidR="001B47BE" w:rsidRPr="003B0C8F">
        <w:rPr>
          <w:bCs/>
        </w:rPr>
        <w:t>view, semantic layer will support ad hoc reporting</w:t>
      </w:r>
      <w:r w:rsidR="005C7D09">
        <w:rPr>
          <w:b/>
          <w:bCs/>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071"/>
        <w:gridCol w:w="1069"/>
        <w:gridCol w:w="1138"/>
        <w:gridCol w:w="1250"/>
        <w:gridCol w:w="1317"/>
        <w:gridCol w:w="1317"/>
        <w:gridCol w:w="1138"/>
      </w:tblGrid>
      <w:tr w:rsidR="00BE3E10" w14:paraId="65AA863A" w14:textId="77777777" w:rsidTr="26E74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5541ACD" w14:textId="77777777" w:rsidR="00BE3E10" w:rsidRDefault="00BE3E10" w:rsidP="003A307D">
            <w:pPr>
              <w:pStyle w:val="NoSpacing"/>
              <w:rPr>
                <w:b w:val="0"/>
                <w:bCs w:val="0"/>
              </w:rPr>
            </w:pPr>
          </w:p>
        </w:tc>
        <w:tc>
          <w:tcPr>
            <w:tcW w:w="1163" w:type="dxa"/>
          </w:tcPr>
          <w:p w14:paraId="66952760" w14:textId="4E553FFF" w:rsidR="00BE3E10" w:rsidRDefault="2DAEA8A2" w:rsidP="003A307D">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Inv. Start Date</w:t>
            </w:r>
          </w:p>
        </w:tc>
        <w:tc>
          <w:tcPr>
            <w:tcW w:w="1163" w:type="dxa"/>
          </w:tcPr>
          <w:p w14:paraId="03148637" w14:textId="3784E7B6" w:rsidR="00BE3E10" w:rsidRDefault="2DAEA8A2" w:rsidP="003A307D">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Inv. End Date</w:t>
            </w:r>
          </w:p>
        </w:tc>
        <w:tc>
          <w:tcPr>
            <w:tcW w:w="1181" w:type="dxa"/>
          </w:tcPr>
          <w:p w14:paraId="456D9484" w14:textId="55184744" w:rsidR="00BE3E10" w:rsidRDefault="2DAEA8A2" w:rsidP="003A307D">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Paid Amount $</w:t>
            </w:r>
          </w:p>
        </w:tc>
        <w:tc>
          <w:tcPr>
            <w:tcW w:w="1317" w:type="dxa"/>
          </w:tcPr>
          <w:p w14:paraId="17E77010" w14:textId="75F78C35" w:rsidR="00BE3E10" w:rsidRDefault="2DAEA8A2" w:rsidP="003A307D">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Unpaid Amount $</w:t>
            </w:r>
          </w:p>
        </w:tc>
        <w:tc>
          <w:tcPr>
            <w:tcW w:w="1317" w:type="dxa"/>
          </w:tcPr>
          <w:p w14:paraId="24C2D3B5" w14:textId="7332A3D9" w:rsidR="00BE3E10" w:rsidRDefault="2DAEA8A2" w:rsidP="003A307D">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Potential </w:t>
            </w:r>
            <w:r w:rsidR="00A35CFD" w:rsidRPr="00A35CFD">
              <w:rPr>
                <w:b w:val="0"/>
                <w:bCs w:val="0"/>
              </w:rPr>
              <w:t xml:space="preserve">Investments </w:t>
            </w:r>
            <w:r>
              <w:rPr>
                <w:b w:val="0"/>
                <w:bCs w:val="0"/>
              </w:rPr>
              <w:t>$</w:t>
            </w:r>
          </w:p>
        </w:tc>
        <w:tc>
          <w:tcPr>
            <w:tcW w:w="1137" w:type="dxa"/>
          </w:tcPr>
          <w:p w14:paraId="61407B94" w14:textId="3905DB54" w:rsidR="00BE3E10" w:rsidRDefault="2DAEA8A2" w:rsidP="003A307D">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Committed </w:t>
            </w:r>
            <w:r w:rsidR="00A35CFD" w:rsidRPr="00A35CFD">
              <w:rPr>
                <w:b w:val="0"/>
                <w:bCs w:val="0"/>
              </w:rPr>
              <w:t xml:space="preserve">Investments </w:t>
            </w:r>
            <w:r>
              <w:rPr>
                <w:b w:val="0"/>
                <w:bCs w:val="0"/>
              </w:rPr>
              <w:t>$</w:t>
            </w:r>
          </w:p>
        </w:tc>
        <w:tc>
          <w:tcPr>
            <w:tcW w:w="1137" w:type="dxa"/>
          </w:tcPr>
          <w:p w14:paraId="01D1B8C8" w14:textId="54A9E2A4" w:rsidR="00BE3E10" w:rsidRDefault="2DAEA8A2" w:rsidP="003A307D">
            <w:pPr>
              <w:pStyle w:val="NoSpacing"/>
              <w:cnfStyle w:val="100000000000" w:firstRow="1" w:lastRow="0" w:firstColumn="0" w:lastColumn="0" w:oddVBand="0" w:evenVBand="0" w:oddHBand="0" w:evenHBand="0" w:firstRowFirstColumn="0" w:firstRowLastColumn="0" w:lastRowFirstColumn="0" w:lastRowLastColumn="0"/>
              <w:rPr>
                <w:b w:val="0"/>
                <w:bCs w:val="0"/>
              </w:rPr>
            </w:pPr>
            <w:r w:rsidRPr="2DAEA8A2">
              <w:rPr>
                <w:b w:val="0"/>
                <w:bCs w:val="0"/>
                <w:sz w:val="20"/>
                <w:szCs w:val="20"/>
              </w:rPr>
              <w:t>Total Investment Payment Amount</w:t>
            </w:r>
          </w:p>
        </w:tc>
      </w:tr>
      <w:tr w:rsidR="00BE3E10" w14:paraId="5CEE162F" w14:textId="77777777" w:rsidTr="26E74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9EC5A67" w14:textId="477EFC3A" w:rsidR="00BE3E10" w:rsidRDefault="00824294" w:rsidP="003A307D">
            <w:pPr>
              <w:pStyle w:val="NoSpacing"/>
              <w:rPr>
                <w:b w:val="0"/>
                <w:bCs w:val="0"/>
              </w:rPr>
            </w:pPr>
            <w:r>
              <w:rPr>
                <w:b w:val="0"/>
                <w:bCs w:val="0"/>
              </w:rPr>
              <w:t>Inv</w:t>
            </w:r>
            <w:r w:rsidR="0097471C">
              <w:rPr>
                <w:b w:val="0"/>
                <w:bCs w:val="0"/>
              </w:rPr>
              <w:t>.</w:t>
            </w:r>
            <w:r w:rsidR="26E74F6B">
              <w:rPr>
                <w:b w:val="0"/>
                <w:bCs w:val="0"/>
              </w:rPr>
              <w:t xml:space="preserve"> 1</w:t>
            </w:r>
          </w:p>
        </w:tc>
        <w:tc>
          <w:tcPr>
            <w:tcW w:w="1163" w:type="dxa"/>
          </w:tcPr>
          <w:p w14:paraId="5B551182"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63" w:type="dxa"/>
          </w:tcPr>
          <w:p w14:paraId="698D9E3D"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81" w:type="dxa"/>
          </w:tcPr>
          <w:p w14:paraId="78FC6738"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317" w:type="dxa"/>
          </w:tcPr>
          <w:p w14:paraId="0610C01D"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317" w:type="dxa"/>
          </w:tcPr>
          <w:p w14:paraId="4BA6DA3F"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37" w:type="dxa"/>
          </w:tcPr>
          <w:p w14:paraId="5B0F8830"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37" w:type="dxa"/>
          </w:tcPr>
          <w:p w14:paraId="7DE88974"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r>
      <w:tr w:rsidR="00BE3E10" w14:paraId="5DA7AD5F" w14:textId="77777777" w:rsidTr="26E74F6B">
        <w:tc>
          <w:tcPr>
            <w:cnfStyle w:val="001000000000" w:firstRow="0" w:lastRow="0" w:firstColumn="1" w:lastColumn="0" w:oddVBand="0" w:evenVBand="0" w:oddHBand="0" w:evenHBand="0" w:firstRowFirstColumn="0" w:firstRowLastColumn="0" w:lastRowFirstColumn="0" w:lastRowLastColumn="0"/>
            <w:tcW w:w="1161" w:type="dxa"/>
          </w:tcPr>
          <w:p w14:paraId="34D5EA68" w14:textId="6D9F164F" w:rsidR="00BE3E10" w:rsidRDefault="00824294" w:rsidP="003A307D">
            <w:pPr>
              <w:pStyle w:val="NoSpacing"/>
              <w:rPr>
                <w:b w:val="0"/>
                <w:bCs w:val="0"/>
              </w:rPr>
            </w:pPr>
            <w:r>
              <w:rPr>
                <w:b w:val="0"/>
                <w:bCs w:val="0"/>
              </w:rPr>
              <w:t>Inv</w:t>
            </w:r>
            <w:r w:rsidR="0097471C">
              <w:rPr>
                <w:b w:val="0"/>
                <w:bCs w:val="0"/>
              </w:rPr>
              <w:t>.</w:t>
            </w:r>
            <w:r w:rsidR="26E74F6B">
              <w:rPr>
                <w:b w:val="0"/>
                <w:bCs w:val="0"/>
              </w:rPr>
              <w:t xml:space="preserve"> 2</w:t>
            </w:r>
          </w:p>
        </w:tc>
        <w:tc>
          <w:tcPr>
            <w:tcW w:w="1163" w:type="dxa"/>
          </w:tcPr>
          <w:p w14:paraId="0D8E6FC0"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63" w:type="dxa"/>
          </w:tcPr>
          <w:p w14:paraId="2C61D5AB"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81" w:type="dxa"/>
          </w:tcPr>
          <w:p w14:paraId="404ECE73"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317" w:type="dxa"/>
          </w:tcPr>
          <w:p w14:paraId="2A52D6A3"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317" w:type="dxa"/>
          </w:tcPr>
          <w:p w14:paraId="47010248"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37" w:type="dxa"/>
          </w:tcPr>
          <w:p w14:paraId="0CC1608C"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37" w:type="dxa"/>
          </w:tcPr>
          <w:p w14:paraId="71A18CE9"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r>
      <w:tr w:rsidR="00BE3E10" w14:paraId="01EBE8FF" w14:textId="77777777" w:rsidTr="26E74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4B2F08E" w14:textId="27066FF1" w:rsidR="00BE3E10" w:rsidRDefault="2DAEA8A2" w:rsidP="003A307D">
            <w:pPr>
              <w:pStyle w:val="NoSpacing"/>
              <w:rPr>
                <w:b w:val="0"/>
                <w:bCs w:val="0"/>
              </w:rPr>
            </w:pPr>
            <w:r>
              <w:rPr>
                <w:b w:val="0"/>
                <w:bCs w:val="0"/>
              </w:rPr>
              <w:t>…</w:t>
            </w:r>
          </w:p>
        </w:tc>
        <w:tc>
          <w:tcPr>
            <w:tcW w:w="1163" w:type="dxa"/>
          </w:tcPr>
          <w:p w14:paraId="5FC31F4C"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63" w:type="dxa"/>
          </w:tcPr>
          <w:p w14:paraId="5B948ACA"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81" w:type="dxa"/>
          </w:tcPr>
          <w:p w14:paraId="6C9D3B9A"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317" w:type="dxa"/>
          </w:tcPr>
          <w:p w14:paraId="67046314"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317" w:type="dxa"/>
          </w:tcPr>
          <w:p w14:paraId="2E59D1E8"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37" w:type="dxa"/>
          </w:tcPr>
          <w:p w14:paraId="46D66A60"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c>
          <w:tcPr>
            <w:tcW w:w="1137" w:type="dxa"/>
          </w:tcPr>
          <w:p w14:paraId="2ABBCE73" w14:textId="77777777" w:rsidR="00BE3E10" w:rsidRDefault="00BE3E10" w:rsidP="003A307D">
            <w:pPr>
              <w:pStyle w:val="NoSpacing"/>
              <w:cnfStyle w:val="000000100000" w:firstRow="0" w:lastRow="0" w:firstColumn="0" w:lastColumn="0" w:oddVBand="0" w:evenVBand="0" w:oddHBand="1" w:evenHBand="0" w:firstRowFirstColumn="0" w:firstRowLastColumn="0" w:lastRowFirstColumn="0" w:lastRowLastColumn="0"/>
              <w:rPr>
                <w:b/>
                <w:bCs/>
              </w:rPr>
            </w:pPr>
          </w:p>
        </w:tc>
      </w:tr>
      <w:tr w:rsidR="00BE3E10" w14:paraId="6B1057AF" w14:textId="77777777" w:rsidTr="26E74F6B">
        <w:tc>
          <w:tcPr>
            <w:cnfStyle w:val="001000000000" w:firstRow="0" w:lastRow="0" w:firstColumn="1" w:lastColumn="0" w:oddVBand="0" w:evenVBand="0" w:oddHBand="0" w:evenHBand="0" w:firstRowFirstColumn="0" w:firstRowLastColumn="0" w:lastRowFirstColumn="0" w:lastRowLastColumn="0"/>
            <w:tcW w:w="1161" w:type="dxa"/>
          </w:tcPr>
          <w:p w14:paraId="52564299" w14:textId="0B27BB5B" w:rsidR="00BE3E10" w:rsidRDefault="00824294" w:rsidP="003A307D">
            <w:pPr>
              <w:pStyle w:val="NoSpacing"/>
              <w:rPr>
                <w:b w:val="0"/>
                <w:bCs w:val="0"/>
              </w:rPr>
            </w:pPr>
            <w:r>
              <w:rPr>
                <w:b w:val="0"/>
                <w:bCs w:val="0"/>
              </w:rPr>
              <w:t>Inv</w:t>
            </w:r>
            <w:r w:rsidR="0097471C">
              <w:rPr>
                <w:b w:val="0"/>
                <w:bCs w:val="0"/>
              </w:rPr>
              <w:t>.</w:t>
            </w:r>
            <w:r w:rsidR="26E74F6B">
              <w:rPr>
                <w:b w:val="0"/>
                <w:bCs w:val="0"/>
              </w:rPr>
              <w:t xml:space="preserve"> 50</w:t>
            </w:r>
          </w:p>
        </w:tc>
        <w:tc>
          <w:tcPr>
            <w:tcW w:w="1163" w:type="dxa"/>
          </w:tcPr>
          <w:p w14:paraId="5245B7C2"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63" w:type="dxa"/>
          </w:tcPr>
          <w:p w14:paraId="57A76597"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81" w:type="dxa"/>
          </w:tcPr>
          <w:p w14:paraId="4BF14312"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317" w:type="dxa"/>
          </w:tcPr>
          <w:p w14:paraId="01A6F4FE"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317" w:type="dxa"/>
          </w:tcPr>
          <w:p w14:paraId="7D115384"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37" w:type="dxa"/>
          </w:tcPr>
          <w:p w14:paraId="1CBDE558"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c>
          <w:tcPr>
            <w:tcW w:w="1137" w:type="dxa"/>
          </w:tcPr>
          <w:p w14:paraId="3C141FAF" w14:textId="77777777" w:rsidR="00BE3E10" w:rsidRDefault="00BE3E10" w:rsidP="003A307D">
            <w:pPr>
              <w:pStyle w:val="NoSpacing"/>
              <w:cnfStyle w:val="000000000000" w:firstRow="0" w:lastRow="0" w:firstColumn="0" w:lastColumn="0" w:oddVBand="0" w:evenVBand="0" w:oddHBand="0" w:evenHBand="0" w:firstRowFirstColumn="0" w:firstRowLastColumn="0" w:lastRowFirstColumn="0" w:lastRowLastColumn="0"/>
              <w:rPr>
                <w:b/>
                <w:bCs/>
              </w:rPr>
            </w:pPr>
          </w:p>
        </w:tc>
      </w:tr>
    </w:tbl>
    <w:p w14:paraId="63B6C4DA" w14:textId="3677472B" w:rsidR="009406EA" w:rsidRDefault="009406EA" w:rsidP="00DA0D09">
      <w:pPr>
        <w:pStyle w:val="Heading2"/>
        <w:ind w:left="360"/>
      </w:pPr>
      <w:bookmarkStart w:id="33" w:name="_Toc489952702"/>
      <w:r>
        <w:t>4.5 Core Financials</w:t>
      </w:r>
      <w:bookmarkEnd w:id="33"/>
    </w:p>
    <w:tbl>
      <w:tblPr>
        <w:tblW w:w="1017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0"/>
        <w:gridCol w:w="1570"/>
        <w:gridCol w:w="1890"/>
        <w:gridCol w:w="2340"/>
        <w:gridCol w:w="1710"/>
        <w:gridCol w:w="1890"/>
      </w:tblGrid>
      <w:tr w:rsidR="009406EA" w:rsidRPr="00C7665B" w14:paraId="7C5C642A" w14:textId="77777777" w:rsidTr="005F140D">
        <w:trPr>
          <w:cantSplit/>
          <w:trHeight w:val="542"/>
          <w:tblHeader/>
        </w:trPr>
        <w:tc>
          <w:tcPr>
            <w:tcW w:w="770" w:type="dxa"/>
            <w:tcBorders>
              <w:bottom w:val="single" w:sz="6" w:space="0" w:color="auto"/>
            </w:tcBorders>
            <w:shd w:val="clear" w:color="auto" w:fill="CCCCCC"/>
            <w:tcMar>
              <w:left w:w="58" w:type="dxa"/>
              <w:right w:w="58" w:type="dxa"/>
            </w:tcMar>
            <w:vAlign w:val="center"/>
          </w:tcPr>
          <w:p w14:paraId="2A1B478E" w14:textId="77777777" w:rsidR="009406EA" w:rsidRPr="00C7665B" w:rsidRDefault="009406EA" w:rsidP="005F140D">
            <w:pPr>
              <w:pStyle w:val="TableText11"/>
              <w:jc w:val="center"/>
              <w:rPr>
                <w:rFonts w:asciiTheme="minorHAnsi" w:hAnsiTheme="minorHAnsi" w:cs="Arial"/>
                <w:b/>
              </w:rPr>
            </w:pPr>
            <w:r w:rsidRPr="2DAEA8A2">
              <w:rPr>
                <w:rFonts w:asciiTheme="minorHAnsi" w:eastAsiaTheme="minorEastAsia" w:hAnsiTheme="minorHAnsi" w:cstheme="minorBidi"/>
                <w:b/>
                <w:bCs/>
              </w:rPr>
              <w:t>Use Case ID</w:t>
            </w:r>
          </w:p>
        </w:tc>
        <w:tc>
          <w:tcPr>
            <w:tcW w:w="1570" w:type="dxa"/>
            <w:tcBorders>
              <w:bottom w:val="single" w:sz="6" w:space="0" w:color="auto"/>
            </w:tcBorders>
            <w:shd w:val="clear" w:color="auto" w:fill="CCCCCC"/>
            <w:vAlign w:val="center"/>
          </w:tcPr>
          <w:p w14:paraId="7394DB90" w14:textId="77777777" w:rsidR="009406EA" w:rsidRPr="00C7665B" w:rsidRDefault="009406EA" w:rsidP="005F140D">
            <w:pPr>
              <w:pStyle w:val="TableText11"/>
              <w:jc w:val="center"/>
              <w:rPr>
                <w:rFonts w:asciiTheme="minorHAnsi" w:hAnsiTheme="minorHAnsi" w:cs="Arial"/>
                <w:b/>
              </w:rPr>
            </w:pPr>
            <w:r w:rsidRPr="2DAEA8A2">
              <w:rPr>
                <w:rFonts w:asciiTheme="minorHAnsi" w:eastAsiaTheme="minorEastAsia" w:hAnsiTheme="minorHAnsi" w:cstheme="minorBidi"/>
                <w:b/>
                <w:bCs/>
              </w:rPr>
              <w:t>Functional Group(s) Requesting</w:t>
            </w:r>
          </w:p>
        </w:tc>
        <w:tc>
          <w:tcPr>
            <w:tcW w:w="1890" w:type="dxa"/>
            <w:tcBorders>
              <w:bottom w:val="single" w:sz="6" w:space="0" w:color="auto"/>
            </w:tcBorders>
            <w:shd w:val="clear" w:color="auto" w:fill="CCCCCC"/>
            <w:vAlign w:val="center"/>
          </w:tcPr>
          <w:p w14:paraId="30B8205E" w14:textId="77777777" w:rsidR="009406EA" w:rsidRPr="00C7665B" w:rsidRDefault="009406EA" w:rsidP="005F140D">
            <w:pPr>
              <w:pStyle w:val="TableText11"/>
              <w:jc w:val="center"/>
              <w:rPr>
                <w:rFonts w:asciiTheme="minorHAnsi" w:hAnsiTheme="minorHAnsi" w:cs="Arial"/>
                <w:b/>
              </w:rPr>
            </w:pPr>
            <w:r w:rsidRPr="2DAEA8A2">
              <w:rPr>
                <w:rFonts w:asciiTheme="minorHAnsi" w:eastAsiaTheme="minorEastAsia" w:hAnsiTheme="minorHAnsi" w:cstheme="minorBidi"/>
                <w:b/>
                <w:bCs/>
              </w:rPr>
              <w:t>Use Case (Business Question)</w:t>
            </w:r>
          </w:p>
        </w:tc>
        <w:tc>
          <w:tcPr>
            <w:tcW w:w="2340" w:type="dxa"/>
            <w:tcBorders>
              <w:bottom w:val="single" w:sz="6" w:space="0" w:color="auto"/>
            </w:tcBorders>
            <w:shd w:val="clear" w:color="auto" w:fill="CCCCCC"/>
            <w:tcMar>
              <w:left w:w="58" w:type="dxa"/>
              <w:right w:w="58" w:type="dxa"/>
            </w:tcMar>
            <w:vAlign w:val="center"/>
          </w:tcPr>
          <w:p w14:paraId="22BE9622" w14:textId="77777777" w:rsidR="009406EA" w:rsidRPr="00C7665B" w:rsidRDefault="009406EA" w:rsidP="005F140D">
            <w:pPr>
              <w:pStyle w:val="TableText11"/>
              <w:jc w:val="center"/>
              <w:rPr>
                <w:rFonts w:asciiTheme="minorHAnsi" w:hAnsiTheme="minorHAnsi" w:cs="Arial"/>
                <w:b/>
              </w:rPr>
            </w:pPr>
            <w:r w:rsidRPr="2DAEA8A2">
              <w:rPr>
                <w:rFonts w:asciiTheme="minorHAnsi" w:eastAsiaTheme="minorEastAsia" w:hAnsiTheme="minorHAnsi" w:cstheme="minorBidi"/>
                <w:b/>
                <w:bCs/>
              </w:rPr>
              <w:t>Key Information Needed to Answer</w:t>
            </w:r>
          </w:p>
        </w:tc>
        <w:tc>
          <w:tcPr>
            <w:tcW w:w="1710" w:type="dxa"/>
            <w:tcBorders>
              <w:bottom w:val="single" w:sz="6" w:space="0" w:color="auto"/>
            </w:tcBorders>
            <w:shd w:val="clear" w:color="auto" w:fill="CCCCCC"/>
            <w:vAlign w:val="center"/>
          </w:tcPr>
          <w:p w14:paraId="049263FB" w14:textId="77777777" w:rsidR="009406EA" w:rsidRPr="00C7665B" w:rsidRDefault="009406EA" w:rsidP="005F140D">
            <w:pPr>
              <w:pStyle w:val="TableText11"/>
              <w:jc w:val="center"/>
              <w:rPr>
                <w:rFonts w:asciiTheme="minorHAnsi" w:hAnsiTheme="minorHAnsi" w:cs="Arial"/>
                <w:b/>
              </w:rPr>
            </w:pPr>
            <w:r w:rsidRPr="2DAEA8A2">
              <w:rPr>
                <w:rFonts w:asciiTheme="minorHAnsi" w:eastAsiaTheme="minorEastAsia" w:hAnsiTheme="minorHAnsi" w:cstheme="minorBidi"/>
                <w:b/>
                <w:bCs/>
              </w:rPr>
              <w:t>Business Impact</w:t>
            </w:r>
          </w:p>
        </w:tc>
        <w:tc>
          <w:tcPr>
            <w:tcW w:w="1890" w:type="dxa"/>
            <w:tcBorders>
              <w:bottom w:val="single" w:sz="6" w:space="0" w:color="auto"/>
            </w:tcBorders>
            <w:shd w:val="clear" w:color="auto" w:fill="CCCCCC"/>
            <w:vAlign w:val="center"/>
          </w:tcPr>
          <w:p w14:paraId="7F124E8D" w14:textId="77777777" w:rsidR="009406EA" w:rsidRPr="00C7665B" w:rsidRDefault="009406EA" w:rsidP="005F140D">
            <w:pPr>
              <w:pStyle w:val="TableText11"/>
              <w:jc w:val="center"/>
              <w:rPr>
                <w:rFonts w:asciiTheme="minorHAnsi" w:hAnsiTheme="minorHAnsi" w:cs="Arial"/>
                <w:b/>
              </w:rPr>
            </w:pPr>
            <w:r w:rsidRPr="2DAEA8A2">
              <w:rPr>
                <w:rFonts w:asciiTheme="minorHAnsi" w:eastAsiaTheme="minorEastAsia" w:hAnsiTheme="minorHAnsi" w:cstheme="minorBidi"/>
                <w:b/>
                <w:bCs/>
              </w:rPr>
              <w:t>Phase 0 Bucketing</w:t>
            </w:r>
          </w:p>
        </w:tc>
      </w:tr>
      <w:tr w:rsidR="0071654B" w:rsidRPr="00C7665B" w14:paraId="0DB9603F" w14:textId="77777777" w:rsidTr="005F140D">
        <w:trPr>
          <w:trHeight w:val="358"/>
        </w:trPr>
        <w:tc>
          <w:tcPr>
            <w:tcW w:w="770" w:type="dxa"/>
            <w:tcMar>
              <w:left w:w="58" w:type="dxa"/>
              <w:right w:w="58" w:type="dxa"/>
            </w:tcMar>
          </w:tcPr>
          <w:p w14:paraId="7F7BA3A7" w14:textId="47C04745" w:rsidR="0071654B" w:rsidRDefault="0071654B" w:rsidP="005F140D">
            <w:pPr>
              <w:pStyle w:val="TableText11"/>
              <w:rPr>
                <w:rFonts w:asciiTheme="minorHAnsi" w:hAnsiTheme="minorHAnsi" w:cs="Arial"/>
                <w:color w:val="000000" w:themeColor="text1"/>
              </w:rPr>
            </w:pPr>
            <w:r>
              <w:rPr>
                <w:rFonts w:asciiTheme="minorHAnsi" w:eastAsiaTheme="minorEastAsia" w:hAnsiTheme="minorHAnsi" w:cstheme="minorBidi"/>
                <w:color w:val="000000" w:themeColor="text1"/>
              </w:rPr>
              <w:t>U6.1</w:t>
            </w:r>
          </w:p>
        </w:tc>
        <w:tc>
          <w:tcPr>
            <w:tcW w:w="1570" w:type="dxa"/>
          </w:tcPr>
          <w:p w14:paraId="1912E859" w14:textId="6011B9BF" w:rsidR="0071654B" w:rsidRDefault="00A35CFD" w:rsidP="00A35CFD">
            <w:pPr>
              <w:pStyle w:val="NoSpacing"/>
            </w:pPr>
            <w:r>
              <w:t>Communications</w:t>
            </w:r>
          </w:p>
        </w:tc>
        <w:tc>
          <w:tcPr>
            <w:tcW w:w="1890" w:type="dxa"/>
          </w:tcPr>
          <w:p w14:paraId="05685E06" w14:textId="367AFAEF" w:rsidR="0071654B" w:rsidRDefault="0071654B" w:rsidP="005F140D">
            <w:pPr>
              <w:pStyle w:val="NoSpacing"/>
            </w:pPr>
            <w:r>
              <w:t>What have we paid life to date in each strategic area of focus and how much have we committed?</w:t>
            </w:r>
          </w:p>
        </w:tc>
        <w:tc>
          <w:tcPr>
            <w:tcW w:w="2340" w:type="dxa"/>
            <w:tcMar>
              <w:left w:w="58" w:type="dxa"/>
              <w:right w:w="58" w:type="dxa"/>
            </w:tcMar>
          </w:tcPr>
          <w:p w14:paraId="26F966A3" w14:textId="46C18C4F" w:rsidR="0071654B" w:rsidRPr="00427615" w:rsidRDefault="0071654B" w:rsidP="005F140D">
            <w:pPr>
              <w:pStyle w:val="NoSpacing"/>
            </w:pPr>
            <w:r w:rsidRPr="00427615">
              <w:t xml:space="preserve">Initial/Subsequent </w:t>
            </w:r>
            <w:r w:rsidR="00A35CFD">
              <w:t xml:space="preserve">Payment </w:t>
            </w:r>
            <w:r w:rsidRPr="00427615">
              <w:t>Amounts and Expenses</w:t>
            </w:r>
            <w:r w:rsidR="005A2C50">
              <w:t xml:space="preserve"> </w:t>
            </w:r>
            <w:r w:rsidRPr="00427615">
              <w:t xml:space="preserve">by </w:t>
            </w:r>
            <w:r w:rsidR="00210C99">
              <w:t xml:space="preserve">Grants, PRIs </w:t>
            </w:r>
            <w:r w:rsidRPr="00427615">
              <w:t xml:space="preserve">Investment Owner Program &amp; Strategy categories, Team, </w:t>
            </w:r>
            <w:r w:rsidR="00210C99">
              <w:t xml:space="preserve">Payment </w:t>
            </w:r>
            <w:r w:rsidRPr="00427615">
              <w:t xml:space="preserve">Status (Paid, Unpaid) over a time period </w:t>
            </w:r>
          </w:p>
          <w:p w14:paraId="06B6A38D" w14:textId="77777777" w:rsidR="00776664" w:rsidRDefault="00776664" w:rsidP="005F140D">
            <w:pPr>
              <w:pStyle w:val="NoSpacing"/>
            </w:pPr>
          </w:p>
          <w:p w14:paraId="2C549DB2" w14:textId="69D822BA" w:rsidR="0071654B" w:rsidRPr="00C90FDD" w:rsidRDefault="0071654B" w:rsidP="005A2C50">
            <w:pPr>
              <w:pStyle w:val="NoSpacing"/>
              <w:rPr>
                <w:rFonts w:cs="Arial"/>
              </w:rPr>
            </w:pPr>
            <w:r w:rsidRPr="00427615">
              <w:t xml:space="preserve">Sources: </w:t>
            </w:r>
            <w:r w:rsidR="005A2C50">
              <w:t>Gate</w:t>
            </w:r>
            <w:r w:rsidRPr="00427615">
              <w:t xml:space="preserve">way, </w:t>
            </w:r>
            <w:r w:rsidR="009D77B4">
              <w:t>ICS</w:t>
            </w:r>
            <w:r w:rsidRPr="00427615">
              <w:t>,  Pipeline</w:t>
            </w:r>
          </w:p>
        </w:tc>
        <w:tc>
          <w:tcPr>
            <w:tcW w:w="1710" w:type="dxa"/>
          </w:tcPr>
          <w:p w14:paraId="0A309648" w14:textId="5AB0A089" w:rsidR="005A2C50" w:rsidRDefault="00210C99" w:rsidP="005F140D">
            <w:pPr>
              <w:pStyle w:val="NoSpacing"/>
            </w:pPr>
            <w:r>
              <w:t>Communications, Awareness</w:t>
            </w:r>
            <w:r w:rsidR="00E715B1">
              <w:t xml:space="preserve"> </w:t>
            </w:r>
          </w:p>
          <w:p w14:paraId="450B9517" w14:textId="77777777" w:rsidR="00E715B1" w:rsidRDefault="00E715B1" w:rsidP="005F140D">
            <w:pPr>
              <w:pStyle w:val="NoSpacing"/>
            </w:pPr>
          </w:p>
          <w:p w14:paraId="3DD24F64" w14:textId="69FC5FF7" w:rsidR="0071654B" w:rsidRPr="00C90FDD" w:rsidRDefault="0071654B" w:rsidP="005F140D">
            <w:pPr>
              <w:pStyle w:val="NoSpacing"/>
              <w:rPr>
                <w:rFonts w:cs="Arial"/>
              </w:rPr>
            </w:pPr>
            <w:r w:rsidRPr="00427615">
              <w:t>Better Analysis for Resources</w:t>
            </w:r>
          </w:p>
        </w:tc>
        <w:tc>
          <w:tcPr>
            <w:tcW w:w="1890" w:type="dxa"/>
          </w:tcPr>
          <w:p w14:paraId="5ECA30A7" w14:textId="11FA8750" w:rsidR="0071654B" w:rsidRDefault="0071654B" w:rsidP="005F140D">
            <w:pPr>
              <w:pStyle w:val="NoSpacing"/>
            </w:pPr>
            <w:r>
              <w:t>Annual Report</w:t>
            </w:r>
          </w:p>
        </w:tc>
      </w:tr>
    </w:tbl>
    <w:p w14:paraId="315BCEDA" w14:textId="68636DB8" w:rsidR="009406EA" w:rsidRDefault="009406EA" w:rsidP="009406EA"/>
    <w:tbl>
      <w:tblPr>
        <w:tblW w:w="954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1"/>
        <w:gridCol w:w="7409"/>
        <w:gridCol w:w="1260"/>
      </w:tblGrid>
      <w:tr w:rsidR="00621250" w:rsidRPr="00C7665B" w14:paraId="5E58FE79" w14:textId="77777777" w:rsidTr="005F140D">
        <w:trPr>
          <w:cantSplit/>
          <w:trHeight w:val="462"/>
          <w:tblHeader/>
        </w:trPr>
        <w:tc>
          <w:tcPr>
            <w:tcW w:w="871" w:type="dxa"/>
            <w:tcBorders>
              <w:bottom w:val="single" w:sz="6" w:space="0" w:color="auto"/>
            </w:tcBorders>
            <w:shd w:val="clear" w:color="auto" w:fill="CCCCCC"/>
            <w:tcMar>
              <w:left w:w="58" w:type="dxa"/>
              <w:right w:w="58" w:type="dxa"/>
            </w:tcMar>
            <w:vAlign w:val="center"/>
          </w:tcPr>
          <w:p w14:paraId="7C9BC772" w14:textId="42796E08" w:rsidR="00621250" w:rsidRPr="00C7665B" w:rsidRDefault="00621250" w:rsidP="005F140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97471C">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409" w:type="dxa"/>
            <w:tcBorders>
              <w:bottom w:val="single" w:sz="6" w:space="0" w:color="auto"/>
            </w:tcBorders>
            <w:shd w:val="clear" w:color="auto" w:fill="CCCCCC"/>
            <w:vAlign w:val="center"/>
          </w:tcPr>
          <w:p w14:paraId="7F3F59F2" w14:textId="77777777" w:rsidR="00621250" w:rsidRPr="00C7665B" w:rsidRDefault="00621250" w:rsidP="005F140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260" w:type="dxa"/>
            <w:tcBorders>
              <w:bottom w:val="single" w:sz="6" w:space="0" w:color="auto"/>
            </w:tcBorders>
            <w:shd w:val="clear" w:color="auto" w:fill="CCCCCC"/>
            <w:vAlign w:val="center"/>
          </w:tcPr>
          <w:p w14:paraId="3C6A8ABB" w14:textId="77777777" w:rsidR="00621250" w:rsidRPr="00C7665B" w:rsidRDefault="00621250" w:rsidP="005F140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621250" w:rsidRPr="00C7665B" w14:paraId="74B48ED0" w14:textId="77777777" w:rsidTr="005F140D">
        <w:trPr>
          <w:trHeight w:val="465"/>
        </w:trPr>
        <w:tc>
          <w:tcPr>
            <w:tcW w:w="871" w:type="dxa"/>
            <w:tcMar>
              <w:left w:w="58" w:type="dxa"/>
              <w:right w:w="58" w:type="dxa"/>
            </w:tcMar>
          </w:tcPr>
          <w:p w14:paraId="1727604B" w14:textId="77A73B77" w:rsidR="00621250" w:rsidRPr="00C7665B" w:rsidRDefault="00B160C0" w:rsidP="005F140D">
            <w:pPr>
              <w:pStyle w:val="NoSpacing"/>
            </w:pPr>
            <w:r>
              <w:t>R6.1.1</w:t>
            </w:r>
          </w:p>
        </w:tc>
        <w:tc>
          <w:tcPr>
            <w:tcW w:w="7409" w:type="dxa"/>
          </w:tcPr>
          <w:p w14:paraId="4BE31898" w14:textId="543FC1EF" w:rsidR="00621250" w:rsidRPr="00F0147E" w:rsidRDefault="00776664" w:rsidP="00272AB8">
            <w:pPr>
              <w:pStyle w:val="NoSpacing"/>
            </w:pPr>
            <w:r w:rsidRPr="00F0147E">
              <w:t xml:space="preserve">Ability to view </w:t>
            </w:r>
            <w:r w:rsidR="005F140D" w:rsidRPr="00F0147E">
              <w:t xml:space="preserve">a list of </w:t>
            </w:r>
            <w:r w:rsidR="005B1FB6">
              <w:t xml:space="preserve">Investments </w:t>
            </w:r>
            <w:r w:rsidR="005F140D" w:rsidRPr="00F0147E">
              <w:t>ma</w:t>
            </w:r>
            <w:r w:rsidR="00272AB8" w:rsidRPr="00F0147E">
              <w:t>de under each Strategic area with payments made to date. Following are the attributes:</w:t>
            </w:r>
          </w:p>
          <w:p w14:paraId="6E809D48" w14:textId="77777777" w:rsidR="007420D0" w:rsidRPr="005440CD" w:rsidRDefault="007420D0" w:rsidP="007420D0">
            <w:pPr>
              <w:pStyle w:val="NoSpacing"/>
            </w:pPr>
            <w:r w:rsidRPr="005440CD">
              <w:t>Dimensions:</w:t>
            </w:r>
          </w:p>
          <w:p w14:paraId="571ED6A8" w14:textId="77777777" w:rsidR="007420D0" w:rsidRPr="005440CD" w:rsidRDefault="007420D0" w:rsidP="007420D0">
            <w:pPr>
              <w:pStyle w:val="NoSpacing"/>
              <w:numPr>
                <w:ilvl w:val="0"/>
                <w:numId w:val="12"/>
              </w:numPr>
            </w:pPr>
            <w:r w:rsidRPr="005440CD">
              <w:t>Division</w:t>
            </w:r>
          </w:p>
          <w:p w14:paraId="551DBC7A" w14:textId="77777777" w:rsidR="007420D0" w:rsidRPr="005440CD" w:rsidRDefault="007420D0" w:rsidP="007420D0">
            <w:pPr>
              <w:pStyle w:val="NoSpacing"/>
              <w:numPr>
                <w:ilvl w:val="0"/>
                <w:numId w:val="12"/>
              </w:numPr>
            </w:pPr>
            <w:r w:rsidRPr="005440CD">
              <w:lastRenderedPageBreak/>
              <w:t>Team</w:t>
            </w:r>
          </w:p>
          <w:p w14:paraId="70D47F2A" w14:textId="77777777" w:rsidR="007420D0" w:rsidRPr="005440CD" w:rsidRDefault="007420D0" w:rsidP="007420D0">
            <w:pPr>
              <w:pStyle w:val="NoSpacing"/>
              <w:numPr>
                <w:ilvl w:val="0"/>
                <w:numId w:val="12"/>
              </w:numPr>
            </w:pPr>
            <w:r w:rsidRPr="005440CD">
              <w:t>Strategy</w:t>
            </w:r>
          </w:p>
          <w:p w14:paraId="231F6F36" w14:textId="77777777" w:rsidR="007420D0" w:rsidRPr="005440CD" w:rsidRDefault="007420D0" w:rsidP="007420D0">
            <w:pPr>
              <w:pStyle w:val="NoSpacing"/>
              <w:numPr>
                <w:ilvl w:val="0"/>
                <w:numId w:val="12"/>
              </w:numPr>
            </w:pPr>
            <w:r w:rsidRPr="005440CD">
              <w:t>Initiative</w:t>
            </w:r>
          </w:p>
          <w:p w14:paraId="07FA3553" w14:textId="77777777" w:rsidR="007420D0" w:rsidRPr="005440CD" w:rsidRDefault="007420D0" w:rsidP="007420D0">
            <w:pPr>
              <w:pStyle w:val="NoSpacing"/>
              <w:numPr>
                <w:ilvl w:val="0"/>
                <w:numId w:val="12"/>
              </w:numPr>
            </w:pPr>
            <w:r w:rsidRPr="005440CD">
              <w:t>Time Period</w:t>
            </w:r>
          </w:p>
          <w:p w14:paraId="24DC684D" w14:textId="77777777" w:rsidR="007420D0" w:rsidRPr="005440CD" w:rsidRDefault="007420D0" w:rsidP="007420D0">
            <w:pPr>
              <w:pStyle w:val="NoSpacing"/>
              <w:numPr>
                <w:ilvl w:val="0"/>
                <w:numId w:val="12"/>
              </w:numPr>
            </w:pPr>
            <w:r w:rsidRPr="005440CD">
              <w:t>Partner</w:t>
            </w:r>
          </w:p>
          <w:p w14:paraId="369A1FD3" w14:textId="77777777" w:rsidR="007420D0" w:rsidRPr="005440CD" w:rsidRDefault="007420D0" w:rsidP="007420D0">
            <w:pPr>
              <w:pStyle w:val="NoSpacing"/>
              <w:numPr>
                <w:ilvl w:val="0"/>
                <w:numId w:val="12"/>
              </w:numPr>
            </w:pPr>
            <w:r w:rsidRPr="005440CD">
              <w:t>Investment Type</w:t>
            </w:r>
          </w:p>
          <w:p w14:paraId="51C3B0ED" w14:textId="77777777" w:rsidR="007420D0" w:rsidRPr="005440CD" w:rsidRDefault="007420D0" w:rsidP="007420D0">
            <w:pPr>
              <w:pStyle w:val="NoSpacing"/>
              <w:numPr>
                <w:ilvl w:val="0"/>
                <w:numId w:val="12"/>
              </w:numPr>
            </w:pPr>
            <w:r w:rsidRPr="005440CD">
              <w:t>Geo Served</w:t>
            </w:r>
          </w:p>
          <w:p w14:paraId="5B6754AE" w14:textId="77777777" w:rsidR="007420D0" w:rsidRPr="005440CD" w:rsidRDefault="007420D0" w:rsidP="007420D0">
            <w:pPr>
              <w:pStyle w:val="NoSpacing"/>
              <w:numPr>
                <w:ilvl w:val="0"/>
                <w:numId w:val="12"/>
              </w:numPr>
            </w:pPr>
            <w:r w:rsidRPr="005440CD">
              <w:t>Location of work</w:t>
            </w:r>
          </w:p>
          <w:p w14:paraId="31C9A74A" w14:textId="77777777" w:rsidR="00272AB8" w:rsidRPr="00F0147E" w:rsidRDefault="007420D0" w:rsidP="007420D0">
            <w:pPr>
              <w:pStyle w:val="NoSpacing"/>
              <w:numPr>
                <w:ilvl w:val="0"/>
                <w:numId w:val="12"/>
              </w:numPr>
            </w:pPr>
            <w:r w:rsidRPr="005440CD">
              <w:t>Partner Location</w:t>
            </w:r>
          </w:p>
          <w:p w14:paraId="20238924" w14:textId="4373C2D4" w:rsidR="00CC035A" w:rsidRDefault="00CC035A" w:rsidP="00CC035A">
            <w:pPr>
              <w:pStyle w:val="NoSpacing"/>
            </w:pPr>
            <w:r>
              <w:t>Metr</w:t>
            </w:r>
            <w:r w:rsidR="009D77B4">
              <w:t>ics</w:t>
            </w:r>
            <w:r>
              <w:t>:</w:t>
            </w:r>
          </w:p>
          <w:p w14:paraId="06DC9371" w14:textId="77777777" w:rsidR="008A7B28" w:rsidRDefault="008A7B28" w:rsidP="008A7B28">
            <w:pPr>
              <w:pStyle w:val="NoSpacing"/>
              <w:numPr>
                <w:ilvl w:val="0"/>
                <w:numId w:val="39"/>
              </w:numPr>
            </w:pPr>
            <w:r>
              <w:t>Committed $</w:t>
            </w:r>
          </w:p>
          <w:p w14:paraId="67C0F2E5" w14:textId="0E6AFCB1" w:rsidR="00CC035A" w:rsidRPr="00F0147E" w:rsidRDefault="008A7B28" w:rsidP="008A7B28">
            <w:pPr>
              <w:pStyle w:val="NoSpacing"/>
              <w:numPr>
                <w:ilvl w:val="0"/>
                <w:numId w:val="39"/>
              </w:numPr>
            </w:pPr>
            <w:r>
              <w:t xml:space="preserve">Potential $ </w:t>
            </w:r>
          </w:p>
        </w:tc>
        <w:tc>
          <w:tcPr>
            <w:tcW w:w="1260" w:type="dxa"/>
          </w:tcPr>
          <w:p w14:paraId="70332237" w14:textId="410085E1" w:rsidR="00621250" w:rsidRPr="00C7665B" w:rsidRDefault="00D21678" w:rsidP="005F140D">
            <w:pPr>
              <w:rPr>
                <w:rFonts w:cs="Arial"/>
                <w:color w:val="000000"/>
              </w:rPr>
            </w:pPr>
            <w:r>
              <w:rPr>
                <w:rFonts w:cs="Arial"/>
                <w:color w:val="000000"/>
              </w:rPr>
              <w:lastRenderedPageBreak/>
              <w:t>U6.1</w:t>
            </w:r>
          </w:p>
        </w:tc>
      </w:tr>
    </w:tbl>
    <w:p w14:paraId="75AAD9ED" w14:textId="24BD8F90" w:rsidR="009406EA" w:rsidRPr="009406EA" w:rsidRDefault="009406EA" w:rsidP="009406EA"/>
    <w:p w14:paraId="4E60532E" w14:textId="44AC52F4" w:rsidR="00B76500" w:rsidRDefault="00BB7E19" w:rsidP="00DA0D09">
      <w:pPr>
        <w:pStyle w:val="Heading2"/>
        <w:ind w:left="360"/>
      </w:pPr>
      <w:bookmarkStart w:id="34" w:name="_Toc489952703"/>
      <w:r>
        <w:t>4.</w:t>
      </w:r>
      <w:r w:rsidR="009406EA">
        <w:t>6</w:t>
      </w:r>
      <w:r w:rsidR="003F688C">
        <w:t xml:space="preserve"> Operation Metr</w:t>
      </w:r>
      <w:r w:rsidR="009D77B4">
        <w:t>ics</w:t>
      </w:r>
      <w:bookmarkEnd w:id="34"/>
    </w:p>
    <w:tbl>
      <w:tblPr>
        <w:tblW w:w="1017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0"/>
        <w:gridCol w:w="1570"/>
        <w:gridCol w:w="1890"/>
        <w:gridCol w:w="2340"/>
        <w:gridCol w:w="1710"/>
        <w:gridCol w:w="1890"/>
      </w:tblGrid>
      <w:tr w:rsidR="002F3588" w:rsidRPr="00C7665B" w14:paraId="09C1FA58" w14:textId="77777777" w:rsidTr="2DAEA8A2">
        <w:trPr>
          <w:cantSplit/>
          <w:trHeight w:val="542"/>
          <w:tblHeader/>
        </w:trPr>
        <w:tc>
          <w:tcPr>
            <w:tcW w:w="770" w:type="dxa"/>
            <w:tcBorders>
              <w:bottom w:val="single" w:sz="6" w:space="0" w:color="auto"/>
            </w:tcBorders>
            <w:shd w:val="clear" w:color="auto" w:fill="CCCCCC"/>
            <w:tcMar>
              <w:left w:w="58" w:type="dxa"/>
              <w:right w:w="58" w:type="dxa"/>
            </w:tcMar>
            <w:vAlign w:val="center"/>
          </w:tcPr>
          <w:p w14:paraId="01F54FF4"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 ID</w:t>
            </w:r>
          </w:p>
        </w:tc>
        <w:tc>
          <w:tcPr>
            <w:tcW w:w="1570" w:type="dxa"/>
            <w:tcBorders>
              <w:bottom w:val="single" w:sz="6" w:space="0" w:color="auto"/>
            </w:tcBorders>
            <w:shd w:val="clear" w:color="auto" w:fill="CCCCCC"/>
            <w:vAlign w:val="center"/>
          </w:tcPr>
          <w:p w14:paraId="3B0902E1"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Functional Group(s) Requesting</w:t>
            </w:r>
          </w:p>
        </w:tc>
        <w:tc>
          <w:tcPr>
            <w:tcW w:w="1890" w:type="dxa"/>
            <w:tcBorders>
              <w:bottom w:val="single" w:sz="6" w:space="0" w:color="auto"/>
            </w:tcBorders>
            <w:shd w:val="clear" w:color="auto" w:fill="CCCCCC"/>
            <w:vAlign w:val="center"/>
          </w:tcPr>
          <w:p w14:paraId="63C05744"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 (Business Question)</w:t>
            </w:r>
          </w:p>
        </w:tc>
        <w:tc>
          <w:tcPr>
            <w:tcW w:w="2340" w:type="dxa"/>
            <w:tcBorders>
              <w:bottom w:val="single" w:sz="6" w:space="0" w:color="auto"/>
            </w:tcBorders>
            <w:shd w:val="clear" w:color="auto" w:fill="CCCCCC"/>
            <w:tcMar>
              <w:left w:w="58" w:type="dxa"/>
              <w:right w:w="58" w:type="dxa"/>
            </w:tcMar>
            <w:vAlign w:val="center"/>
          </w:tcPr>
          <w:p w14:paraId="64E0C144"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Key Information Needed to Answer</w:t>
            </w:r>
          </w:p>
        </w:tc>
        <w:tc>
          <w:tcPr>
            <w:tcW w:w="1710" w:type="dxa"/>
            <w:tcBorders>
              <w:bottom w:val="single" w:sz="6" w:space="0" w:color="auto"/>
            </w:tcBorders>
            <w:shd w:val="clear" w:color="auto" w:fill="CCCCCC"/>
            <w:vAlign w:val="center"/>
          </w:tcPr>
          <w:p w14:paraId="1D632752"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Business Impact</w:t>
            </w:r>
          </w:p>
        </w:tc>
        <w:tc>
          <w:tcPr>
            <w:tcW w:w="1890" w:type="dxa"/>
            <w:tcBorders>
              <w:bottom w:val="single" w:sz="6" w:space="0" w:color="auto"/>
            </w:tcBorders>
            <w:shd w:val="clear" w:color="auto" w:fill="CCCCCC"/>
            <w:vAlign w:val="center"/>
          </w:tcPr>
          <w:p w14:paraId="7FE8318D" w14:textId="77777777" w:rsidR="002F3588"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Phase 0 Bucketing</w:t>
            </w:r>
          </w:p>
        </w:tc>
      </w:tr>
      <w:tr w:rsidR="001E2954" w:rsidRPr="00C7665B" w14:paraId="2248235A" w14:textId="77777777" w:rsidTr="2DAEA8A2">
        <w:trPr>
          <w:trHeight w:val="358"/>
        </w:trPr>
        <w:tc>
          <w:tcPr>
            <w:tcW w:w="770" w:type="dxa"/>
            <w:tcMar>
              <w:left w:w="58" w:type="dxa"/>
              <w:right w:w="58" w:type="dxa"/>
            </w:tcMar>
          </w:tcPr>
          <w:p w14:paraId="45C3C6A9" w14:textId="51EE9978" w:rsidR="001E2954" w:rsidRDefault="2DAEA8A2" w:rsidP="004E6EC3">
            <w:pPr>
              <w:pStyle w:val="TableText11"/>
              <w:rPr>
                <w:rFonts w:asciiTheme="minorHAnsi" w:hAnsiTheme="minorHAnsi" w:cs="Arial"/>
                <w:color w:val="000000" w:themeColor="text1"/>
              </w:rPr>
            </w:pPr>
            <w:r w:rsidRPr="2DAEA8A2">
              <w:rPr>
                <w:rFonts w:asciiTheme="minorHAnsi" w:eastAsiaTheme="minorEastAsia" w:hAnsiTheme="minorHAnsi" w:cstheme="minorBidi"/>
                <w:color w:val="000000" w:themeColor="text1"/>
              </w:rPr>
              <w:t>U4</w:t>
            </w:r>
          </w:p>
        </w:tc>
        <w:tc>
          <w:tcPr>
            <w:tcW w:w="1570" w:type="dxa"/>
          </w:tcPr>
          <w:p w14:paraId="498282A2" w14:textId="77777777" w:rsidR="001E2954" w:rsidRDefault="2DAEA8A2" w:rsidP="004E6EC3">
            <w:pPr>
              <w:pStyle w:val="NoSpacing"/>
            </w:pPr>
            <w:r>
              <w:t>ELT, CFO, PCFO,</w:t>
            </w:r>
          </w:p>
          <w:p w14:paraId="02A922F5" w14:textId="27F2CF5C" w:rsidR="001E2954" w:rsidRDefault="005B1FB6" w:rsidP="005B1FB6">
            <w:pPr>
              <w:pStyle w:val="NoSpacing"/>
            </w:pPr>
            <w:r>
              <w:t>FP&amp;A</w:t>
            </w:r>
          </w:p>
        </w:tc>
        <w:tc>
          <w:tcPr>
            <w:tcW w:w="1890" w:type="dxa"/>
          </w:tcPr>
          <w:p w14:paraId="2DAEB126" w14:textId="244BDCDB" w:rsidR="001E2954" w:rsidRDefault="2DAEA8A2" w:rsidP="004E6EC3">
            <w:pPr>
              <w:pStyle w:val="NoSpacing"/>
            </w:pPr>
            <w:r>
              <w:t>What are our operating metr</w:t>
            </w:r>
            <w:r w:rsidR="009D77B4">
              <w:t>ics</w:t>
            </w:r>
            <w:r>
              <w:t xml:space="preserve"> and how does it relate to financial performance?</w:t>
            </w:r>
          </w:p>
        </w:tc>
        <w:tc>
          <w:tcPr>
            <w:tcW w:w="2340" w:type="dxa"/>
            <w:tcMar>
              <w:left w:w="58" w:type="dxa"/>
              <w:right w:w="58" w:type="dxa"/>
            </w:tcMar>
          </w:tcPr>
          <w:p w14:paraId="66EF9881" w14:textId="75B1C3A9" w:rsidR="001E2954" w:rsidRDefault="2DAEA8A2" w:rsidP="004E6EC3">
            <w:pPr>
              <w:pStyle w:val="NoSpacing"/>
            </w:pPr>
            <w:r>
              <w:t xml:space="preserve">Data on number of </w:t>
            </w:r>
            <w:r w:rsidR="005B1FB6">
              <w:t xml:space="preserve">Investments </w:t>
            </w:r>
            <w:r>
              <w:t>(</w:t>
            </w:r>
            <w:r w:rsidR="005B1FB6">
              <w:t>Grant</w:t>
            </w:r>
            <w:r>
              <w:t xml:space="preserve">s, </w:t>
            </w:r>
            <w:r w:rsidR="005B1FB6">
              <w:t>Contract</w:t>
            </w:r>
            <w:r>
              <w:t xml:space="preserve">s, and </w:t>
            </w:r>
            <w:r w:rsidR="005B1FB6">
              <w:t>PRI</w:t>
            </w:r>
            <w:r>
              <w:t xml:space="preserve">s) teams are working on, size and duration of </w:t>
            </w:r>
            <w:r w:rsidR="005B1FB6">
              <w:t>Investments</w:t>
            </w:r>
            <w:r>
              <w:t>, Headcount metric, Comp &amp; Benefits Travel expenses and others.</w:t>
            </w:r>
          </w:p>
          <w:p w14:paraId="10BA6C8D" w14:textId="77777777" w:rsidR="001E2954" w:rsidRPr="00C00EE1" w:rsidRDefault="001E2954" w:rsidP="004E6EC3">
            <w:pPr>
              <w:pStyle w:val="NoSpacing"/>
            </w:pPr>
          </w:p>
          <w:p w14:paraId="21CED5BA" w14:textId="4A1C0AA4" w:rsidR="001E2954" w:rsidRPr="00C90FDD" w:rsidRDefault="2DAEA8A2" w:rsidP="005B1FB6">
            <w:pPr>
              <w:pStyle w:val="NoSpacing"/>
              <w:rPr>
                <w:rFonts w:cs="Arial"/>
              </w:rPr>
            </w:pPr>
            <w:r>
              <w:t>Sources: Domain Data, Workday</w:t>
            </w:r>
            <w:r w:rsidR="005B1FB6">
              <w:t xml:space="preserve">, </w:t>
            </w:r>
            <w:r w:rsidR="009D77B4">
              <w:t>ICS</w:t>
            </w:r>
          </w:p>
        </w:tc>
        <w:tc>
          <w:tcPr>
            <w:tcW w:w="1710" w:type="dxa"/>
          </w:tcPr>
          <w:p w14:paraId="53C257AC" w14:textId="77777777" w:rsidR="001E2954" w:rsidRDefault="2DAEA8A2" w:rsidP="004E6EC3">
            <w:pPr>
              <w:pStyle w:val="TableText11"/>
              <w:rPr>
                <w:rFonts w:asciiTheme="minorHAnsi" w:hAnsiTheme="minorHAnsi" w:cs="Arial"/>
              </w:rPr>
            </w:pPr>
            <w:r w:rsidRPr="2DAEA8A2">
              <w:rPr>
                <w:rFonts w:asciiTheme="minorHAnsi" w:eastAsiaTheme="minorEastAsia" w:hAnsiTheme="minorHAnsi" w:cstheme="minorBidi"/>
              </w:rPr>
              <w:t>Workload management Operational Efficiency</w:t>
            </w:r>
          </w:p>
          <w:p w14:paraId="16E9FFAA" w14:textId="77777777" w:rsidR="001E2954" w:rsidRPr="00C90FDD" w:rsidRDefault="001E2954" w:rsidP="004E6EC3">
            <w:pPr>
              <w:pStyle w:val="NoSpacing"/>
              <w:rPr>
                <w:rFonts w:cs="Arial"/>
              </w:rPr>
            </w:pPr>
          </w:p>
        </w:tc>
        <w:tc>
          <w:tcPr>
            <w:tcW w:w="1890" w:type="dxa"/>
          </w:tcPr>
          <w:p w14:paraId="61AA4CEE" w14:textId="77777777" w:rsidR="001E2954" w:rsidRDefault="2DAEA8A2" w:rsidP="004E6EC3">
            <w:pPr>
              <w:pStyle w:val="NoSpacing"/>
            </w:pPr>
            <w:r>
              <w:t>Financial Planning and Forecasting</w:t>
            </w:r>
          </w:p>
          <w:p w14:paraId="5D56326E" w14:textId="77777777" w:rsidR="001E2954" w:rsidRDefault="2DAEA8A2" w:rsidP="004E6EC3">
            <w:pPr>
              <w:pStyle w:val="NoSpacing"/>
            </w:pPr>
            <w:r>
              <w:t>Portfolio management</w:t>
            </w:r>
          </w:p>
          <w:p w14:paraId="2A01CDFD" w14:textId="4ED99C59" w:rsidR="001E2954" w:rsidRDefault="2DAEA8A2" w:rsidP="004E6EC3">
            <w:pPr>
              <w:pStyle w:val="NoSpacing"/>
            </w:pPr>
            <w:r>
              <w:t>Human Capital management</w:t>
            </w:r>
          </w:p>
        </w:tc>
      </w:tr>
    </w:tbl>
    <w:p w14:paraId="18C6EA76" w14:textId="77777777" w:rsidR="00930616" w:rsidRDefault="00930616" w:rsidP="00930616"/>
    <w:tbl>
      <w:tblPr>
        <w:tblW w:w="954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1"/>
        <w:gridCol w:w="7409"/>
        <w:gridCol w:w="1260"/>
      </w:tblGrid>
      <w:tr w:rsidR="00E30492" w:rsidRPr="00C7665B" w14:paraId="0A8A7AAB" w14:textId="77777777" w:rsidTr="26E74F6B">
        <w:trPr>
          <w:cantSplit/>
          <w:trHeight w:val="462"/>
          <w:tblHeader/>
        </w:trPr>
        <w:tc>
          <w:tcPr>
            <w:tcW w:w="871" w:type="dxa"/>
            <w:tcBorders>
              <w:bottom w:val="single" w:sz="6" w:space="0" w:color="auto"/>
            </w:tcBorders>
            <w:shd w:val="clear" w:color="auto" w:fill="CCCCCC"/>
            <w:tcMar>
              <w:left w:w="58" w:type="dxa"/>
              <w:right w:w="58" w:type="dxa"/>
            </w:tcMar>
            <w:vAlign w:val="center"/>
          </w:tcPr>
          <w:p w14:paraId="032E2C10" w14:textId="1E83D46F" w:rsidR="00E30492"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97471C">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409" w:type="dxa"/>
            <w:tcBorders>
              <w:bottom w:val="single" w:sz="6" w:space="0" w:color="auto"/>
            </w:tcBorders>
            <w:shd w:val="clear" w:color="auto" w:fill="CCCCCC"/>
            <w:vAlign w:val="center"/>
          </w:tcPr>
          <w:p w14:paraId="1D5D1165" w14:textId="77777777" w:rsidR="00E30492"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260" w:type="dxa"/>
            <w:tcBorders>
              <w:bottom w:val="single" w:sz="6" w:space="0" w:color="auto"/>
            </w:tcBorders>
            <w:shd w:val="clear" w:color="auto" w:fill="CCCCCC"/>
            <w:vAlign w:val="center"/>
          </w:tcPr>
          <w:p w14:paraId="16711049" w14:textId="77777777" w:rsidR="00E30492"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E30492" w:rsidRPr="00C7665B" w14:paraId="25593A77" w14:textId="77777777" w:rsidTr="26E74F6B">
        <w:trPr>
          <w:trHeight w:val="465"/>
        </w:trPr>
        <w:tc>
          <w:tcPr>
            <w:tcW w:w="871" w:type="dxa"/>
            <w:tcMar>
              <w:left w:w="58" w:type="dxa"/>
              <w:right w:w="58" w:type="dxa"/>
            </w:tcMar>
          </w:tcPr>
          <w:p w14:paraId="7D90A3CC" w14:textId="517B9F22" w:rsidR="00E30492" w:rsidRPr="00C7665B" w:rsidRDefault="00E30492" w:rsidP="006345AD">
            <w:pPr>
              <w:pStyle w:val="NoSpacing"/>
            </w:pPr>
            <w:r>
              <w:t>R4.1</w:t>
            </w:r>
          </w:p>
        </w:tc>
        <w:tc>
          <w:tcPr>
            <w:tcW w:w="7409" w:type="dxa"/>
          </w:tcPr>
          <w:p w14:paraId="7D26DA54" w14:textId="77777777" w:rsidR="00E30492" w:rsidRPr="00D57F15" w:rsidRDefault="2DAEA8A2" w:rsidP="006345AD">
            <w:pPr>
              <w:pStyle w:val="NoSpacing"/>
            </w:pPr>
            <w:r w:rsidRPr="00D57F15">
              <w:t>Ability to understand distribution of employees across divisions for the execution year and next 4 years. Following are the attributes.</w:t>
            </w:r>
          </w:p>
          <w:p w14:paraId="573C7740" w14:textId="77777777" w:rsidR="002D7F05" w:rsidRPr="00D57F15" w:rsidRDefault="2DAEA8A2" w:rsidP="006345AD">
            <w:pPr>
              <w:pStyle w:val="NoSpacing"/>
            </w:pPr>
            <w:r w:rsidRPr="00D57F15">
              <w:t>Dimensions:</w:t>
            </w:r>
          </w:p>
          <w:p w14:paraId="2455E2EB" w14:textId="77777777" w:rsidR="002D7F05" w:rsidRPr="00D57F15" w:rsidRDefault="2DAEA8A2" w:rsidP="2DAEA8A2">
            <w:pPr>
              <w:pStyle w:val="NoSpacing"/>
              <w:numPr>
                <w:ilvl w:val="0"/>
                <w:numId w:val="13"/>
              </w:numPr>
            </w:pPr>
            <w:r w:rsidRPr="00D57F15">
              <w:t>Division</w:t>
            </w:r>
          </w:p>
          <w:p w14:paraId="2ACF8E80" w14:textId="77777777" w:rsidR="002D474D" w:rsidRPr="00D57F15" w:rsidRDefault="2DAEA8A2" w:rsidP="2DAEA8A2">
            <w:pPr>
              <w:pStyle w:val="NoSpacing"/>
              <w:numPr>
                <w:ilvl w:val="0"/>
                <w:numId w:val="13"/>
              </w:numPr>
            </w:pPr>
            <w:r w:rsidRPr="00D57F15">
              <w:t>Team</w:t>
            </w:r>
          </w:p>
          <w:p w14:paraId="7CCE39EB" w14:textId="77777777" w:rsidR="002D474D" w:rsidRPr="00D57F15" w:rsidRDefault="2DAEA8A2" w:rsidP="2DAEA8A2">
            <w:pPr>
              <w:pStyle w:val="NoSpacing"/>
              <w:numPr>
                <w:ilvl w:val="0"/>
                <w:numId w:val="13"/>
              </w:numPr>
            </w:pPr>
            <w:r w:rsidRPr="00D57F15">
              <w:t>Strategy</w:t>
            </w:r>
          </w:p>
          <w:p w14:paraId="690A128F" w14:textId="77777777" w:rsidR="002D474D" w:rsidRPr="00D57F15" w:rsidRDefault="2DAEA8A2" w:rsidP="2DAEA8A2">
            <w:pPr>
              <w:pStyle w:val="NoSpacing"/>
              <w:numPr>
                <w:ilvl w:val="0"/>
                <w:numId w:val="13"/>
              </w:numPr>
            </w:pPr>
            <w:r w:rsidRPr="00D57F15">
              <w:t>Cost Center</w:t>
            </w:r>
          </w:p>
          <w:p w14:paraId="693A606A" w14:textId="77777777" w:rsidR="002D474D" w:rsidRPr="00D57F15" w:rsidRDefault="2DAEA8A2" w:rsidP="2DAEA8A2">
            <w:pPr>
              <w:pStyle w:val="NoSpacing"/>
              <w:numPr>
                <w:ilvl w:val="0"/>
                <w:numId w:val="13"/>
              </w:numPr>
            </w:pPr>
            <w:r w:rsidRPr="00D57F15">
              <w:t>Time Period</w:t>
            </w:r>
          </w:p>
          <w:p w14:paraId="14CAFE98" w14:textId="77777777" w:rsidR="002D474D" w:rsidRPr="00D57F15" w:rsidRDefault="2DAEA8A2" w:rsidP="2DAEA8A2">
            <w:pPr>
              <w:pStyle w:val="NoSpacing"/>
              <w:numPr>
                <w:ilvl w:val="0"/>
                <w:numId w:val="13"/>
              </w:numPr>
            </w:pPr>
            <w:r w:rsidRPr="00D57F15">
              <w:t>Snapshot Date</w:t>
            </w:r>
          </w:p>
          <w:p w14:paraId="71A614F3" w14:textId="27870773" w:rsidR="002D474D" w:rsidRPr="00D57F15" w:rsidRDefault="2DAEA8A2" w:rsidP="002D474D">
            <w:pPr>
              <w:pStyle w:val="NoSpacing"/>
            </w:pPr>
            <w:r w:rsidRPr="00D57F15">
              <w:t>Metr</w:t>
            </w:r>
            <w:r w:rsidR="009D77B4">
              <w:t>ics</w:t>
            </w:r>
            <w:r w:rsidRPr="00D57F15">
              <w:t>:</w:t>
            </w:r>
          </w:p>
          <w:p w14:paraId="30E8B35C" w14:textId="14A54AE0" w:rsidR="0039166F" w:rsidRPr="0081784C" w:rsidRDefault="2DAEA8A2" w:rsidP="2DAEA8A2">
            <w:pPr>
              <w:pStyle w:val="NoSpacing"/>
              <w:numPr>
                <w:ilvl w:val="0"/>
                <w:numId w:val="14"/>
              </w:numPr>
              <w:rPr>
                <w:rFonts w:ascii="Arial" w:eastAsia="Arial" w:hAnsi="Arial" w:cs="Arial"/>
                <w:color w:val="000000"/>
              </w:rPr>
            </w:pPr>
            <w:r w:rsidRPr="00D57F15">
              <w:t>Total Headcount</w:t>
            </w:r>
            <w:r w:rsidRPr="2DAEA8A2">
              <w:rPr>
                <w:rFonts w:ascii="Arial" w:eastAsia="Arial" w:hAnsi="Arial" w:cs="Arial"/>
                <w:color w:val="000000" w:themeColor="text1"/>
              </w:rPr>
              <w:t xml:space="preserve"> </w:t>
            </w:r>
          </w:p>
        </w:tc>
        <w:tc>
          <w:tcPr>
            <w:tcW w:w="1260" w:type="dxa"/>
          </w:tcPr>
          <w:p w14:paraId="6A3599C6" w14:textId="403C6029" w:rsidR="00E30492" w:rsidRPr="00C7665B" w:rsidRDefault="2DAEA8A2" w:rsidP="006345AD">
            <w:pPr>
              <w:rPr>
                <w:rFonts w:cs="Arial"/>
                <w:color w:val="000000"/>
              </w:rPr>
            </w:pPr>
            <w:r w:rsidRPr="00D57F15">
              <w:t>U4</w:t>
            </w:r>
          </w:p>
        </w:tc>
      </w:tr>
    </w:tbl>
    <w:p w14:paraId="616957B9" w14:textId="297E27D8" w:rsidR="00EE15D5" w:rsidRDefault="00EE15D5" w:rsidP="00EE15D5">
      <w:pPr>
        <w:pStyle w:val="NoSpacing"/>
        <w:rPr>
          <w:b/>
        </w:rPr>
      </w:pPr>
    </w:p>
    <w:p w14:paraId="5364E9C7" w14:textId="1682442F" w:rsidR="00EE15D5" w:rsidRDefault="2DAEA8A2" w:rsidP="00EE15D5">
      <w:pPr>
        <w:pStyle w:val="NoSpacing"/>
        <w:rPr>
          <w:b/>
          <w:bCs/>
        </w:rPr>
      </w:pPr>
      <w:r w:rsidRPr="2DAEA8A2">
        <w:rPr>
          <w:b/>
          <w:bCs/>
        </w:rPr>
        <w:lastRenderedPageBreak/>
        <w:t>Visualization: Head count by Division</w:t>
      </w:r>
    </w:p>
    <w:p w14:paraId="3199AA74" w14:textId="1927079B" w:rsidR="00EE15D5" w:rsidRDefault="001E17F4" w:rsidP="00EE15D5">
      <w:pPr>
        <w:pStyle w:val="NoSpacing"/>
        <w:rPr>
          <w:b/>
          <w:bCs/>
        </w:rPr>
      </w:pPr>
      <w:r>
        <w:rPr>
          <w:noProof/>
        </w:rPr>
        <w:drawing>
          <wp:inline distT="0" distB="0" distL="0" distR="0" wp14:anchorId="095B8201" wp14:editId="77877D31">
            <wp:extent cx="2932981" cy="2146693"/>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3578" cy="2147130"/>
                    </a:xfrm>
                    <a:prstGeom prst="rect">
                      <a:avLst/>
                    </a:prstGeom>
                  </pic:spPr>
                </pic:pic>
              </a:graphicData>
            </a:graphic>
          </wp:inline>
        </w:drawing>
      </w:r>
    </w:p>
    <w:p w14:paraId="1E7E8895" w14:textId="77777777" w:rsidR="001E17F4" w:rsidRDefault="001E17F4" w:rsidP="00EE15D5">
      <w:pPr>
        <w:pStyle w:val="NoSpacing"/>
        <w:rPr>
          <w:b/>
          <w:bCs/>
        </w:rPr>
      </w:pPr>
    </w:p>
    <w:tbl>
      <w:tblPr>
        <w:tblW w:w="954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1"/>
        <w:gridCol w:w="7229"/>
        <w:gridCol w:w="1440"/>
      </w:tblGrid>
      <w:tr w:rsidR="00E77915" w:rsidRPr="00C7665B" w14:paraId="056FFFA5" w14:textId="77777777" w:rsidTr="26E74F6B">
        <w:trPr>
          <w:cantSplit/>
          <w:trHeight w:val="462"/>
          <w:tblHeader/>
        </w:trPr>
        <w:tc>
          <w:tcPr>
            <w:tcW w:w="871" w:type="dxa"/>
            <w:tcBorders>
              <w:bottom w:val="single" w:sz="6" w:space="0" w:color="auto"/>
            </w:tcBorders>
            <w:shd w:val="clear" w:color="auto" w:fill="CCCCCC"/>
            <w:tcMar>
              <w:left w:w="58" w:type="dxa"/>
              <w:right w:w="58" w:type="dxa"/>
            </w:tcMar>
            <w:vAlign w:val="center"/>
          </w:tcPr>
          <w:p w14:paraId="1DA3CD29" w14:textId="4A00DF50" w:rsidR="00E77915"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97471C">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29" w:type="dxa"/>
            <w:tcBorders>
              <w:bottom w:val="single" w:sz="6" w:space="0" w:color="auto"/>
            </w:tcBorders>
            <w:shd w:val="clear" w:color="auto" w:fill="CCCCCC"/>
            <w:vAlign w:val="center"/>
          </w:tcPr>
          <w:p w14:paraId="30025D96" w14:textId="77777777" w:rsidR="00E77915"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65CD061A" w14:textId="77777777" w:rsidR="00E77915"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E77915" w:rsidRPr="00C7665B" w14:paraId="16BB83B4" w14:textId="77777777" w:rsidTr="26E74F6B">
        <w:trPr>
          <w:trHeight w:val="465"/>
        </w:trPr>
        <w:tc>
          <w:tcPr>
            <w:tcW w:w="871" w:type="dxa"/>
            <w:tcMar>
              <w:left w:w="58" w:type="dxa"/>
              <w:right w:w="58" w:type="dxa"/>
            </w:tcMar>
          </w:tcPr>
          <w:p w14:paraId="34AF1B82" w14:textId="01D8A98F" w:rsidR="00E77915" w:rsidRPr="00C7665B" w:rsidRDefault="00E77915" w:rsidP="006345AD">
            <w:pPr>
              <w:pStyle w:val="NoSpacing"/>
            </w:pPr>
            <w:r>
              <w:t>R4.2</w:t>
            </w:r>
          </w:p>
        </w:tc>
        <w:tc>
          <w:tcPr>
            <w:tcW w:w="7229" w:type="dxa"/>
          </w:tcPr>
          <w:p w14:paraId="04E83D87" w14:textId="761AD1FF" w:rsidR="00891C01" w:rsidRPr="0065381B" w:rsidRDefault="2DAEA8A2" w:rsidP="00891C01">
            <w:pPr>
              <w:pStyle w:val="NoSpacing"/>
            </w:pPr>
            <w:r w:rsidRPr="0065381B">
              <w:t>Ability to track operating expenses by cost center for the execution year. Following are the attributes.</w:t>
            </w:r>
          </w:p>
          <w:p w14:paraId="5C8D1D70" w14:textId="77777777" w:rsidR="00891C01" w:rsidRPr="0065381B" w:rsidRDefault="2DAEA8A2" w:rsidP="00891C01">
            <w:pPr>
              <w:pStyle w:val="NoSpacing"/>
            </w:pPr>
            <w:r w:rsidRPr="0065381B">
              <w:t>Dimensions:</w:t>
            </w:r>
          </w:p>
          <w:p w14:paraId="2CAF30C6" w14:textId="77777777" w:rsidR="00891C01" w:rsidRPr="0065381B" w:rsidRDefault="2DAEA8A2" w:rsidP="2DAEA8A2">
            <w:pPr>
              <w:pStyle w:val="NoSpacing"/>
              <w:numPr>
                <w:ilvl w:val="0"/>
                <w:numId w:val="13"/>
              </w:numPr>
            </w:pPr>
            <w:r w:rsidRPr="0065381B">
              <w:t>Division</w:t>
            </w:r>
          </w:p>
          <w:p w14:paraId="57EEE2A9" w14:textId="77777777" w:rsidR="00891C01" w:rsidRPr="0065381B" w:rsidRDefault="2DAEA8A2" w:rsidP="2DAEA8A2">
            <w:pPr>
              <w:pStyle w:val="NoSpacing"/>
              <w:numPr>
                <w:ilvl w:val="0"/>
                <w:numId w:val="13"/>
              </w:numPr>
            </w:pPr>
            <w:r w:rsidRPr="0065381B">
              <w:t>Team</w:t>
            </w:r>
          </w:p>
          <w:p w14:paraId="027A5938" w14:textId="77777777" w:rsidR="00891C01" w:rsidRPr="0065381B" w:rsidRDefault="2DAEA8A2" w:rsidP="2DAEA8A2">
            <w:pPr>
              <w:pStyle w:val="NoSpacing"/>
              <w:numPr>
                <w:ilvl w:val="0"/>
                <w:numId w:val="13"/>
              </w:numPr>
            </w:pPr>
            <w:r w:rsidRPr="0065381B">
              <w:t>Strategy</w:t>
            </w:r>
          </w:p>
          <w:p w14:paraId="2ABD7B6F" w14:textId="77777777" w:rsidR="00891C01" w:rsidRPr="0065381B" w:rsidRDefault="2DAEA8A2" w:rsidP="2DAEA8A2">
            <w:pPr>
              <w:pStyle w:val="NoSpacing"/>
              <w:numPr>
                <w:ilvl w:val="0"/>
                <w:numId w:val="13"/>
              </w:numPr>
            </w:pPr>
            <w:r w:rsidRPr="0065381B">
              <w:t>Cost Center</w:t>
            </w:r>
          </w:p>
          <w:p w14:paraId="42350CBF" w14:textId="77777777" w:rsidR="00891C01" w:rsidRPr="0065381B" w:rsidRDefault="2DAEA8A2" w:rsidP="2DAEA8A2">
            <w:pPr>
              <w:pStyle w:val="NoSpacing"/>
              <w:numPr>
                <w:ilvl w:val="0"/>
                <w:numId w:val="13"/>
              </w:numPr>
            </w:pPr>
            <w:r w:rsidRPr="0065381B">
              <w:t>Time Period</w:t>
            </w:r>
          </w:p>
          <w:p w14:paraId="0836C771" w14:textId="77777777" w:rsidR="00891C01" w:rsidRPr="0065381B" w:rsidRDefault="2DAEA8A2" w:rsidP="2DAEA8A2">
            <w:pPr>
              <w:pStyle w:val="NoSpacing"/>
              <w:numPr>
                <w:ilvl w:val="0"/>
                <w:numId w:val="13"/>
              </w:numPr>
            </w:pPr>
            <w:r w:rsidRPr="0065381B">
              <w:t>Snapshot Date</w:t>
            </w:r>
          </w:p>
          <w:p w14:paraId="388DFB8A" w14:textId="5E769E09" w:rsidR="00891C01" w:rsidRPr="0065381B" w:rsidRDefault="2DAEA8A2" w:rsidP="00891C01">
            <w:pPr>
              <w:pStyle w:val="NoSpacing"/>
            </w:pPr>
            <w:r w:rsidRPr="0065381B">
              <w:t>Metr</w:t>
            </w:r>
            <w:r w:rsidR="009D77B4">
              <w:t>ics</w:t>
            </w:r>
            <w:r w:rsidRPr="0065381B">
              <w:t>:</w:t>
            </w:r>
          </w:p>
          <w:p w14:paraId="3CBF1767" w14:textId="18D13610" w:rsidR="00E77915" w:rsidRPr="00FC1A58" w:rsidRDefault="2DAEA8A2" w:rsidP="0052754B">
            <w:pPr>
              <w:pStyle w:val="NoSpacing"/>
              <w:numPr>
                <w:ilvl w:val="0"/>
                <w:numId w:val="15"/>
              </w:numPr>
              <w:rPr>
                <w:rFonts w:ascii="Arial" w:eastAsia="Arial" w:hAnsi="Arial" w:cs="Arial"/>
                <w:color w:val="000000"/>
              </w:rPr>
            </w:pPr>
            <w:r w:rsidRPr="0065381B">
              <w:t xml:space="preserve">General Operations </w:t>
            </w:r>
          </w:p>
        </w:tc>
        <w:tc>
          <w:tcPr>
            <w:tcW w:w="1440" w:type="dxa"/>
          </w:tcPr>
          <w:p w14:paraId="09F1A7B5" w14:textId="77777777" w:rsidR="00E77915" w:rsidRPr="00C7665B" w:rsidRDefault="2DAEA8A2" w:rsidP="006345AD">
            <w:pPr>
              <w:rPr>
                <w:rFonts w:cs="Arial"/>
                <w:color w:val="000000"/>
              </w:rPr>
            </w:pPr>
            <w:r w:rsidRPr="0065381B">
              <w:t>U4</w:t>
            </w:r>
          </w:p>
        </w:tc>
      </w:tr>
    </w:tbl>
    <w:p w14:paraId="3F36AC91" w14:textId="77777777" w:rsidR="00E80498" w:rsidRDefault="00E80498" w:rsidP="00E80498">
      <w:pPr>
        <w:pStyle w:val="NoSpacing"/>
        <w:rPr>
          <w:b/>
        </w:rPr>
      </w:pPr>
    </w:p>
    <w:p w14:paraId="6FEC4B77" w14:textId="70905F34" w:rsidR="00E80498" w:rsidRDefault="2DAEA8A2" w:rsidP="00E80498">
      <w:pPr>
        <w:pStyle w:val="NoSpacing"/>
        <w:rPr>
          <w:b/>
          <w:bCs/>
        </w:rPr>
      </w:pPr>
      <w:r w:rsidRPr="2DAEA8A2">
        <w:rPr>
          <w:b/>
          <w:bCs/>
        </w:rPr>
        <w:t>Visualization: Operating Expenses by Cost Center</w:t>
      </w:r>
    </w:p>
    <w:p w14:paraId="0FE56F52" w14:textId="45541A5A" w:rsidR="00E80498" w:rsidRDefault="00E80498" w:rsidP="00EE15D5">
      <w:pPr>
        <w:pStyle w:val="NoSpacing"/>
        <w:rPr>
          <w:b/>
          <w:bCs/>
        </w:rPr>
      </w:pPr>
      <w:r>
        <w:rPr>
          <w:noProof/>
        </w:rPr>
        <w:drawing>
          <wp:inline distT="0" distB="0" distL="0" distR="0" wp14:anchorId="4683C3BD" wp14:editId="3D044DEE">
            <wp:extent cx="2855546" cy="2147977"/>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8719" cy="2150363"/>
                    </a:xfrm>
                    <a:prstGeom prst="rect">
                      <a:avLst/>
                    </a:prstGeom>
                  </pic:spPr>
                </pic:pic>
              </a:graphicData>
            </a:graphic>
          </wp:inline>
        </w:drawing>
      </w:r>
    </w:p>
    <w:p w14:paraId="429E3631" w14:textId="77777777" w:rsidR="00F52749" w:rsidRDefault="00F52749" w:rsidP="00EE15D5">
      <w:pPr>
        <w:pStyle w:val="NoSpacing"/>
        <w:rPr>
          <w:b/>
          <w:bCs/>
        </w:rPr>
      </w:pPr>
    </w:p>
    <w:p w14:paraId="4A91C72C" w14:textId="77777777" w:rsidR="00F52749" w:rsidRPr="009B417C" w:rsidRDefault="00F52749" w:rsidP="00EE15D5">
      <w:pPr>
        <w:pStyle w:val="NoSpacing"/>
        <w:rPr>
          <w:b/>
          <w:bCs/>
        </w:rPr>
      </w:pPr>
    </w:p>
    <w:tbl>
      <w:tblPr>
        <w:tblW w:w="9540" w:type="dxa"/>
        <w:tblInd w:w="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1"/>
        <w:gridCol w:w="7229"/>
        <w:gridCol w:w="1440"/>
      </w:tblGrid>
      <w:tr w:rsidR="00F10077" w:rsidRPr="00C7665B" w14:paraId="7BB8FF67" w14:textId="77777777" w:rsidTr="26E74F6B">
        <w:trPr>
          <w:cantSplit/>
          <w:trHeight w:val="462"/>
          <w:tblHeader/>
        </w:trPr>
        <w:tc>
          <w:tcPr>
            <w:tcW w:w="871" w:type="dxa"/>
            <w:tcBorders>
              <w:bottom w:val="single" w:sz="6" w:space="0" w:color="auto"/>
            </w:tcBorders>
            <w:shd w:val="clear" w:color="auto" w:fill="CCCCCC"/>
            <w:tcMar>
              <w:left w:w="58" w:type="dxa"/>
              <w:right w:w="58" w:type="dxa"/>
            </w:tcMar>
            <w:vAlign w:val="center"/>
          </w:tcPr>
          <w:p w14:paraId="54896C3E" w14:textId="14819369" w:rsidR="00F10077" w:rsidRPr="00C7665B" w:rsidRDefault="26E74F6B" w:rsidP="006345AD">
            <w:pPr>
              <w:pStyle w:val="TableText11"/>
              <w:jc w:val="center"/>
              <w:rPr>
                <w:rFonts w:asciiTheme="minorHAnsi" w:hAnsiTheme="minorHAnsi" w:cs="Arial"/>
                <w:b/>
              </w:rPr>
            </w:pPr>
            <w:r w:rsidRPr="26E74F6B">
              <w:rPr>
                <w:rFonts w:asciiTheme="minorHAnsi" w:eastAsiaTheme="minorEastAsia" w:hAnsiTheme="minorHAnsi" w:cstheme="minorBidi"/>
                <w:b/>
                <w:bCs/>
              </w:rPr>
              <w:t>Req</w:t>
            </w:r>
            <w:r w:rsidR="0097471C">
              <w:rPr>
                <w:rFonts w:asciiTheme="minorHAnsi" w:eastAsiaTheme="minorEastAsia" w:hAnsiTheme="minorHAnsi" w:cstheme="minorBidi"/>
                <w:b/>
                <w:bCs/>
              </w:rPr>
              <w:t>.</w:t>
            </w:r>
            <w:r w:rsidRPr="26E74F6B">
              <w:rPr>
                <w:rFonts w:asciiTheme="minorHAnsi" w:eastAsiaTheme="minorEastAsia" w:hAnsiTheme="minorHAnsi" w:cstheme="minorBidi"/>
                <w:b/>
                <w:bCs/>
              </w:rPr>
              <w:t xml:space="preserve"> ID</w:t>
            </w:r>
          </w:p>
        </w:tc>
        <w:tc>
          <w:tcPr>
            <w:tcW w:w="7229" w:type="dxa"/>
            <w:tcBorders>
              <w:bottom w:val="single" w:sz="6" w:space="0" w:color="auto"/>
            </w:tcBorders>
            <w:shd w:val="clear" w:color="auto" w:fill="CCCCCC"/>
            <w:vAlign w:val="center"/>
          </w:tcPr>
          <w:p w14:paraId="370A75F1" w14:textId="77777777" w:rsidR="00F10077"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Requirement description</w:t>
            </w:r>
          </w:p>
        </w:tc>
        <w:tc>
          <w:tcPr>
            <w:tcW w:w="1440" w:type="dxa"/>
            <w:tcBorders>
              <w:bottom w:val="single" w:sz="6" w:space="0" w:color="auto"/>
            </w:tcBorders>
            <w:shd w:val="clear" w:color="auto" w:fill="CCCCCC"/>
            <w:vAlign w:val="center"/>
          </w:tcPr>
          <w:p w14:paraId="275B7C37" w14:textId="77777777" w:rsidR="00F10077" w:rsidRPr="00C7665B" w:rsidRDefault="2DAEA8A2" w:rsidP="006345AD">
            <w:pPr>
              <w:pStyle w:val="TableText11"/>
              <w:jc w:val="center"/>
              <w:rPr>
                <w:rFonts w:asciiTheme="minorHAnsi" w:hAnsiTheme="minorHAnsi" w:cs="Arial"/>
                <w:b/>
              </w:rPr>
            </w:pPr>
            <w:r w:rsidRPr="2DAEA8A2">
              <w:rPr>
                <w:rFonts w:asciiTheme="minorHAnsi" w:eastAsiaTheme="minorEastAsia" w:hAnsiTheme="minorHAnsi" w:cstheme="minorBidi"/>
                <w:b/>
                <w:bCs/>
              </w:rPr>
              <w:t>Use Cases ID</w:t>
            </w:r>
          </w:p>
        </w:tc>
      </w:tr>
      <w:tr w:rsidR="00F10077" w:rsidRPr="00C7665B" w14:paraId="598E2CB2" w14:textId="77777777" w:rsidTr="26E74F6B">
        <w:trPr>
          <w:trHeight w:val="465"/>
        </w:trPr>
        <w:tc>
          <w:tcPr>
            <w:tcW w:w="871" w:type="dxa"/>
            <w:tcMar>
              <w:left w:w="58" w:type="dxa"/>
              <w:right w:w="58" w:type="dxa"/>
            </w:tcMar>
          </w:tcPr>
          <w:p w14:paraId="032AFFD1" w14:textId="4D38EB02" w:rsidR="00F10077" w:rsidRPr="00C7665B" w:rsidRDefault="00F10077" w:rsidP="006345AD">
            <w:pPr>
              <w:pStyle w:val="NoSpacing"/>
            </w:pPr>
            <w:r>
              <w:t>R4.3</w:t>
            </w:r>
          </w:p>
        </w:tc>
        <w:tc>
          <w:tcPr>
            <w:tcW w:w="7229" w:type="dxa"/>
          </w:tcPr>
          <w:p w14:paraId="23A4AFE5" w14:textId="03DC02F2" w:rsidR="00F10077" w:rsidRPr="00E204C8" w:rsidRDefault="2DAEA8A2" w:rsidP="006345AD">
            <w:pPr>
              <w:pStyle w:val="NoSpacing"/>
            </w:pPr>
            <w:r w:rsidRPr="00E204C8">
              <w:t>Ability to analyze head count, travel, compensation &amp; benefits expenses, and others to help plan resources and smart investing. Following are the attributes.</w:t>
            </w:r>
          </w:p>
          <w:p w14:paraId="7FFCBC28" w14:textId="77777777" w:rsidR="00F10077" w:rsidRPr="00E204C8" w:rsidRDefault="2DAEA8A2" w:rsidP="006345AD">
            <w:pPr>
              <w:pStyle w:val="NoSpacing"/>
            </w:pPr>
            <w:r w:rsidRPr="00E204C8">
              <w:lastRenderedPageBreak/>
              <w:t>Dimensions:</w:t>
            </w:r>
          </w:p>
          <w:p w14:paraId="1DCB44D1" w14:textId="77777777" w:rsidR="00F10077" w:rsidRPr="00E204C8" w:rsidRDefault="2DAEA8A2" w:rsidP="2DAEA8A2">
            <w:pPr>
              <w:pStyle w:val="NoSpacing"/>
              <w:numPr>
                <w:ilvl w:val="0"/>
                <w:numId w:val="13"/>
              </w:numPr>
            </w:pPr>
            <w:r w:rsidRPr="00E204C8">
              <w:t>Division</w:t>
            </w:r>
          </w:p>
          <w:p w14:paraId="1A1BCA30" w14:textId="77777777" w:rsidR="00F10077" w:rsidRPr="00E204C8" w:rsidRDefault="2DAEA8A2" w:rsidP="2DAEA8A2">
            <w:pPr>
              <w:pStyle w:val="NoSpacing"/>
              <w:numPr>
                <w:ilvl w:val="0"/>
                <w:numId w:val="13"/>
              </w:numPr>
            </w:pPr>
            <w:r w:rsidRPr="00E204C8">
              <w:t>Team</w:t>
            </w:r>
          </w:p>
          <w:p w14:paraId="3728591F" w14:textId="77777777" w:rsidR="00F10077" w:rsidRPr="00E204C8" w:rsidRDefault="2DAEA8A2" w:rsidP="2DAEA8A2">
            <w:pPr>
              <w:pStyle w:val="NoSpacing"/>
              <w:numPr>
                <w:ilvl w:val="0"/>
                <w:numId w:val="13"/>
              </w:numPr>
            </w:pPr>
            <w:r w:rsidRPr="00E204C8">
              <w:t>Strategy</w:t>
            </w:r>
          </w:p>
          <w:p w14:paraId="21EFD141" w14:textId="77777777" w:rsidR="00F10077" w:rsidRPr="00E204C8" w:rsidRDefault="2DAEA8A2" w:rsidP="2DAEA8A2">
            <w:pPr>
              <w:pStyle w:val="NoSpacing"/>
              <w:numPr>
                <w:ilvl w:val="0"/>
                <w:numId w:val="13"/>
              </w:numPr>
            </w:pPr>
            <w:r w:rsidRPr="00E204C8">
              <w:t>Cost Center</w:t>
            </w:r>
          </w:p>
          <w:p w14:paraId="083B8009" w14:textId="77777777" w:rsidR="00F10077" w:rsidRPr="00E204C8" w:rsidRDefault="2DAEA8A2" w:rsidP="2DAEA8A2">
            <w:pPr>
              <w:pStyle w:val="NoSpacing"/>
              <w:numPr>
                <w:ilvl w:val="0"/>
                <w:numId w:val="13"/>
              </w:numPr>
            </w:pPr>
            <w:r w:rsidRPr="00E204C8">
              <w:t>Time Period</w:t>
            </w:r>
          </w:p>
          <w:p w14:paraId="6DAB8F71" w14:textId="77777777" w:rsidR="00F10077" w:rsidRPr="00E204C8" w:rsidRDefault="2DAEA8A2" w:rsidP="2DAEA8A2">
            <w:pPr>
              <w:pStyle w:val="NoSpacing"/>
              <w:numPr>
                <w:ilvl w:val="0"/>
                <w:numId w:val="13"/>
              </w:numPr>
            </w:pPr>
            <w:r w:rsidRPr="00E204C8">
              <w:t>Snapshot Date</w:t>
            </w:r>
          </w:p>
          <w:p w14:paraId="69AAC867" w14:textId="2B516750" w:rsidR="00F10077" w:rsidRPr="00E204C8" w:rsidRDefault="2DAEA8A2" w:rsidP="006345AD">
            <w:pPr>
              <w:pStyle w:val="NoSpacing"/>
            </w:pPr>
            <w:r w:rsidRPr="00E204C8">
              <w:t>Metr</w:t>
            </w:r>
            <w:r w:rsidR="009D77B4">
              <w:t>ics</w:t>
            </w:r>
            <w:r w:rsidRPr="00E204C8">
              <w:t>:</w:t>
            </w:r>
          </w:p>
          <w:p w14:paraId="2A69B091" w14:textId="48A0A517" w:rsidR="00F10077" w:rsidRPr="00E204C8" w:rsidRDefault="2DAEA8A2" w:rsidP="2DAEA8A2">
            <w:pPr>
              <w:pStyle w:val="NoSpacing"/>
              <w:numPr>
                <w:ilvl w:val="0"/>
                <w:numId w:val="15"/>
              </w:numPr>
            </w:pPr>
            <w:r w:rsidRPr="00E204C8">
              <w:t xml:space="preserve">General Operations </w:t>
            </w:r>
          </w:p>
          <w:p w14:paraId="7DF86052" w14:textId="7679F852" w:rsidR="00EB6BED" w:rsidRPr="00E204C8" w:rsidRDefault="2DAEA8A2" w:rsidP="2DAEA8A2">
            <w:pPr>
              <w:pStyle w:val="NoSpacing"/>
              <w:numPr>
                <w:ilvl w:val="0"/>
                <w:numId w:val="15"/>
              </w:numPr>
            </w:pPr>
            <w:r w:rsidRPr="00E204C8">
              <w:t>Total Head count</w:t>
            </w:r>
          </w:p>
          <w:p w14:paraId="6EAD2874" w14:textId="6845B308" w:rsidR="00EB6BED" w:rsidRPr="00E204C8" w:rsidRDefault="2DAEA8A2" w:rsidP="2DAEA8A2">
            <w:pPr>
              <w:pStyle w:val="NoSpacing"/>
              <w:numPr>
                <w:ilvl w:val="0"/>
                <w:numId w:val="15"/>
              </w:numPr>
            </w:pPr>
            <w:r w:rsidRPr="00E204C8">
              <w:t>Average Cost by Headcount</w:t>
            </w:r>
          </w:p>
          <w:p w14:paraId="08E78947" w14:textId="5E1A941F" w:rsidR="00EB6BED" w:rsidRPr="00E204C8" w:rsidRDefault="2DAEA8A2" w:rsidP="2DAEA8A2">
            <w:pPr>
              <w:pStyle w:val="NoSpacing"/>
              <w:numPr>
                <w:ilvl w:val="0"/>
                <w:numId w:val="15"/>
              </w:numPr>
            </w:pPr>
            <w:r w:rsidRPr="00E204C8">
              <w:t>Change in Headcount YoY</w:t>
            </w:r>
          </w:p>
          <w:p w14:paraId="0FD86451" w14:textId="77777777" w:rsidR="00EB6BED" w:rsidRPr="00E204C8" w:rsidRDefault="2DAEA8A2" w:rsidP="2DAEA8A2">
            <w:pPr>
              <w:pStyle w:val="NoSpacing"/>
              <w:numPr>
                <w:ilvl w:val="0"/>
                <w:numId w:val="15"/>
              </w:numPr>
            </w:pPr>
            <w:r w:rsidRPr="00E204C8">
              <w:t xml:space="preserve">Management consulting spend </w:t>
            </w:r>
          </w:p>
          <w:p w14:paraId="73B07AB2" w14:textId="15D1117D" w:rsidR="00EB6BED" w:rsidRPr="00E204C8" w:rsidRDefault="2DAEA8A2" w:rsidP="2DAEA8A2">
            <w:pPr>
              <w:pStyle w:val="NoSpacing"/>
              <w:numPr>
                <w:ilvl w:val="0"/>
                <w:numId w:val="15"/>
              </w:numPr>
            </w:pPr>
            <w:r w:rsidRPr="00E204C8">
              <w:t xml:space="preserve">Staff Travel </w:t>
            </w:r>
          </w:p>
          <w:p w14:paraId="516B2BB7" w14:textId="45F847C6" w:rsidR="00EB6BED" w:rsidRPr="00E204C8" w:rsidRDefault="2DAEA8A2" w:rsidP="2DAEA8A2">
            <w:pPr>
              <w:pStyle w:val="NoSpacing"/>
              <w:numPr>
                <w:ilvl w:val="0"/>
                <w:numId w:val="15"/>
              </w:numPr>
            </w:pPr>
            <w:r w:rsidRPr="00E204C8">
              <w:t>Vacancy Rate</w:t>
            </w:r>
          </w:p>
          <w:p w14:paraId="1788E3DB" w14:textId="3E73F36C" w:rsidR="00D7251F" w:rsidRPr="00E204C8" w:rsidRDefault="2DAEA8A2" w:rsidP="2DAEA8A2">
            <w:pPr>
              <w:pStyle w:val="NoSpacing"/>
              <w:numPr>
                <w:ilvl w:val="0"/>
                <w:numId w:val="15"/>
              </w:numPr>
            </w:pPr>
            <w:r w:rsidRPr="00E204C8">
              <w:t xml:space="preserve">Compensation &amp; Benefits </w:t>
            </w:r>
          </w:p>
          <w:p w14:paraId="321B34D4" w14:textId="77777777" w:rsidR="0052754B" w:rsidRPr="0052754B" w:rsidRDefault="2DAEA8A2" w:rsidP="0052754B">
            <w:pPr>
              <w:pStyle w:val="NoSpacing"/>
              <w:numPr>
                <w:ilvl w:val="0"/>
                <w:numId w:val="15"/>
              </w:numPr>
            </w:pPr>
            <w:r w:rsidRPr="0052754B">
              <w:t xml:space="preserve">Other Direct Employee Expenses </w:t>
            </w:r>
          </w:p>
          <w:p w14:paraId="57D6F60D" w14:textId="5169164F" w:rsidR="002C66F1" w:rsidRPr="002E5702" w:rsidRDefault="2DAEA8A2" w:rsidP="0052754B">
            <w:pPr>
              <w:pStyle w:val="NoSpacing"/>
              <w:numPr>
                <w:ilvl w:val="0"/>
                <w:numId w:val="15"/>
              </w:numPr>
              <w:rPr>
                <w:rFonts w:ascii="Arial" w:eastAsia="Arial" w:hAnsi="Arial" w:cs="Arial"/>
                <w:color w:val="000000"/>
              </w:rPr>
            </w:pPr>
            <w:r w:rsidRPr="0052754B">
              <w:t>Professional Fees</w:t>
            </w:r>
            <w:r w:rsidRPr="2DAEA8A2">
              <w:rPr>
                <w:rFonts w:ascii="Arial" w:eastAsia="Arial" w:hAnsi="Arial" w:cs="Arial"/>
                <w:color w:val="000000" w:themeColor="text1"/>
              </w:rPr>
              <w:t xml:space="preserve"> </w:t>
            </w:r>
          </w:p>
        </w:tc>
        <w:tc>
          <w:tcPr>
            <w:tcW w:w="1440" w:type="dxa"/>
          </w:tcPr>
          <w:p w14:paraId="6CAA3A5F" w14:textId="77777777" w:rsidR="00F10077" w:rsidRPr="00C7665B" w:rsidRDefault="2DAEA8A2" w:rsidP="00E204C8">
            <w:pPr>
              <w:pStyle w:val="NoSpacing"/>
              <w:rPr>
                <w:rFonts w:cs="Arial"/>
                <w:color w:val="000000"/>
              </w:rPr>
            </w:pPr>
            <w:r w:rsidRPr="00E204C8">
              <w:lastRenderedPageBreak/>
              <w:t>U4</w:t>
            </w:r>
          </w:p>
        </w:tc>
      </w:tr>
    </w:tbl>
    <w:p w14:paraId="7A768736" w14:textId="12D3AEA9" w:rsidR="004A620E" w:rsidRPr="00835A6A" w:rsidRDefault="004A620E" w:rsidP="00835A6A">
      <w:pPr>
        <w:pStyle w:val="NoSpacing"/>
      </w:pPr>
    </w:p>
    <w:p w14:paraId="6E5ACDC0" w14:textId="77777777" w:rsidR="00F52749" w:rsidRDefault="00F52749" w:rsidP="00835A6A">
      <w:pPr>
        <w:pStyle w:val="NoSpacing"/>
        <w:rPr>
          <w:b/>
        </w:rPr>
      </w:pPr>
    </w:p>
    <w:p w14:paraId="52A6273D" w14:textId="4B3C42DA" w:rsidR="00835A6A" w:rsidRDefault="2DAEA8A2" w:rsidP="00835A6A">
      <w:pPr>
        <w:pStyle w:val="NoSpacing"/>
        <w:rPr>
          <w:b/>
        </w:rPr>
      </w:pPr>
      <w:r w:rsidRPr="2DAEA8A2">
        <w:rPr>
          <w:b/>
          <w:bCs/>
        </w:rPr>
        <w:t xml:space="preserve">Visualization: </w:t>
      </w:r>
    </w:p>
    <w:p w14:paraId="5889044B" w14:textId="5B5E6A9D" w:rsidR="00DC649B" w:rsidRDefault="00DC649B" w:rsidP="00835A6A">
      <w:pPr>
        <w:pStyle w:val="NoSpacing"/>
        <w:rPr>
          <w:b/>
          <w:bCs/>
        </w:rPr>
      </w:pPr>
      <w:r>
        <w:rPr>
          <w:noProof/>
        </w:rPr>
        <w:drawing>
          <wp:inline distT="0" distB="0" distL="0" distR="0" wp14:anchorId="502CE366" wp14:editId="321B1CDD">
            <wp:extent cx="5865962" cy="891972"/>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67246" cy="892167"/>
                    </a:xfrm>
                    <a:prstGeom prst="rect">
                      <a:avLst/>
                    </a:prstGeom>
                  </pic:spPr>
                </pic:pic>
              </a:graphicData>
            </a:graphic>
          </wp:inline>
        </w:drawing>
      </w:r>
    </w:p>
    <w:p w14:paraId="52DD8AD5" w14:textId="77777777" w:rsidR="0092738B" w:rsidRDefault="0092738B" w:rsidP="00835A6A">
      <w:pPr>
        <w:pStyle w:val="NoSpacing"/>
        <w:rPr>
          <w:b/>
          <w:bCs/>
        </w:rPr>
      </w:pPr>
    </w:p>
    <w:p w14:paraId="5BFCDAD1" w14:textId="77777777" w:rsidR="00346A1B" w:rsidRDefault="00346A1B" w:rsidP="00835A6A">
      <w:pPr>
        <w:pStyle w:val="NoSpacing"/>
        <w:rPr>
          <w:b/>
          <w:bCs/>
        </w:rPr>
      </w:pPr>
    </w:p>
    <w:tbl>
      <w:tblPr>
        <w:tblStyle w:val="TableGrid"/>
        <w:tblW w:w="0" w:type="auto"/>
        <w:tblLook w:val="04A0" w:firstRow="1" w:lastRow="0" w:firstColumn="1" w:lastColumn="0" w:noHBand="0" w:noVBand="1"/>
      </w:tblPr>
      <w:tblGrid>
        <w:gridCol w:w="4676"/>
        <w:gridCol w:w="4674"/>
      </w:tblGrid>
      <w:tr w:rsidR="00C25EF7" w:rsidRPr="00C25EF7" w14:paraId="24275C46" w14:textId="77777777" w:rsidTr="26E74F6B">
        <w:trPr>
          <w:trHeight w:val="256"/>
        </w:trPr>
        <w:tc>
          <w:tcPr>
            <w:tcW w:w="4788" w:type="dxa"/>
            <w:hideMark/>
          </w:tcPr>
          <w:p w14:paraId="2F4EFCEE" w14:textId="77777777" w:rsidR="00C25EF7" w:rsidRPr="00D74A66" w:rsidRDefault="2DAEA8A2" w:rsidP="00D74A66">
            <w:pPr>
              <w:pStyle w:val="NoSpacing"/>
              <w:rPr>
                <w:rFonts w:cs="Arial"/>
                <w:b/>
                <w:color w:val="000000"/>
                <w:sz w:val="28"/>
              </w:rPr>
            </w:pPr>
            <w:r w:rsidRPr="2DAEA8A2">
              <w:rPr>
                <w:rFonts w:ascii="Arial" w:eastAsia="Arial" w:hAnsi="Arial" w:cs="Arial"/>
                <w:b/>
                <w:bCs/>
                <w:color w:val="000000" w:themeColor="text1"/>
                <w:sz w:val="28"/>
                <w:szCs w:val="28"/>
              </w:rPr>
              <w:t>Operational Metric Selections</w:t>
            </w:r>
          </w:p>
        </w:tc>
        <w:tc>
          <w:tcPr>
            <w:tcW w:w="4788" w:type="dxa"/>
            <w:hideMark/>
          </w:tcPr>
          <w:p w14:paraId="0449F422" w14:textId="77777777" w:rsidR="00C25EF7" w:rsidRPr="00D74A66" w:rsidRDefault="2DAEA8A2" w:rsidP="00D74A66">
            <w:pPr>
              <w:pStyle w:val="NoSpacing"/>
              <w:rPr>
                <w:rFonts w:cs="Arial"/>
                <w:b/>
                <w:color w:val="000000"/>
                <w:sz w:val="28"/>
              </w:rPr>
            </w:pPr>
            <w:r w:rsidRPr="2DAEA8A2">
              <w:rPr>
                <w:rFonts w:ascii="Arial" w:eastAsia="Arial" w:hAnsi="Arial" w:cs="Arial"/>
                <w:b/>
                <w:bCs/>
                <w:color w:val="000000" w:themeColor="text1"/>
                <w:sz w:val="28"/>
                <w:szCs w:val="28"/>
              </w:rPr>
              <w:t xml:space="preserve">Definition </w:t>
            </w:r>
          </w:p>
        </w:tc>
      </w:tr>
      <w:tr w:rsidR="0092738B" w:rsidRPr="0092738B" w14:paraId="71627F31" w14:textId="77777777" w:rsidTr="26E74F6B">
        <w:trPr>
          <w:trHeight w:val="683"/>
        </w:trPr>
        <w:tc>
          <w:tcPr>
            <w:tcW w:w="4788" w:type="dxa"/>
            <w:hideMark/>
          </w:tcPr>
          <w:p w14:paraId="4CA5013C" w14:textId="4A6FE0A1" w:rsidR="0092738B" w:rsidRPr="00B222C3" w:rsidRDefault="2DAEA8A2" w:rsidP="00D74A66">
            <w:pPr>
              <w:pStyle w:val="NoSpacing"/>
            </w:pPr>
            <w:r w:rsidRPr="00B222C3">
              <w:t xml:space="preserve">Total Head Count </w:t>
            </w:r>
          </w:p>
        </w:tc>
        <w:tc>
          <w:tcPr>
            <w:tcW w:w="4788" w:type="dxa"/>
            <w:hideMark/>
          </w:tcPr>
          <w:p w14:paraId="712D4950" w14:textId="761D685E" w:rsidR="0092738B" w:rsidRPr="00B222C3" w:rsidRDefault="2DAEA8A2" w:rsidP="00D74A66">
            <w:pPr>
              <w:pStyle w:val="NoSpacing"/>
            </w:pPr>
            <w:r w:rsidRPr="00B222C3">
              <w:t>Employee count summary for the execution year and next 4 years</w:t>
            </w:r>
          </w:p>
        </w:tc>
      </w:tr>
      <w:tr w:rsidR="0092738B" w:rsidRPr="0092738B" w14:paraId="6641C244" w14:textId="77777777" w:rsidTr="26E74F6B">
        <w:trPr>
          <w:trHeight w:val="766"/>
        </w:trPr>
        <w:tc>
          <w:tcPr>
            <w:tcW w:w="4788" w:type="dxa"/>
            <w:hideMark/>
          </w:tcPr>
          <w:p w14:paraId="6AB661D3" w14:textId="043586D0" w:rsidR="0092738B" w:rsidRPr="00B222C3" w:rsidRDefault="26E74F6B" w:rsidP="0097471C">
            <w:pPr>
              <w:pStyle w:val="NoSpacing"/>
            </w:pPr>
            <w:r w:rsidRPr="00B222C3">
              <w:t>Op</w:t>
            </w:r>
            <w:r w:rsidR="0097471C">
              <w:t>eration</w:t>
            </w:r>
            <w:r w:rsidRPr="00B222C3">
              <w:t xml:space="preserve"> Exp</w:t>
            </w:r>
            <w:r w:rsidR="0097471C">
              <w:t>ense</w:t>
            </w:r>
            <w:r w:rsidRPr="00B222C3">
              <w:t xml:space="preserve"> </w:t>
            </w:r>
          </w:p>
        </w:tc>
        <w:tc>
          <w:tcPr>
            <w:tcW w:w="4788" w:type="dxa"/>
            <w:hideMark/>
          </w:tcPr>
          <w:p w14:paraId="71D3D290" w14:textId="4CE05667" w:rsidR="0092738B" w:rsidRPr="00B222C3" w:rsidRDefault="2DAEA8A2" w:rsidP="0097471C">
            <w:pPr>
              <w:pStyle w:val="NoSpacing"/>
            </w:pPr>
            <w:r w:rsidRPr="00B222C3">
              <w:t xml:space="preserve">Total amount spent for general operations </w:t>
            </w:r>
          </w:p>
        </w:tc>
      </w:tr>
      <w:tr w:rsidR="00007D5D" w:rsidRPr="00007D5D" w14:paraId="673AE7C1" w14:textId="77777777" w:rsidTr="26E74F6B">
        <w:trPr>
          <w:trHeight w:val="256"/>
        </w:trPr>
        <w:tc>
          <w:tcPr>
            <w:tcW w:w="4788" w:type="dxa"/>
            <w:hideMark/>
          </w:tcPr>
          <w:p w14:paraId="403A1852" w14:textId="77777777" w:rsidR="00007D5D" w:rsidRPr="00B222C3" w:rsidRDefault="2DAEA8A2" w:rsidP="00D74A66">
            <w:pPr>
              <w:pStyle w:val="NoSpacing"/>
            </w:pPr>
            <w:r w:rsidRPr="00B222C3">
              <w:t xml:space="preserve">Average Cost by Head Count </w:t>
            </w:r>
          </w:p>
        </w:tc>
        <w:tc>
          <w:tcPr>
            <w:tcW w:w="4788" w:type="dxa"/>
            <w:hideMark/>
          </w:tcPr>
          <w:p w14:paraId="0FC3D7CF" w14:textId="7191843F" w:rsidR="00007D5D" w:rsidRPr="00B222C3" w:rsidRDefault="2DAEA8A2" w:rsidP="00D74A66">
            <w:pPr>
              <w:pStyle w:val="NoSpacing"/>
            </w:pPr>
            <w:r w:rsidRPr="00B222C3">
              <w:t>Average employee related cost for a given period</w:t>
            </w:r>
          </w:p>
        </w:tc>
      </w:tr>
      <w:tr w:rsidR="00007D5D" w:rsidRPr="00007D5D" w14:paraId="572D7C52" w14:textId="77777777" w:rsidTr="26E74F6B">
        <w:trPr>
          <w:trHeight w:val="256"/>
        </w:trPr>
        <w:tc>
          <w:tcPr>
            <w:tcW w:w="4788" w:type="dxa"/>
            <w:hideMark/>
          </w:tcPr>
          <w:p w14:paraId="59D9C2DC" w14:textId="4D9E5B1E" w:rsidR="00007D5D" w:rsidRPr="00B222C3" w:rsidRDefault="2DAEA8A2" w:rsidP="00D74A66">
            <w:pPr>
              <w:pStyle w:val="NoSpacing"/>
            </w:pPr>
            <w:r w:rsidRPr="00B222C3">
              <w:t>Change in Headcount YoY</w:t>
            </w:r>
          </w:p>
        </w:tc>
        <w:tc>
          <w:tcPr>
            <w:tcW w:w="4788" w:type="dxa"/>
            <w:hideMark/>
          </w:tcPr>
          <w:p w14:paraId="12155368" w14:textId="2985155E" w:rsidR="00007D5D" w:rsidRPr="00B222C3" w:rsidRDefault="2DAEA8A2" w:rsidP="00D74A66">
            <w:pPr>
              <w:pStyle w:val="NoSpacing"/>
            </w:pPr>
            <w:r w:rsidRPr="00B222C3">
              <w:t>Change in the number of full time employees year over year</w:t>
            </w:r>
          </w:p>
        </w:tc>
      </w:tr>
      <w:tr w:rsidR="00007D5D" w:rsidRPr="00007D5D" w14:paraId="3B286D89" w14:textId="77777777" w:rsidTr="26E74F6B">
        <w:trPr>
          <w:trHeight w:val="256"/>
        </w:trPr>
        <w:tc>
          <w:tcPr>
            <w:tcW w:w="4788" w:type="dxa"/>
            <w:hideMark/>
          </w:tcPr>
          <w:p w14:paraId="070730D5" w14:textId="77777777" w:rsidR="00007D5D" w:rsidRPr="00B222C3" w:rsidRDefault="2DAEA8A2" w:rsidP="00D74A66">
            <w:pPr>
              <w:pStyle w:val="NoSpacing"/>
            </w:pPr>
            <w:r w:rsidRPr="00B222C3">
              <w:t>Management consultant spend</w:t>
            </w:r>
          </w:p>
        </w:tc>
        <w:tc>
          <w:tcPr>
            <w:tcW w:w="4788" w:type="dxa"/>
            <w:hideMark/>
          </w:tcPr>
          <w:p w14:paraId="39E90317" w14:textId="5A1D1A41" w:rsidR="00007D5D" w:rsidRPr="00B222C3" w:rsidRDefault="2DAEA8A2" w:rsidP="00D74A66">
            <w:pPr>
              <w:pStyle w:val="NoSpacing"/>
            </w:pPr>
            <w:r w:rsidRPr="00B222C3">
              <w:t>Amount spent on management consultants over a given period</w:t>
            </w:r>
          </w:p>
        </w:tc>
      </w:tr>
      <w:tr w:rsidR="00007D5D" w:rsidRPr="00007D5D" w14:paraId="6CCF778E" w14:textId="77777777" w:rsidTr="26E74F6B">
        <w:trPr>
          <w:trHeight w:val="256"/>
        </w:trPr>
        <w:tc>
          <w:tcPr>
            <w:tcW w:w="4788" w:type="dxa"/>
            <w:hideMark/>
          </w:tcPr>
          <w:p w14:paraId="18FEF4FE" w14:textId="77777777" w:rsidR="00007D5D" w:rsidRPr="00B222C3" w:rsidRDefault="2DAEA8A2" w:rsidP="00D74A66">
            <w:pPr>
              <w:pStyle w:val="NoSpacing"/>
            </w:pPr>
            <w:r w:rsidRPr="00B222C3">
              <w:t xml:space="preserve">Travel expenses by team </w:t>
            </w:r>
          </w:p>
        </w:tc>
        <w:tc>
          <w:tcPr>
            <w:tcW w:w="4788" w:type="dxa"/>
            <w:hideMark/>
          </w:tcPr>
          <w:p w14:paraId="08096E0C" w14:textId="2D3B61A1" w:rsidR="00007D5D" w:rsidRPr="00B222C3" w:rsidRDefault="2DAEA8A2" w:rsidP="00D74A66">
            <w:pPr>
              <w:pStyle w:val="NoSpacing"/>
            </w:pPr>
            <w:r w:rsidRPr="00B222C3">
              <w:t>Total amount spent on staff travel</w:t>
            </w:r>
          </w:p>
        </w:tc>
      </w:tr>
      <w:tr w:rsidR="00007D5D" w:rsidRPr="00007D5D" w14:paraId="7D89CD63" w14:textId="77777777" w:rsidTr="26E74F6B">
        <w:trPr>
          <w:trHeight w:val="256"/>
        </w:trPr>
        <w:tc>
          <w:tcPr>
            <w:tcW w:w="4788" w:type="dxa"/>
            <w:hideMark/>
          </w:tcPr>
          <w:p w14:paraId="6E2A8170" w14:textId="259EDEE1" w:rsidR="00007D5D" w:rsidRPr="00B222C3" w:rsidRDefault="26E74F6B" w:rsidP="00D74A66">
            <w:pPr>
              <w:pStyle w:val="NoSpacing"/>
            </w:pPr>
            <w:r w:rsidRPr="00B222C3">
              <w:t>Head Count Vacancy Rate by Div</w:t>
            </w:r>
            <w:r w:rsidR="0097471C">
              <w:t>ision</w:t>
            </w:r>
          </w:p>
        </w:tc>
        <w:tc>
          <w:tcPr>
            <w:tcW w:w="4788" w:type="dxa"/>
            <w:hideMark/>
          </w:tcPr>
          <w:p w14:paraId="6FB49374" w14:textId="77777777" w:rsidR="00007D5D" w:rsidRPr="00B222C3" w:rsidRDefault="2DAEA8A2" w:rsidP="00D74A66">
            <w:pPr>
              <w:pStyle w:val="NoSpacing"/>
            </w:pPr>
            <w:r w:rsidRPr="00B222C3">
              <w:t>Ability to track the open unfilled positions by division such as, Operations, Executive, Communications and Programs</w:t>
            </w:r>
          </w:p>
        </w:tc>
      </w:tr>
      <w:tr w:rsidR="00007D5D" w:rsidRPr="00007D5D" w14:paraId="23151F08" w14:textId="77777777" w:rsidTr="26E74F6B">
        <w:trPr>
          <w:trHeight w:val="256"/>
        </w:trPr>
        <w:tc>
          <w:tcPr>
            <w:tcW w:w="4788" w:type="dxa"/>
            <w:hideMark/>
          </w:tcPr>
          <w:p w14:paraId="75491A67" w14:textId="555F86E2" w:rsidR="00007D5D" w:rsidRPr="00B222C3" w:rsidRDefault="2DAEA8A2" w:rsidP="0097471C">
            <w:pPr>
              <w:pStyle w:val="NoSpacing"/>
            </w:pPr>
            <w:r w:rsidRPr="00B222C3">
              <w:t xml:space="preserve">Compensation &amp; Benefits </w:t>
            </w:r>
          </w:p>
        </w:tc>
        <w:tc>
          <w:tcPr>
            <w:tcW w:w="4788" w:type="dxa"/>
            <w:hideMark/>
          </w:tcPr>
          <w:p w14:paraId="542ED102" w14:textId="1595C1E0" w:rsidR="00007D5D" w:rsidRPr="00B222C3" w:rsidRDefault="2DAEA8A2" w:rsidP="00D74A66">
            <w:pPr>
              <w:pStyle w:val="NoSpacing"/>
            </w:pPr>
            <w:r w:rsidRPr="00B222C3">
              <w:t xml:space="preserve">Amount directly spent on employees for compensation and benefits. Track the employees' </w:t>
            </w:r>
            <w:r w:rsidRPr="00B222C3">
              <w:lastRenderedPageBreak/>
              <w:t>direct costs (costs that are accrued for a specific purpose) over a given period.</w:t>
            </w:r>
          </w:p>
        </w:tc>
      </w:tr>
      <w:tr w:rsidR="00007D5D" w:rsidRPr="00007D5D" w14:paraId="61FED49B" w14:textId="77777777" w:rsidTr="26E74F6B">
        <w:trPr>
          <w:trHeight w:val="256"/>
        </w:trPr>
        <w:tc>
          <w:tcPr>
            <w:tcW w:w="4788" w:type="dxa"/>
            <w:hideMark/>
          </w:tcPr>
          <w:p w14:paraId="7C543F8F" w14:textId="4CC6614B" w:rsidR="00007D5D" w:rsidRPr="00B222C3" w:rsidRDefault="2DAEA8A2" w:rsidP="0097471C">
            <w:pPr>
              <w:pStyle w:val="NoSpacing"/>
            </w:pPr>
            <w:r w:rsidRPr="00B222C3">
              <w:lastRenderedPageBreak/>
              <w:t xml:space="preserve">Other Direct Employee Expenses </w:t>
            </w:r>
          </w:p>
        </w:tc>
        <w:tc>
          <w:tcPr>
            <w:tcW w:w="4788" w:type="dxa"/>
            <w:hideMark/>
          </w:tcPr>
          <w:p w14:paraId="47173FFE" w14:textId="0BBABA9D" w:rsidR="00007D5D" w:rsidRPr="00B222C3" w:rsidRDefault="2DAEA8A2" w:rsidP="00D74A66">
            <w:pPr>
              <w:pStyle w:val="NoSpacing"/>
            </w:pPr>
            <w:r w:rsidRPr="00B222C3">
              <w:t>Amount directly spent on employees, other than compensation and benefits. Track the employees' direct costs (costs that are accrued for a specific purpose) over a given period.</w:t>
            </w:r>
          </w:p>
        </w:tc>
      </w:tr>
      <w:tr w:rsidR="00007D5D" w:rsidRPr="00007D5D" w14:paraId="051C3972" w14:textId="77777777" w:rsidTr="26E74F6B">
        <w:trPr>
          <w:trHeight w:val="256"/>
        </w:trPr>
        <w:tc>
          <w:tcPr>
            <w:tcW w:w="4788" w:type="dxa"/>
            <w:hideMark/>
          </w:tcPr>
          <w:p w14:paraId="082F1647" w14:textId="718F683D" w:rsidR="00007D5D" w:rsidRPr="00B222C3" w:rsidRDefault="2DAEA8A2" w:rsidP="0097471C">
            <w:pPr>
              <w:pStyle w:val="NoSpacing"/>
            </w:pPr>
            <w:r w:rsidRPr="00B222C3">
              <w:t xml:space="preserve">Professional Fees </w:t>
            </w:r>
          </w:p>
        </w:tc>
        <w:tc>
          <w:tcPr>
            <w:tcW w:w="4788" w:type="dxa"/>
            <w:hideMark/>
          </w:tcPr>
          <w:p w14:paraId="11765EB6" w14:textId="552F1EBA" w:rsidR="00007D5D" w:rsidRPr="00B222C3" w:rsidRDefault="2DAEA8A2" w:rsidP="00D74A66">
            <w:pPr>
              <w:pStyle w:val="NoSpacing"/>
            </w:pPr>
            <w:r w:rsidRPr="00B222C3">
              <w:t>Expenses tracked for professional services within the company. (Professional service engagements involve partnerships, corporations or individuals)</w:t>
            </w:r>
          </w:p>
        </w:tc>
      </w:tr>
    </w:tbl>
    <w:p w14:paraId="0252CAC8" w14:textId="06793665" w:rsidR="00D74A66" w:rsidRDefault="00D74A66" w:rsidP="00D74A66">
      <w:pPr>
        <w:pStyle w:val="Heading1"/>
        <w:numPr>
          <w:ilvl w:val="0"/>
          <w:numId w:val="0"/>
        </w:numPr>
      </w:pPr>
    </w:p>
    <w:p w14:paraId="6BCB9E50" w14:textId="1B0D577D" w:rsidR="001223B3" w:rsidRPr="0075273D" w:rsidRDefault="001223B3" w:rsidP="00F1107B">
      <w:pPr>
        <w:pStyle w:val="Heading1"/>
        <w:keepLines w:val="0"/>
        <w:numPr>
          <w:ilvl w:val="0"/>
          <w:numId w:val="34"/>
        </w:numPr>
        <w:spacing w:before="180" w:after="60" w:line="240" w:lineRule="auto"/>
      </w:pPr>
      <w:bookmarkStart w:id="35" w:name="_Toc485407002"/>
      <w:bookmarkStart w:id="36" w:name="_Toc488845695"/>
      <w:bookmarkStart w:id="37" w:name="_Toc489952704"/>
      <w:r w:rsidRPr="0075273D">
        <w:t>Non-Functional Requirements</w:t>
      </w:r>
      <w:bookmarkEnd w:id="35"/>
      <w:bookmarkEnd w:id="36"/>
      <w:bookmarkEnd w:id="37"/>
    </w:p>
    <w:p w14:paraId="7D85624A" w14:textId="77777777" w:rsidR="001223B3" w:rsidRPr="007C24B6" w:rsidRDefault="001223B3" w:rsidP="001223B3">
      <w:pPr>
        <w:pStyle w:val="Text"/>
        <w:rPr>
          <w:rFonts w:asciiTheme="minorHAnsi" w:hAnsiTheme="minorHAnsi"/>
          <w:i/>
          <w:lang w:eastAsia="ja-JP"/>
        </w:rPr>
      </w:pPr>
    </w:p>
    <w:p w14:paraId="01189B36" w14:textId="69E214AC" w:rsidR="001223B3" w:rsidRPr="00F1107B" w:rsidRDefault="00F1107B" w:rsidP="001223B3">
      <w:pPr>
        <w:pStyle w:val="Heading2"/>
        <w:keepLines w:val="0"/>
        <w:numPr>
          <w:ilvl w:val="1"/>
          <w:numId w:val="0"/>
        </w:numPr>
        <w:tabs>
          <w:tab w:val="num" w:pos="630"/>
        </w:tabs>
        <w:spacing w:before="180" w:after="60" w:line="240" w:lineRule="auto"/>
        <w:ind w:left="1134" w:hanging="1134"/>
        <w:rPr>
          <w:rFonts w:asciiTheme="minorHAnsi" w:hAnsiTheme="minorHAnsi"/>
        </w:rPr>
      </w:pPr>
      <w:bookmarkStart w:id="38" w:name="_Toc477811854"/>
      <w:bookmarkStart w:id="39" w:name="_Toc477884034"/>
      <w:bookmarkStart w:id="40" w:name="_Toc485407003"/>
      <w:bookmarkStart w:id="41" w:name="_Toc488845696"/>
      <w:bookmarkStart w:id="42" w:name="_Toc489952705"/>
      <w:r w:rsidRPr="00F1107B">
        <w:rPr>
          <w:rFonts w:asciiTheme="minorHAnsi" w:hAnsiTheme="minorHAnsi"/>
        </w:rPr>
        <w:t xml:space="preserve">5.1 </w:t>
      </w:r>
      <w:r w:rsidR="001223B3" w:rsidRPr="00F1107B">
        <w:rPr>
          <w:rFonts w:asciiTheme="minorHAnsi" w:hAnsiTheme="minorHAnsi"/>
        </w:rPr>
        <w:t>Export Requirements</w:t>
      </w:r>
      <w:bookmarkEnd w:id="38"/>
      <w:bookmarkEnd w:id="39"/>
      <w:bookmarkEnd w:id="40"/>
      <w:bookmarkEnd w:id="41"/>
      <w:bookmarkEnd w:id="42"/>
    </w:p>
    <w:p w14:paraId="28071081" w14:textId="77777777" w:rsidR="001223B3" w:rsidRPr="00DD08FF" w:rsidRDefault="001223B3" w:rsidP="001223B3">
      <w:pPr>
        <w:pStyle w:val="Text"/>
        <w:rPr>
          <w:rFonts w:asciiTheme="minorHAnsi" w:hAnsiTheme="minorHAnsi"/>
          <w:lang w:eastAsia="ja-JP"/>
        </w:rPr>
      </w:pPr>
    </w:p>
    <w:p w14:paraId="3210ECF2" w14:textId="77777777" w:rsidR="001223B3" w:rsidRPr="00DD08FF" w:rsidRDefault="001223B3" w:rsidP="001223B3">
      <w:pPr>
        <w:pStyle w:val="Text"/>
        <w:ind w:left="630"/>
        <w:jc w:val="both"/>
        <w:rPr>
          <w:rFonts w:asciiTheme="minorHAnsi" w:hAnsiTheme="minorHAnsi"/>
          <w:lang w:eastAsia="ja-JP"/>
        </w:rPr>
      </w:pPr>
      <w:r w:rsidRPr="00DD08FF">
        <w:rPr>
          <w:rFonts w:asciiTheme="minorHAnsi" w:hAnsiTheme="minorHAnsi"/>
          <w:lang w:eastAsia="ja-JP"/>
        </w:rPr>
        <w:t>The following formats will be available for users to download reports/dashboards and share via email.</w:t>
      </w:r>
      <w:r>
        <w:rPr>
          <w:rFonts w:asciiTheme="minorHAnsi" w:hAnsiTheme="minorHAnsi"/>
          <w:lang w:eastAsia="ja-JP"/>
        </w:rPr>
        <w:t xml:space="preserve"> The reports can also be scheduled to run at specific time of the day and an extract can be sent to users via email.</w:t>
      </w:r>
    </w:p>
    <w:p w14:paraId="4E5EDB37" w14:textId="77777777" w:rsidR="001223B3" w:rsidRDefault="001223B3" w:rsidP="001223B3">
      <w:pPr>
        <w:pStyle w:val="Caption"/>
        <w:keepNext/>
        <w:tabs>
          <w:tab w:val="left" w:pos="630"/>
        </w:tabs>
        <w:ind w:left="630"/>
        <w:rPr>
          <w:rFonts w:asciiTheme="minorHAnsi" w:hAnsiTheme="minorHAnsi"/>
        </w:rPr>
      </w:pPr>
      <w:r w:rsidRPr="007C24B6">
        <w:rPr>
          <w:rFonts w:asciiTheme="minorHAnsi" w:hAnsiTheme="minorHAnsi"/>
        </w:rPr>
        <w:t xml:space="preserve">Table </w:t>
      </w:r>
      <w:r w:rsidRPr="007C24B6">
        <w:rPr>
          <w:rFonts w:asciiTheme="minorHAnsi" w:hAnsiTheme="minorHAnsi"/>
        </w:rPr>
        <w:fldChar w:fldCharType="begin"/>
      </w:r>
      <w:r w:rsidRPr="007C24B6">
        <w:rPr>
          <w:rFonts w:asciiTheme="minorHAnsi" w:hAnsiTheme="minorHAnsi"/>
        </w:rPr>
        <w:instrText xml:space="preserve"> SEQ Table \* ARABIC </w:instrText>
      </w:r>
      <w:r w:rsidRPr="007C24B6">
        <w:rPr>
          <w:rFonts w:asciiTheme="minorHAnsi" w:hAnsiTheme="minorHAnsi"/>
        </w:rPr>
        <w:fldChar w:fldCharType="separate"/>
      </w:r>
      <w:r w:rsidRPr="007C24B6">
        <w:rPr>
          <w:rFonts w:asciiTheme="minorHAnsi" w:hAnsiTheme="minorHAnsi"/>
          <w:noProof/>
        </w:rPr>
        <w:t>1</w:t>
      </w:r>
      <w:r w:rsidRPr="007C24B6">
        <w:rPr>
          <w:rFonts w:asciiTheme="minorHAnsi" w:hAnsiTheme="minorHAnsi"/>
          <w:noProof/>
        </w:rPr>
        <w:fldChar w:fldCharType="end"/>
      </w:r>
      <w:r w:rsidRPr="007C24B6">
        <w:rPr>
          <w:rFonts w:asciiTheme="minorHAnsi" w:hAnsiTheme="minorHAnsi"/>
        </w:rPr>
        <w:t>: File Formats</w:t>
      </w:r>
    </w:p>
    <w:p w14:paraId="280CA044" w14:textId="77777777" w:rsidR="001223B3" w:rsidRPr="00FB4E16" w:rsidRDefault="001223B3" w:rsidP="001223B3">
      <w:pPr>
        <w:pStyle w:val="Text"/>
      </w:pPr>
    </w:p>
    <w:tbl>
      <w:tblPr>
        <w:tblStyle w:val="TableGrid"/>
        <w:tblW w:w="0" w:type="auto"/>
        <w:tblInd w:w="198" w:type="dxa"/>
        <w:tblLook w:val="04A0" w:firstRow="1" w:lastRow="0" w:firstColumn="1" w:lastColumn="0" w:noHBand="0" w:noVBand="1"/>
      </w:tblPr>
      <w:tblGrid>
        <w:gridCol w:w="2178"/>
        <w:gridCol w:w="2936"/>
        <w:gridCol w:w="4038"/>
      </w:tblGrid>
      <w:tr w:rsidR="001223B3" w:rsidRPr="007C24B6" w14:paraId="57673967" w14:textId="77777777" w:rsidTr="00963BC8">
        <w:tc>
          <w:tcPr>
            <w:tcW w:w="2230" w:type="dxa"/>
            <w:shd w:val="clear" w:color="auto" w:fill="A6A6A6" w:themeFill="background1" w:themeFillShade="A6"/>
          </w:tcPr>
          <w:p w14:paraId="076D133E" w14:textId="77777777" w:rsidR="001223B3" w:rsidRPr="007C24B6" w:rsidRDefault="001223B3" w:rsidP="00963BC8">
            <w:pPr>
              <w:jc w:val="center"/>
              <w:rPr>
                <w:b/>
              </w:rPr>
            </w:pPr>
            <w:r w:rsidRPr="007C24B6">
              <w:rPr>
                <w:b/>
              </w:rPr>
              <w:t>Export File Type</w:t>
            </w:r>
          </w:p>
        </w:tc>
        <w:tc>
          <w:tcPr>
            <w:tcW w:w="3021" w:type="dxa"/>
            <w:shd w:val="clear" w:color="auto" w:fill="A6A6A6" w:themeFill="background1" w:themeFillShade="A6"/>
          </w:tcPr>
          <w:p w14:paraId="7E87F063" w14:textId="77777777" w:rsidR="001223B3" w:rsidRPr="007C24B6" w:rsidRDefault="001223B3" w:rsidP="00963BC8">
            <w:pPr>
              <w:jc w:val="center"/>
              <w:rPr>
                <w:b/>
              </w:rPr>
            </w:pPr>
            <w:r w:rsidRPr="007C24B6">
              <w:rPr>
                <w:b/>
              </w:rPr>
              <w:t>Full Dashboard Export</w:t>
            </w:r>
          </w:p>
        </w:tc>
        <w:tc>
          <w:tcPr>
            <w:tcW w:w="4180" w:type="dxa"/>
            <w:shd w:val="clear" w:color="auto" w:fill="A6A6A6" w:themeFill="background1" w:themeFillShade="A6"/>
          </w:tcPr>
          <w:p w14:paraId="401DEF04" w14:textId="77777777" w:rsidR="001223B3" w:rsidRPr="007C24B6" w:rsidRDefault="001223B3" w:rsidP="00963BC8">
            <w:pPr>
              <w:jc w:val="center"/>
              <w:rPr>
                <w:b/>
              </w:rPr>
            </w:pPr>
            <w:r w:rsidRPr="007C24B6">
              <w:rPr>
                <w:b/>
              </w:rPr>
              <w:t>Widget Based Export</w:t>
            </w:r>
          </w:p>
        </w:tc>
      </w:tr>
      <w:tr w:rsidR="001223B3" w:rsidRPr="007C24B6" w14:paraId="0BBC2B77" w14:textId="77777777" w:rsidTr="00963BC8">
        <w:tc>
          <w:tcPr>
            <w:tcW w:w="2230" w:type="dxa"/>
          </w:tcPr>
          <w:p w14:paraId="2E12132A" w14:textId="77777777" w:rsidR="001223B3" w:rsidRPr="007C24B6" w:rsidRDefault="001223B3" w:rsidP="00963BC8">
            <w:r w:rsidRPr="007C24B6">
              <w:t>PDF</w:t>
            </w:r>
          </w:p>
        </w:tc>
        <w:tc>
          <w:tcPr>
            <w:tcW w:w="3021" w:type="dxa"/>
          </w:tcPr>
          <w:p w14:paraId="0675F792" w14:textId="77777777" w:rsidR="001223B3" w:rsidRPr="007C24B6" w:rsidRDefault="001223B3" w:rsidP="00963BC8">
            <w:r w:rsidRPr="007C24B6">
              <w:t xml:space="preserve">Entire contents of the dashboard will be exported into a pdf file. </w:t>
            </w:r>
          </w:p>
        </w:tc>
        <w:tc>
          <w:tcPr>
            <w:tcW w:w="4180" w:type="dxa"/>
          </w:tcPr>
          <w:p w14:paraId="76A75030" w14:textId="77777777" w:rsidR="001223B3" w:rsidRPr="007C24B6" w:rsidRDefault="001223B3" w:rsidP="00963BC8">
            <w:pPr>
              <w:jc w:val="both"/>
            </w:pPr>
            <w:r w:rsidRPr="007C24B6">
              <w:t xml:space="preserve">Each dashboard widget will display on a unique page within the .pdf file. </w:t>
            </w:r>
          </w:p>
        </w:tc>
      </w:tr>
      <w:tr w:rsidR="001223B3" w:rsidRPr="007C24B6" w14:paraId="33422C92" w14:textId="77777777" w:rsidTr="00963BC8">
        <w:tc>
          <w:tcPr>
            <w:tcW w:w="2230" w:type="dxa"/>
          </w:tcPr>
          <w:p w14:paraId="4CDC289B" w14:textId="77777777" w:rsidR="001223B3" w:rsidRPr="007C24B6" w:rsidRDefault="001223B3" w:rsidP="00963BC8">
            <w:r w:rsidRPr="007C24B6">
              <w:t>Excel</w:t>
            </w:r>
          </w:p>
        </w:tc>
        <w:tc>
          <w:tcPr>
            <w:tcW w:w="3021" w:type="dxa"/>
          </w:tcPr>
          <w:p w14:paraId="350E9AE0" w14:textId="77777777" w:rsidR="001223B3" w:rsidRPr="007C24B6" w:rsidRDefault="001223B3" w:rsidP="00963BC8">
            <w:r w:rsidRPr="007C24B6">
              <w:t xml:space="preserve">Data for each widget in a dashboard will be displayed in a separate tab in an excel file. The export file will include only data that is visualized in the dashboard when the export is generated. </w:t>
            </w:r>
          </w:p>
        </w:tc>
        <w:tc>
          <w:tcPr>
            <w:tcW w:w="4180" w:type="dxa"/>
          </w:tcPr>
          <w:p w14:paraId="0C5851AE" w14:textId="77777777" w:rsidR="001223B3" w:rsidRPr="007C24B6" w:rsidRDefault="001223B3" w:rsidP="00963BC8">
            <w:pPr>
              <w:jc w:val="both"/>
            </w:pPr>
            <w:r w:rsidRPr="007C24B6">
              <w:t>Each dashboard widget will display its corresponding data in a unique tab within the excel file. The export file will include only data that is visualized in the dashboard when the export is generated.</w:t>
            </w:r>
          </w:p>
        </w:tc>
      </w:tr>
      <w:tr w:rsidR="001223B3" w:rsidRPr="007C24B6" w14:paraId="747C6554" w14:textId="77777777" w:rsidTr="00963BC8">
        <w:tc>
          <w:tcPr>
            <w:tcW w:w="2230" w:type="dxa"/>
          </w:tcPr>
          <w:p w14:paraId="0CB4A4E6" w14:textId="77777777" w:rsidR="001223B3" w:rsidRPr="007C24B6" w:rsidRDefault="001223B3" w:rsidP="00963BC8">
            <w:r w:rsidRPr="007C24B6">
              <w:t>PowerPoint</w:t>
            </w:r>
          </w:p>
        </w:tc>
        <w:tc>
          <w:tcPr>
            <w:tcW w:w="3021" w:type="dxa"/>
          </w:tcPr>
          <w:p w14:paraId="0926C674" w14:textId="77777777" w:rsidR="001223B3" w:rsidRPr="007C24B6" w:rsidRDefault="001223B3" w:rsidP="00963BC8">
            <w:r w:rsidRPr="007C24B6">
              <w:t>Entire Dashboards will be exported into a PowerPoint presentation.  Dashboard images exported into PowerPoint will not be editable.</w:t>
            </w:r>
          </w:p>
        </w:tc>
        <w:tc>
          <w:tcPr>
            <w:tcW w:w="4180" w:type="dxa"/>
          </w:tcPr>
          <w:p w14:paraId="2F97FAC7" w14:textId="77777777" w:rsidR="001223B3" w:rsidRPr="007C24B6" w:rsidRDefault="001223B3" w:rsidP="00963BC8">
            <w:pPr>
              <w:jc w:val="both"/>
            </w:pPr>
            <w:r w:rsidRPr="007C24B6">
              <w:t xml:space="preserve">Each dashboard widget will display on a unique slide within the PowerPoint presentation. Dashboard images exported into the PowerPoint will not be editable. </w:t>
            </w:r>
          </w:p>
        </w:tc>
      </w:tr>
    </w:tbl>
    <w:p w14:paraId="63483AD4" w14:textId="77777777" w:rsidR="001223B3" w:rsidRDefault="001223B3" w:rsidP="001223B3">
      <w:pPr>
        <w:pStyle w:val="Text"/>
        <w:rPr>
          <w:rFonts w:asciiTheme="minorHAnsi" w:hAnsiTheme="minorHAnsi"/>
        </w:rPr>
      </w:pPr>
    </w:p>
    <w:p w14:paraId="29836F05" w14:textId="21400884" w:rsidR="001223B3" w:rsidRPr="00FB617A" w:rsidRDefault="00F1107B" w:rsidP="001223B3">
      <w:pPr>
        <w:pStyle w:val="Heading2"/>
        <w:keepLines w:val="0"/>
        <w:numPr>
          <w:ilvl w:val="1"/>
          <w:numId w:val="0"/>
        </w:numPr>
        <w:tabs>
          <w:tab w:val="num" w:pos="630"/>
        </w:tabs>
        <w:spacing w:before="180" w:after="60" w:line="240" w:lineRule="auto"/>
        <w:ind w:left="1134" w:hanging="1134"/>
        <w:rPr>
          <w:rFonts w:asciiTheme="minorHAnsi" w:hAnsiTheme="minorHAnsi"/>
        </w:rPr>
      </w:pPr>
      <w:bookmarkStart w:id="43" w:name="_Toc488845697"/>
      <w:bookmarkStart w:id="44" w:name="_Toc489952706"/>
      <w:r>
        <w:rPr>
          <w:rFonts w:asciiTheme="minorHAnsi" w:hAnsiTheme="minorHAnsi"/>
        </w:rPr>
        <w:t xml:space="preserve">5.2 </w:t>
      </w:r>
      <w:r w:rsidR="001223B3" w:rsidRPr="00FB617A">
        <w:rPr>
          <w:rFonts w:asciiTheme="minorHAnsi" w:hAnsiTheme="minorHAnsi"/>
        </w:rPr>
        <w:t>Emailing Reports</w:t>
      </w:r>
      <w:bookmarkEnd w:id="43"/>
      <w:bookmarkEnd w:id="44"/>
    </w:p>
    <w:p w14:paraId="3246E936" w14:textId="77777777" w:rsidR="001223B3" w:rsidRPr="00FB4E16" w:rsidRDefault="001223B3" w:rsidP="001223B3">
      <w:pPr>
        <w:pStyle w:val="Text"/>
      </w:pPr>
    </w:p>
    <w:tbl>
      <w:tblPr>
        <w:tblStyle w:val="TableGrid"/>
        <w:tblW w:w="0" w:type="auto"/>
        <w:tblInd w:w="288" w:type="dxa"/>
        <w:tblLook w:val="04A0" w:firstRow="1" w:lastRow="0" w:firstColumn="1" w:lastColumn="0" w:noHBand="0" w:noVBand="1"/>
      </w:tblPr>
      <w:tblGrid>
        <w:gridCol w:w="2347"/>
        <w:gridCol w:w="6715"/>
      </w:tblGrid>
      <w:tr w:rsidR="001223B3" w:rsidRPr="007C24B6" w14:paraId="1134B18F" w14:textId="77777777" w:rsidTr="00963BC8">
        <w:tc>
          <w:tcPr>
            <w:tcW w:w="2430" w:type="dxa"/>
            <w:shd w:val="clear" w:color="auto" w:fill="A6A6A6" w:themeFill="background1" w:themeFillShade="A6"/>
          </w:tcPr>
          <w:p w14:paraId="656D80A6" w14:textId="77777777" w:rsidR="001223B3" w:rsidRPr="007C24B6" w:rsidRDefault="001223B3" w:rsidP="00963BC8">
            <w:pPr>
              <w:jc w:val="center"/>
              <w:rPr>
                <w:b/>
              </w:rPr>
            </w:pPr>
            <w:r>
              <w:rPr>
                <w:b/>
              </w:rPr>
              <w:t>Action</w:t>
            </w:r>
          </w:p>
        </w:tc>
        <w:tc>
          <w:tcPr>
            <w:tcW w:w="7020" w:type="dxa"/>
            <w:shd w:val="clear" w:color="auto" w:fill="A6A6A6" w:themeFill="background1" w:themeFillShade="A6"/>
          </w:tcPr>
          <w:p w14:paraId="34ED5DD0" w14:textId="77777777" w:rsidR="001223B3" w:rsidRPr="007C24B6" w:rsidRDefault="001223B3" w:rsidP="00963BC8">
            <w:pPr>
              <w:jc w:val="center"/>
              <w:rPr>
                <w:b/>
              </w:rPr>
            </w:pPr>
            <w:r>
              <w:rPr>
                <w:b/>
              </w:rPr>
              <w:t>Description</w:t>
            </w:r>
          </w:p>
        </w:tc>
      </w:tr>
      <w:tr w:rsidR="001223B3" w:rsidRPr="007C24B6" w14:paraId="6A961D8B" w14:textId="77777777" w:rsidTr="00963BC8">
        <w:tc>
          <w:tcPr>
            <w:tcW w:w="2430" w:type="dxa"/>
          </w:tcPr>
          <w:p w14:paraId="2D8C68E2" w14:textId="77777777" w:rsidR="001223B3" w:rsidRPr="007C24B6" w:rsidRDefault="001223B3" w:rsidP="00963BC8">
            <w:r>
              <w:t>Email Reports</w:t>
            </w:r>
          </w:p>
        </w:tc>
        <w:tc>
          <w:tcPr>
            <w:tcW w:w="7020" w:type="dxa"/>
          </w:tcPr>
          <w:p w14:paraId="7EA066D6" w14:textId="77777777" w:rsidR="001223B3" w:rsidRPr="007C24B6" w:rsidRDefault="001223B3" w:rsidP="00963BC8">
            <w:pPr>
              <w:jc w:val="both"/>
            </w:pPr>
            <w:r>
              <w:t>Administrator can schedule independent reports to be sent to specific Business users via email.</w:t>
            </w:r>
          </w:p>
        </w:tc>
      </w:tr>
    </w:tbl>
    <w:p w14:paraId="1BF85CCD" w14:textId="77777777" w:rsidR="001223B3" w:rsidRDefault="001223B3" w:rsidP="001223B3">
      <w:pPr>
        <w:pStyle w:val="Text"/>
        <w:rPr>
          <w:rFonts w:asciiTheme="minorHAnsi" w:hAnsiTheme="minorHAnsi"/>
        </w:rPr>
      </w:pPr>
    </w:p>
    <w:p w14:paraId="220CEF41" w14:textId="77777777" w:rsidR="001223B3" w:rsidRDefault="001223B3" w:rsidP="001223B3">
      <w:pPr>
        <w:pStyle w:val="Text"/>
        <w:rPr>
          <w:rFonts w:asciiTheme="minorHAnsi" w:hAnsiTheme="minorHAnsi"/>
        </w:rPr>
      </w:pPr>
      <w:r>
        <w:rPr>
          <w:rFonts w:asciiTheme="minorHAnsi" w:hAnsiTheme="minorHAnsi"/>
        </w:rPr>
        <w:t>The following user groups will be subscribed to the following reports:</w:t>
      </w:r>
    </w:p>
    <w:tbl>
      <w:tblPr>
        <w:tblStyle w:val="TableGrid"/>
        <w:tblW w:w="0" w:type="auto"/>
        <w:tblInd w:w="265" w:type="dxa"/>
        <w:tblLook w:val="04A0" w:firstRow="1" w:lastRow="0" w:firstColumn="1" w:lastColumn="0" w:noHBand="0" w:noVBand="1"/>
      </w:tblPr>
      <w:tblGrid>
        <w:gridCol w:w="2093"/>
        <w:gridCol w:w="2316"/>
        <w:gridCol w:w="2340"/>
        <w:gridCol w:w="2336"/>
      </w:tblGrid>
      <w:tr w:rsidR="001223B3" w14:paraId="403B9D06" w14:textId="77777777" w:rsidTr="00963BC8">
        <w:tc>
          <w:tcPr>
            <w:tcW w:w="2142" w:type="dxa"/>
            <w:shd w:val="clear" w:color="auto" w:fill="A6A6A6" w:themeFill="background1" w:themeFillShade="A6"/>
          </w:tcPr>
          <w:p w14:paraId="65434EBA" w14:textId="77777777" w:rsidR="001223B3" w:rsidRPr="000950CF" w:rsidRDefault="001223B3" w:rsidP="00963BC8">
            <w:pPr>
              <w:pStyle w:val="Text"/>
              <w:rPr>
                <w:rFonts w:asciiTheme="minorHAnsi" w:hAnsiTheme="minorHAnsi"/>
                <w:b/>
              </w:rPr>
            </w:pPr>
            <w:r w:rsidRPr="000950CF">
              <w:rPr>
                <w:rFonts w:asciiTheme="minorHAnsi" w:hAnsiTheme="minorHAnsi"/>
                <w:b/>
              </w:rPr>
              <w:t>User/Group</w:t>
            </w:r>
          </w:p>
        </w:tc>
        <w:tc>
          <w:tcPr>
            <w:tcW w:w="2407" w:type="dxa"/>
            <w:shd w:val="clear" w:color="auto" w:fill="A6A6A6" w:themeFill="background1" w:themeFillShade="A6"/>
          </w:tcPr>
          <w:p w14:paraId="623025A9" w14:textId="77777777" w:rsidR="001223B3" w:rsidRPr="000950CF" w:rsidRDefault="001223B3" w:rsidP="00963BC8">
            <w:pPr>
              <w:pStyle w:val="Text"/>
              <w:rPr>
                <w:rFonts w:asciiTheme="minorHAnsi" w:hAnsiTheme="minorHAnsi"/>
                <w:b/>
              </w:rPr>
            </w:pPr>
            <w:r w:rsidRPr="000950CF">
              <w:rPr>
                <w:rFonts w:asciiTheme="minorHAnsi" w:hAnsiTheme="minorHAnsi"/>
                <w:b/>
              </w:rPr>
              <w:t>Report Name</w:t>
            </w:r>
          </w:p>
        </w:tc>
        <w:tc>
          <w:tcPr>
            <w:tcW w:w="2407" w:type="dxa"/>
            <w:shd w:val="clear" w:color="auto" w:fill="A6A6A6" w:themeFill="background1" w:themeFillShade="A6"/>
          </w:tcPr>
          <w:p w14:paraId="6C21BA67" w14:textId="77777777" w:rsidR="001223B3" w:rsidRPr="000950CF" w:rsidRDefault="001223B3" w:rsidP="00963BC8">
            <w:pPr>
              <w:pStyle w:val="Text"/>
              <w:rPr>
                <w:rFonts w:asciiTheme="minorHAnsi" w:hAnsiTheme="minorHAnsi"/>
                <w:b/>
              </w:rPr>
            </w:pPr>
            <w:r w:rsidRPr="000950CF">
              <w:rPr>
                <w:rFonts w:asciiTheme="minorHAnsi" w:hAnsiTheme="minorHAnsi"/>
                <w:b/>
              </w:rPr>
              <w:t>Report Description</w:t>
            </w:r>
          </w:p>
        </w:tc>
        <w:tc>
          <w:tcPr>
            <w:tcW w:w="2408" w:type="dxa"/>
            <w:shd w:val="clear" w:color="auto" w:fill="A6A6A6" w:themeFill="background1" w:themeFillShade="A6"/>
          </w:tcPr>
          <w:p w14:paraId="64F904D7" w14:textId="77777777" w:rsidR="001223B3" w:rsidRPr="000950CF" w:rsidRDefault="001223B3" w:rsidP="00963BC8">
            <w:pPr>
              <w:pStyle w:val="Text"/>
              <w:rPr>
                <w:rFonts w:asciiTheme="minorHAnsi" w:hAnsiTheme="minorHAnsi"/>
                <w:b/>
              </w:rPr>
            </w:pPr>
            <w:r w:rsidRPr="000950CF">
              <w:rPr>
                <w:rFonts w:asciiTheme="minorHAnsi" w:hAnsiTheme="minorHAnsi"/>
                <w:b/>
              </w:rPr>
              <w:t>Frequency</w:t>
            </w:r>
          </w:p>
        </w:tc>
      </w:tr>
      <w:tr w:rsidR="001223B3" w14:paraId="22592D3B" w14:textId="77777777" w:rsidTr="00963BC8">
        <w:tc>
          <w:tcPr>
            <w:tcW w:w="2142" w:type="dxa"/>
          </w:tcPr>
          <w:p w14:paraId="4A03BEC1" w14:textId="77777777" w:rsidR="001223B3" w:rsidRDefault="001223B3" w:rsidP="00963BC8">
            <w:pPr>
              <w:pStyle w:val="Text"/>
              <w:rPr>
                <w:rFonts w:asciiTheme="minorHAnsi" w:hAnsiTheme="minorHAnsi"/>
              </w:rPr>
            </w:pPr>
            <w:r>
              <w:rPr>
                <w:rFonts w:asciiTheme="minorHAnsi" w:hAnsiTheme="minorHAnsi"/>
              </w:rPr>
              <w:t>To be filled</w:t>
            </w:r>
          </w:p>
        </w:tc>
        <w:tc>
          <w:tcPr>
            <w:tcW w:w="2407" w:type="dxa"/>
          </w:tcPr>
          <w:p w14:paraId="0CB9C836" w14:textId="77777777" w:rsidR="001223B3" w:rsidRDefault="001223B3" w:rsidP="00963BC8">
            <w:pPr>
              <w:pStyle w:val="Text"/>
              <w:rPr>
                <w:rFonts w:asciiTheme="minorHAnsi" w:hAnsiTheme="minorHAnsi"/>
              </w:rPr>
            </w:pPr>
          </w:p>
        </w:tc>
        <w:tc>
          <w:tcPr>
            <w:tcW w:w="2407" w:type="dxa"/>
          </w:tcPr>
          <w:p w14:paraId="4E4267C7" w14:textId="77777777" w:rsidR="001223B3" w:rsidRDefault="001223B3" w:rsidP="00963BC8">
            <w:pPr>
              <w:pStyle w:val="Text"/>
              <w:rPr>
                <w:rFonts w:asciiTheme="minorHAnsi" w:hAnsiTheme="minorHAnsi"/>
              </w:rPr>
            </w:pPr>
          </w:p>
        </w:tc>
        <w:tc>
          <w:tcPr>
            <w:tcW w:w="2408" w:type="dxa"/>
          </w:tcPr>
          <w:p w14:paraId="649424EB" w14:textId="77777777" w:rsidR="001223B3" w:rsidRDefault="001223B3" w:rsidP="00963BC8">
            <w:pPr>
              <w:pStyle w:val="Text"/>
              <w:rPr>
                <w:rFonts w:asciiTheme="minorHAnsi" w:hAnsiTheme="minorHAnsi"/>
              </w:rPr>
            </w:pPr>
          </w:p>
        </w:tc>
      </w:tr>
    </w:tbl>
    <w:p w14:paraId="5228EC73" w14:textId="77777777" w:rsidR="001223B3" w:rsidRPr="00455F4E" w:rsidRDefault="001223B3" w:rsidP="001223B3">
      <w:pPr>
        <w:pStyle w:val="Text"/>
        <w:rPr>
          <w:rFonts w:asciiTheme="minorHAnsi" w:hAnsiTheme="minorHAnsi"/>
        </w:rPr>
      </w:pPr>
    </w:p>
    <w:p w14:paraId="0703E494" w14:textId="3093775C" w:rsidR="001223B3" w:rsidRPr="007C24B6" w:rsidRDefault="00F1107B" w:rsidP="001223B3">
      <w:pPr>
        <w:pStyle w:val="Heading2"/>
        <w:keepLines w:val="0"/>
        <w:numPr>
          <w:ilvl w:val="1"/>
          <w:numId w:val="0"/>
        </w:numPr>
        <w:tabs>
          <w:tab w:val="num" w:pos="540"/>
        </w:tabs>
        <w:spacing w:before="180" w:after="60" w:line="240" w:lineRule="auto"/>
        <w:ind w:left="1134" w:hanging="1134"/>
        <w:rPr>
          <w:rFonts w:asciiTheme="minorHAnsi" w:hAnsiTheme="minorHAnsi"/>
          <w:i/>
        </w:rPr>
      </w:pPr>
      <w:bookmarkStart w:id="45" w:name="_Toc477811859"/>
      <w:bookmarkStart w:id="46" w:name="_Toc477884039"/>
      <w:bookmarkStart w:id="47" w:name="_Toc485407004"/>
      <w:bookmarkStart w:id="48" w:name="_Toc488845698"/>
      <w:bookmarkStart w:id="49" w:name="_Toc489952707"/>
      <w:r>
        <w:rPr>
          <w:rFonts w:asciiTheme="minorHAnsi" w:hAnsiTheme="minorHAnsi"/>
        </w:rPr>
        <w:t xml:space="preserve">5.3 </w:t>
      </w:r>
      <w:r w:rsidR="001223B3" w:rsidRPr="007C24B6">
        <w:rPr>
          <w:rFonts w:asciiTheme="minorHAnsi" w:hAnsiTheme="minorHAnsi"/>
        </w:rPr>
        <w:t>User Concurrency</w:t>
      </w:r>
      <w:bookmarkEnd w:id="45"/>
      <w:bookmarkEnd w:id="46"/>
      <w:bookmarkEnd w:id="47"/>
      <w:bookmarkEnd w:id="48"/>
      <w:bookmarkEnd w:id="49"/>
    </w:p>
    <w:p w14:paraId="3B64AB5A" w14:textId="77777777" w:rsidR="001223B3" w:rsidRPr="007C24B6" w:rsidRDefault="001223B3" w:rsidP="001223B3"/>
    <w:p w14:paraId="200E6E45" w14:textId="77777777" w:rsidR="001223B3" w:rsidRDefault="001223B3" w:rsidP="001223B3">
      <w:pPr>
        <w:ind w:left="720"/>
      </w:pPr>
      <w:r w:rsidRPr="007C24B6">
        <w:t xml:space="preserve">The table below lists down the number of users who will be logging into the system and the maximum concurrency of the solution across releases. </w:t>
      </w:r>
    </w:p>
    <w:tbl>
      <w:tblPr>
        <w:tblStyle w:val="TableGrid"/>
        <w:tblW w:w="0" w:type="auto"/>
        <w:tblInd w:w="288" w:type="dxa"/>
        <w:tblLook w:val="04A0" w:firstRow="1" w:lastRow="0" w:firstColumn="1" w:lastColumn="0" w:noHBand="0" w:noVBand="1"/>
      </w:tblPr>
      <w:tblGrid>
        <w:gridCol w:w="3728"/>
        <w:gridCol w:w="5334"/>
      </w:tblGrid>
      <w:tr w:rsidR="001223B3" w:rsidRPr="007C24B6" w14:paraId="260C03A5" w14:textId="77777777" w:rsidTr="00B460B1">
        <w:tc>
          <w:tcPr>
            <w:tcW w:w="3728" w:type="dxa"/>
            <w:shd w:val="clear" w:color="auto" w:fill="A6A6A6" w:themeFill="background1" w:themeFillShade="A6"/>
          </w:tcPr>
          <w:p w14:paraId="681AC7C0" w14:textId="77777777" w:rsidR="001223B3" w:rsidRPr="007C24B6" w:rsidRDefault="001223B3" w:rsidP="00963BC8">
            <w:pPr>
              <w:jc w:val="center"/>
              <w:rPr>
                <w:b/>
              </w:rPr>
            </w:pPr>
            <w:r w:rsidRPr="007C24B6">
              <w:rPr>
                <w:b/>
              </w:rPr>
              <w:t>Actions</w:t>
            </w:r>
          </w:p>
        </w:tc>
        <w:tc>
          <w:tcPr>
            <w:tcW w:w="5334" w:type="dxa"/>
            <w:shd w:val="clear" w:color="auto" w:fill="A6A6A6" w:themeFill="background1" w:themeFillShade="A6"/>
          </w:tcPr>
          <w:p w14:paraId="666E06E9" w14:textId="77777777" w:rsidR="001223B3" w:rsidRPr="007C24B6" w:rsidRDefault="001223B3" w:rsidP="00963BC8">
            <w:pPr>
              <w:jc w:val="center"/>
              <w:rPr>
                <w:b/>
              </w:rPr>
            </w:pPr>
            <w:r w:rsidRPr="007C24B6">
              <w:rPr>
                <w:b/>
              </w:rPr>
              <w:t>Number of Users</w:t>
            </w:r>
          </w:p>
        </w:tc>
      </w:tr>
      <w:tr w:rsidR="001223B3" w:rsidRPr="007C24B6" w14:paraId="09519676" w14:textId="77777777" w:rsidTr="00B460B1">
        <w:tc>
          <w:tcPr>
            <w:tcW w:w="3728" w:type="dxa"/>
          </w:tcPr>
          <w:p w14:paraId="35F4931B" w14:textId="77777777" w:rsidR="001223B3" w:rsidRPr="007C24B6" w:rsidRDefault="001223B3" w:rsidP="00963BC8">
            <w:r w:rsidRPr="007C24B6">
              <w:t>Total Number of users</w:t>
            </w:r>
          </w:p>
        </w:tc>
        <w:tc>
          <w:tcPr>
            <w:tcW w:w="5334" w:type="dxa"/>
          </w:tcPr>
          <w:p w14:paraId="02BC3533" w14:textId="77777777" w:rsidR="001223B3" w:rsidRPr="007C24B6" w:rsidRDefault="001223B3" w:rsidP="00963BC8">
            <w:pPr>
              <w:jc w:val="center"/>
            </w:pPr>
            <w:r>
              <w:t>200</w:t>
            </w:r>
          </w:p>
        </w:tc>
      </w:tr>
      <w:tr w:rsidR="001223B3" w:rsidRPr="007C24B6" w14:paraId="7F70760B" w14:textId="77777777" w:rsidTr="00B460B1">
        <w:tc>
          <w:tcPr>
            <w:tcW w:w="3728" w:type="dxa"/>
          </w:tcPr>
          <w:p w14:paraId="1A05D170" w14:textId="77777777" w:rsidR="001223B3" w:rsidRPr="007C24B6" w:rsidRDefault="001223B3" w:rsidP="00963BC8">
            <w:r w:rsidRPr="007C24B6">
              <w:t>Total Number of concurrent users at any given time</w:t>
            </w:r>
          </w:p>
        </w:tc>
        <w:tc>
          <w:tcPr>
            <w:tcW w:w="5334" w:type="dxa"/>
          </w:tcPr>
          <w:p w14:paraId="6C40725E" w14:textId="77777777" w:rsidR="001223B3" w:rsidRPr="007C24B6" w:rsidRDefault="001223B3" w:rsidP="00963BC8">
            <w:pPr>
              <w:jc w:val="center"/>
            </w:pPr>
            <w:r>
              <w:t>100</w:t>
            </w:r>
          </w:p>
        </w:tc>
      </w:tr>
    </w:tbl>
    <w:p w14:paraId="186D9031" w14:textId="77777777" w:rsidR="001223B3" w:rsidRPr="007C24B6" w:rsidRDefault="001223B3" w:rsidP="001223B3"/>
    <w:p w14:paraId="3E415595" w14:textId="2456E23C" w:rsidR="001223B3" w:rsidRPr="008F5D14" w:rsidRDefault="00F1107B" w:rsidP="001223B3">
      <w:pPr>
        <w:pStyle w:val="Heading2"/>
        <w:keepLines w:val="0"/>
        <w:numPr>
          <w:ilvl w:val="1"/>
          <w:numId w:val="0"/>
        </w:numPr>
        <w:tabs>
          <w:tab w:val="num" w:pos="1134"/>
        </w:tabs>
        <w:spacing w:before="180" w:after="60" w:line="240" w:lineRule="auto"/>
        <w:ind w:left="1134" w:hanging="1134"/>
        <w:rPr>
          <w:rFonts w:asciiTheme="minorHAnsi" w:hAnsiTheme="minorHAnsi"/>
        </w:rPr>
      </w:pPr>
      <w:bookmarkStart w:id="50" w:name="_Toc488845699"/>
      <w:bookmarkStart w:id="51" w:name="_Toc489952708"/>
      <w:r>
        <w:rPr>
          <w:rFonts w:asciiTheme="minorHAnsi" w:hAnsiTheme="minorHAnsi"/>
        </w:rPr>
        <w:t xml:space="preserve">5.4 </w:t>
      </w:r>
      <w:r w:rsidR="001223B3">
        <w:rPr>
          <w:rFonts w:asciiTheme="minorHAnsi" w:hAnsiTheme="minorHAnsi"/>
        </w:rPr>
        <w:t>Role Based Access</w:t>
      </w:r>
      <w:bookmarkEnd w:id="50"/>
      <w:bookmarkEnd w:id="51"/>
    </w:p>
    <w:p w14:paraId="6B7D0E4B" w14:textId="77777777" w:rsidR="001223B3" w:rsidRDefault="001223B3" w:rsidP="001223B3">
      <w:r>
        <w:t>Commercial Analytics</w:t>
      </w:r>
      <w:r w:rsidRPr="00CD2D8D">
        <w:t xml:space="preserve"> solution shall enable both roles based access to dashboards and individual user based access to dashboards. The access control for Roles/User</w:t>
      </w:r>
      <w:r w:rsidRPr="00C000D7">
        <w:t xml:space="preserve"> based access will be managed by the administrator.</w:t>
      </w:r>
      <w:r w:rsidRPr="00E708E6">
        <w:t xml:space="preserve"> Access control for newly on-boarded users, users who have changed roles or users who have departed from the organization will be managed</w:t>
      </w:r>
      <w:r>
        <w:t>.</w:t>
      </w:r>
      <w:r w:rsidRPr="00E708E6">
        <w:t xml:space="preserve"> </w:t>
      </w:r>
    </w:p>
    <w:p w14:paraId="1E7B145A" w14:textId="4DF2843B" w:rsidR="00E54B23" w:rsidRDefault="00E54B23" w:rsidP="001223B3">
      <w:pPr>
        <w:pStyle w:val="ListParagraph"/>
        <w:ind w:left="0"/>
      </w:pPr>
    </w:p>
    <w:sectPr w:rsidR="00E54B23" w:rsidSect="00BD07B7">
      <w:headerReference w:type="even" r:id="rId18"/>
      <w:headerReference w:type="default" r:id="rId19"/>
      <w:footerReference w:type="even" r:id="rId20"/>
      <w:footerReference w:type="default" r:id="rId21"/>
      <w:headerReference w:type="first" r:id="rId22"/>
      <w:footerReference w:type="first" r:id="rId23"/>
      <w:pgSz w:w="12240" w:h="15840"/>
      <w:pgMar w:top="9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AABC0" w14:textId="77777777" w:rsidR="00F121F3" w:rsidRDefault="00F121F3" w:rsidP="00CA4894">
      <w:pPr>
        <w:spacing w:after="0" w:line="240" w:lineRule="auto"/>
      </w:pPr>
      <w:r>
        <w:separator/>
      </w:r>
    </w:p>
  </w:endnote>
  <w:endnote w:type="continuationSeparator" w:id="0">
    <w:p w14:paraId="05561A36" w14:textId="77777777" w:rsidR="00F121F3" w:rsidRDefault="00F121F3" w:rsidP="00CA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Times New Roman">
    <w:altName w:val="Times New Roman"/>
    <w:panose1 w:val="00000000000000000000"/>
    <w:charset w:val="00"/>
    <w:family w:val="roman"/>
    <w:notTrueType/>
    <w:pitch w:val="default"/>
  </w:font>
  <w:font w:name="Calibri,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82F1A" w14:textId="77777777" w:rsidR="000A2337" w:rsidRDefault="000A23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2743" w14:textId="77777777" w:rsidR="000A2337" w:rsidRDefault="000A23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75B1A" w14:textId="77777777" w:rsidR="000A2337" w:rsidRDefault="000A2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AC7FF" w14:textId="77777777" w:rsidR="00F121F3" w:rsidRDefault="00F121F3" w:rsidP="00CA4894">
      <w:pPr>
        <w:spacing w:after="0" w:line="240" w:lineRule="auto"/>
      </w:pPr>
      <w:r>
        <w:separator/>
      </w:r>
    </w:p>
  </w:footnote>
  <w:footnote w:type="continuationSeparator" w:id="0">
    <w:p w14:paraId="6CAFAD97" w14:textId="77777777" w:rsidR="00F121F3" w:rsidRDefault="00F121F3" w:rsidP="00CA4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F3192" w14:textId="77777777" w:rsidR="000A2337" w:rsidRDefault="000A23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5532D" w14:textId="77777777" w:rsidR="000A2337" w:rsidRDefault="000A23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9B9D7" w14:textId="238B0E94" w:rsidR="00B56795" w:rsidRDefault="00B56795">
    <w:pPr>
      <w:pStyle w:val="Header"/>
    </w:pPr>
    <w:r>
      <w:rPr>
        <w:noProof/>
      </w:rPr>
      <w:drawing>
        <wp:inline distT="0" distB="0" distL="0" distR="0" wp14:anchorId="04A5F2CC" wp14:editId="6D602458">
          <wp:extent cx="283845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38450" cy="2247900"/>
                  </a:xfrm>
                  <a:prstGeom prst="rect">
                    <a:avLst/>
                  </a:prstGeom>
                </pic:spPr>
              </pic:pic>
            </a:graphicData>
          </a:graphic>
        </wp:inline>
      </w:drawing>
    </w:r>
    <w:bookmarkStart w:id="52" w:name="_GoBack"/>
    <w:bookmarkEnd w:id="52"/>
  </w:p>
  <w:p w14:paraId="6DF530FC" w14:textId="79958A25" w:rsidR="005A3B11" w:rsidRDefault="005A3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7EB"/>
    <w:multiLevelType w:val="hybridMultilevel"/>
    <w:tmpl w:val="FFD41FF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F55EF5"/>
    <w:multiLevelType w:val="hybridMultilevel"/>
    <w:tmpl w:val="13529AA0"/>
    <w:lvl w:ilvl="0" w:tplc="462C6F10">
      <w:start w:val="1"/>
      <w:numFmt w:val="bullet"/>
      <w:pStyle w:val="TextBull"/>
      <w:lvlText w:val=""/>
      <w:lvlJc w:val="left"/>
      <w:pPr>
        <w:tabs>
          <w:tab w:val="num" w:pos="717"/>
        </w:tabs>
        <w:ind w:left="717" w:hanging="360"/>
      </w:pPr>
      <w:rPr>
        <w:rFonts w:ascii="Symbol" w:hAnsi="Symbol" w:hint="default"/>
        <w:color w:val="000000"/>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01F8F"/>
    <w:multiLevelType w:val="hybridMultilevel"/>
    <w:tmpl w:val="F32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92AA1"/>
    <w:multiLevelType w:val="hybridMultilevel"/>
    <w:tmpl w:val="40509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51D1B"/>
    <w:multiLevelType w:val="hybridMultilevel"/>
    <w:tmpl w:val="AD24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F2D6D"/>
    <w:multiLevelType w:val="hybridMultilevel"/>
    <w:tmpl w:val="F92EE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679FE"/>
    <w:multiLevelType w:val="hybridMultilevel"/>
    <w:tmpl w:val="51D82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237B6"/>
    <w:multiLevelType w:val="multilevel"/>
    <w:tmpl w:val="0644BEB4"/>
    <w:lvl w:ilvl="0">
      <w:start w:val="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183B3D"/>
    <w:multiLevelType w:val="hybridMultilevel"/>
    <w:tmpl w:val="B11E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D179F"/>
    <w:multiLevelType w:val="hybridMultilevel"/>
    <w:tmpl w:val="DAB01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45797"/>
    <w:multiLevelType w:val="hybridMultilevel"/>
    <w:tmpl w:val="0A886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518EE"/>
    <w:multiLevelType w:val="hybridMultilevel"/>
    <w:tmpl w:val="9C749BB8"/>
    <w:lvl w:ilvl="0" w:tplc="0409000B">
      <w:start w:val="1"/>
      <w:numFmt w:val="bullet"/>
      <w:lvlText w:val=""/>
      <w:lvlJc w:val="left"/>
      <w:pPr>
        <w:ind w:left="720" w:hanging="360"/>
      </w:pPr>
      <w:rPr>
        <w:rFonts w:ascii="Wingdings" w:hAnsi="Wingdings" w:hint="default"/>
      </w:rPr>
    </w:lvl>
    <w:lvl w:ilvl="1" w:tplc="8078DB44">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00470"/>
    <w:multiLevelType w:val="hybridMultilevel"/>
    <w:tmpl w:val="E33C1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D58EA"/>
    <w:multiLevelType w:val="hybridMultilevel"/>
    <w:tmpl w:val="DA86EA00"/>
    <w:lvl w:ilvl="0" w:tplc="490243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6082B"/>
    <w:multiLevelType w:val="multilevel"/>
    <w:tmpl w:val="4DBED0BC"/>
    <w:lvl w:ilvl="0">
      <w:start w:val="1"/>
      <w:numFmt w:val="decimal"/>
      <w:pStyle w:val="Heading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F3F01EC"/>
    <w:multiLevelType w:val="hybridMultilevel"/>
    <w:tmpl w:val="EF729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2252F"/>
    <w:multiLevelType w:val="hybridMultilevel"/>
    <w:tmpl w:val="AEFC718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310011E"/>
    <w:multiLevelType w:val="hybridMultilevel"/>
    <w:tmpl w:val="3654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91E13"/>
    <w:multiLevelType w:val="hybridMultilevel"/>
    <w:tmpl w:val="A2A8A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213B7"/>
    <w:multiLevelType w:val="hybridMultilevel"/>
    <w:tmpl w:val="E97E31D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7F7902"/>
    <w:multiLevelType w:val="hybridMultilevel"/>
    <w:tmpl w:val="0FEAC35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71045F6"/>
    <w:multiLevelType w:val="hybridMultilevel"/>
    <w:tmpl w:val="878CA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75A8F"/>
    <w:multiLevelType w:val="hybridMultilevel"/>
    <w:tmpl w:val="D3CE0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5C2A38"/>
    <w:multiLevelType w:val="hybridMultilevel"/>
    <w:tmpl w:val="CF8EF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84858"/>
    <w:multiLevelType w:val="hybridMultilevel"/>
    <w:tmpl w:val="40823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118FC"/>
    <w:multiLevelType w:val="hybridMultilevel"/>
    <w:tmpl w:val="6A0E1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50B1D"/>
    <w:multiLevelType w:val="hybridMultilevel"/>
    <w:tmpl w:val="F2EE4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D7AC2"/>
    <w:multiLevelType w:val="hybridMultilevel"/>
    <w:tmpl w:val="86946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A575A"/>
    <w:multiLevelType w:val="hybridMultilevel"/>
    <w:tmpl w:val="F5A42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A761C"/>
    <w:multiLevelType w:val="hybridMultilevel"/>
    <w:tmpl w:val="A96287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7AF63B1"/>
    <w:multiLevelType w:val="hybridMultilevel"/>
    <w:tmpl w:val="9334D3F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9F407AE"/>
    <w:multiLevelType w:val="hybridMultilevel"/>
    <w:tmpl w:val="894CC9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A934D32"/>
    <w:multiLevelType w:val="hybridMultilevel"/>
    <w:tmpl w:val="5652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9E3AAD"/>
    <w:multiLevelType w:val="hybridMultilevel"/>
    <w:tmpl w:val="6E927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47A39"/>
    <w:multiLevelType w:val="hybridMultilevel"/>
    <w:tmpl w:val="4A589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0B45FC"/>
    <w:multiLevelType w:val="hybridMultilevel"/>
    <w:tmpl w:val="27622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E4101"/>
    <w:multiLevelType w:val="hybridMultilevel"/>
    <w:tmpl w:val="0D643B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812D17"/>
    <w:multiLevelType w:val="hybridMultilevel"/>
    <w:tmpl w:val="7FAECB2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8F528EF"/>
    <w:multiLevelType w:val="hybridMultilevel"/>
    <w:tmpl w:val="2F843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AE0674"/>
    <w:multiLevelType w:val="hybridMultilevel"/>
    <w:tmpl w:val="8ECA4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656373"/>
    <w:multiLevelType w:val="hybridMultilevel"/>
    <w:tmpl w:val="1DF6D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6"/>
  </w:num>
  <w:num w:numId="4">
    <w:abstractNumId w:val="12"/>
  </w:num>
  <w:num w:numId="5">
    <w:abstractNumId w:val="40"/>
  </w:num>
  <w:num w:numId="6">
    <w:abstractNumId w:val="35"/>
  </w:num>
  <w:num w:numId="7">
    <w:abstractNumId w:val="9"/>
  </w:num>
  <w:num w:numId="8">
    <w:abstractNumId w:val="3"/>
  </w:num>
  <w:num w:numId="9">
    <w:abstractNumId w:val="10"/>
  </w:num>
  <w:num w:numId="10">
    <w:abstractNumId w:val="4"/>
  </w:num>
  <w:num w:numId="11">
    <w:abstractNumId w:val="17"/>
  </w:num>
  <w:num w:numId="12">
    <w:abstractNumId w:val="23"/>
  </w:num>
  <w:num w:numId="13">
    <w:abstractNumId w:val="24"/>
  </w:num>
  <w:num w:numId="14">
    <w:abstractNumId w:val="5"/>
  </w:num>
  <w:num w:numId="15">
    <w:abstractNumId w:val="8"/>
  </w:num>
  <w:num w:numId="16">
    <w:abstractNumId w:val="16"/>
  </w:num>
  <w:num w:numId="17">
    <w:abstractNumId w:val="33"/>
  </w:num>
  <w:num w:numId="18">
    <w:abstractNumId w:val="28"/>
  </w:num>
  <w:num w:numId="19">
    <w:abstractNumId w:val="29"/>
  </w:num>
  <w:num w:numId="20">
    <w:abstractNumId w:val="0"/>
  </w:num>
  <w:num w:numId="21">
    <w:abstractNumId w:val="37"/>
  </w:num>
  <w:num w:numId="22">
    <w:abstractNumId w:val="20"/>
  </w:num>
  <w:num w:numId="23">
    <w:abstractNumId w:val="18"/>
  </w:num>
  <w:num w:numId="24">
    <w:abstractNumId w:val="25"/>
  </w:num>
  <w:num w:numId="25">
    <w:abstractNumId w:val="38"/>
  </w:num>
  <w:num w:numId="26">
    <w:abstractNumId w:val="15"/>
  </w:num>
  <w:num w:numId="27">
    <w:abstractNumId w:val="11"/>
  </w:num>
  <w:num w:numId="28">
    <w:abstractNumId w:val="34"/>
  </w:num>
  <w:num w:numId="29">
    <w:abstractNumId w:val="22"/>
  </w:num>
  <w:num w:numId="30">
    <w:abstractNumId w:val="39"/>
  </w:num>
  <w:num w:numId="31">
    <w:abstractNumId w:val="26"/>
  </w:num>
  <w:num w:numId="32">
    <w:abstractNumId w:val="27"/>
  </w:num>
  <w:num w:numId="33">
    <w:abstractNumId w:val="2"/>
  </w:num>
  <w:num w:numId="34">
    <w:abstractNumId w:val="32"/>
  </w:num>
  <w:num w:numId="35">
    <w:abstractNumId w:val="7"/>
  </w:num>
  <w:num w:numId="36">
    <w:abstractNumId w:val="19"/>
  </w:num>
  <w:num w:numId="37">
    <w:abstractNumId w:val="30"/>
  </w:num>
  <w:num w:numId="38">
    <w:abstractNumId w:val="13"/>
  </w:num>
  <w:num w:numId="39">
    <w:abstractNumId w:val="21"/>
  </w:num>
  <w:num w:numId="40">
    <w:abstractNumId w:val="31"/>
  </w:num>
  <w:num w:numId="41">
    <w:abstractNumId w:val="1"/>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McCoy">
    <w15:presenceInfo w15:providerId="AD" w15:userId="S-1-5-21-1229272821-879983540-682003330-201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17"/>
    <w:rsid w:val="00000CB8"/>
    <w:rsid w:val="00000CCA"/>
    <w:rsid w:val="00001F6C"/>
    <w:rsid w:val="00002773"/>
    <w:rsid w:val="00002C42"/>
    <w:rsid w:val="00004090"/>
    <w:rsid w:val="00004E29"/>
    <w:rsid w:val="00006259"/>
    <w:rsid w:val="00007D5D"/>
    <w:rsid w:val="00007F9C"/>
    <w:rsid w:val="0001308A"/>
    <w:rsid w:val="0001446A"/>
    <w:rsid w:val="00014CD1"/>
    <w:rsid w:val="000156D2"/>
    <w:rsid w:val="000157AC"/>
    <w:rsid w:val="00015EA4"/>
    <w:rsid w:val="00016BFC"/>
    <w:rsid w:val="00017639"/>
    <w:rsid w:val="00020CA1"/>
    <w:rsid w:val="00020DC1"/>
    <w:rsid w:val="00021A6E"/>
    <w:rsid w:val="00021FC8"/>
    <w:rsid w:val="000257E3"/>
    <w:rsid w:val="00025BC6"/>
    <w:rsid w:val="000265A4"/>
    <w:rsid w:val="00030BF4"/>
    <w:rsid w:val="00031B50"/>
    <w:rsid w:val="000345B0"/>
    <w:rsid w:val="00034640"/>
    <w:rsid w:val="00034BFF"/>
    <w:rsid w:val="00035BB6"/>
    <w:rsid w:val="00035FD2"/>
    <w:rsid w:val="0003679B"/>
    <w:rsid w:val="00037F4D"/>
    <w:rsid w:val="0004136B"/>
    <w:rsid w:val="00041CDB"/>
    <w:rsid w:val="00041F2E"/>
    <w:rsid w:val="000430E8"/>
    <w:rsid w:val="0004451E"/>
    <w:rsid w:val="00050C63"/>
    <w:rsid w:val="00054309"/>
    <w:rsid w:val="0005645D"/>
    <w:rsid w:val="000575A2"/>
    <w:rsid w:val="00060992"/>
    <w:rsid w:val="000626C4"/>
    <w:rsid w:val="00063375"/>
    <w:rsid w:val="000634B4"/>
    <w:rsid w:val="00065257"/>
    <w:rsid w:val="00066CED"/>
    <w:rsid w:val="00066F70"/>
    <w:rsid w:val="000670E2"/>
    <w:rsid w:val="00071DC0"/>
    <w:rsid w:val="00074391"/>
    <w:rsid w:val="00074B3E"/>
    <w:rsid w:val="00075B7D"/>
    <w:rsid w:val="00075CFF"/>
    <w:rsid w:val="00080DD2"/>
    <w:rsid w:val="0008137B"/>
    <w:rsid w:val="00083FD4"/>
    <w:rsid w:val="000848D7"/>
    <w:rsid w:val="00084C2A"/>
    <w:rsid w:val="00087259"/>
    <w:rsid w:val="00087FFE"/>
    <w:rsid w:val="000902D8"/>
    <w:rsid w:val="0009154A"/>
    <w:rsid w:val="00091A37"/>
    <w:rsid w:val="00091A50"/>
    <w:rsid w:val="000935C9"/>
    <w:rsid w:val="00093E90"/>
    <w:rsid w:val="00094F8B"/>
    <w:rsid w:val="000962F2"/>
    <w:rsid w:val="000970C1"/>
    <w:rsid w:val="00097854"/>
    <w:rsid w:val="000A071E"/>
    <w:rsid w:val="000A079A"/>
    <w:rsid w:val="000A2337"/>
    <w:rsid w:val="000A2EF5"/>
    <w:rsid w:val="000A395C"/>
    <w:rsid w:val="000A39EE"/>
    <w:rsid w:val="000A532D"/>
    <w:rsid w:val="000A7343"/>
    <w:rsid w:val="000A7BCF"/>
    <w:rsid w:val="000B1670"/>
    <w:rsid w:val="000B2C55"/>
    <w:rsid w:val="000B307F"/>
    <w:rsid w:val="000B39FD"/>
    <w:rsid w:val="000B3C1A"/>
    <w:rsid w:val="000B45F2"/>
    <w:rsid w:val="000B74FD"/>
    <w:rsid w:val="000C18F7"/>
    <w:rsid w:val="000C245A"/>
    <w:rsid w:val="000C37C1"/>
    <w:rsid w:val="000C5C5C"/>
    <w:rsid w:val="000C5E48"/>
    <w:rsid w:val="000C5EF9"/>
    <w:rsid w:val="000C71B9"/>
    <w:rsid w:val="000C7383"/>
    <w:rsid w:val="000D0B3A"/>
    <w:rsid w:val="000D100A"/>
    <w:rsid w:val="000D2B3E"/>
    <w:rsid w:val="000D3B35"/>
    <w:rsid w:val="000D3EE3"/>
    <w:rsid w:val="000D6039"/>
    <w:rsid w:val="000D6087"/>
    <w:rsid w:val="000D6A00"/>
    <w:rsid w:val="000E26B0"/>
    <w:rsid w:val="000E29A1"/>
    <w:rsid w:val="000E4807"/>
    <w:rsid w:val="000E711B"/>
    <w:rsid w:val="000E7333"/>
    <w:rsid w:val="000E7428"/>
    <w:rsid w:val="000E7D9F"/>
    <w:rsid w:val="000F5CE3"/>
    <w:rsid w:val="000F62DD"/>
    <w:rsid w:val="000F63EC"/>
    <w:rsid w:val="00101418"/>
    <w:rsid w:val="0010294D"/>
    <w:rsid w:val="00105C4B"/>
    <w:rsid w:val="00110391"/>
    <w:rsid w:val="001128D2"/>
    <w:rsid w:val="00114145"/>
    <w:rsid w:val="00122113"/>
    <w:rsid w:val="001223B3"/>
    <w:rsid w:val="00124D90"/>
    <w:rsid w:val="001254F2"/>
    <w:rsid w:val="0012560A"/>
    <w:rsid w:val="00125FB7"/>
    <w:rsid w:val="001261CB"/>
    <w:rsid w:val="00126AFB"/>
    <w:rsid w:val="0013162A"/>
    <w:rsid w:val="00131633"/>
    <w:rsid w:val="00132640"/>
    <w:rsid w:val="00132D49"/>
    <w:rsid w:val="00133141"/>
    <w:rsid w:val="00135602"/>
    <w:rsid w:val="00136DE0"/>
    <w:rsid w:val="00136E71"/>
    <w:rsid w:val="00136FDA"/>
    <w:rsid w:val="00137982"/>
    <w:rsid w:val="00137D90"/>
    <w:rsid w:val="00137F55"/>
    <w:rsid w:val="00140653"/>
    <w:rsid w:val="00140859"/>
    <w:rsid w:val="00141910"/>
    <w:rsid w:val="00141BCA"/>
    <w:rsid w:val="0014306E"/>
    <w:rsid w:val="0014360F"/>
    <w:rsid w:val="001448B8"/>
    <w:rsid w:val="001448DD"/>
    <w:rsid w:val="001449B1"/>
    <w:rsid w:val="0014588C"/>
    <w:rsid w:val="00146358"/>
    <w:rsid w:val="001474A2"/>
    <w:rsid w:val="00150A6E"/>
    <w:rsid w:val="0015113D"/>
    <w:rsid w:val="0015168E"/>
    <w:rsid w:val="00160A5C"/>
    <w:rsid w:val="00163482"/>
    <w:rsid w:val="00164BE9"/>
    <w:rsid w:val="001652E8"/>
    <w:rsid w:val="001657A1"/>
    <w:rsid w:val="00167F36"/>
    <w:rsid w:val="00171487"/>
    <w:rsid w:val="00174A5F"/>
    <w:rsid w:val="00180303"/>
    <w:rsid w:val="0018476A"/>
    <w:rsid w:val="00186138"/>
    <w:rsid w:val="00191930"/>
    <w:rsid w:val="00191D7A"/>
    <w:rsid w:val="00192992"/>
    <w:rsid w:val="00192BBB"/>
    <w:rsid w:val="001932FA"/>
    <w:rsid w:val="00196679"/>
    <w:rsid w:val="00196AE0"/>
    <w:rsid w:val="001A0BC7"/>
    <w:rsid w:val="001A3563"/>
    <w:rsid w:val="001A56D2"/>
    <w:rsid w:val="001A6BE8"/>
    <w:rsid w:val="001B0995"/>
    <w:rsid w:val="001B33C8"/>
    <w:rsid w:val="001B47BE"/>
    <w:rsid w:val="001B4A98"/>
    <w:rsid w:val="001C0061"/>
    <w:rsid w:val="001C0517"/>
    <w:rsid w:val="001C0850"/>
    <w:rsid w:val="001C2989"/>
    <w:rsid w:val="001D32A0"/>
    <w:rsid w:val="001D5A91"/>
    <w:rsid w:val="001D5FB4"/>
    <w:rsid w:val="001D7A04"/>
    <w:rsid w:val="001E010E"/>
    <w:rsid w:val="001E053E"/>
    <w:rsid w:val="001E17F4"/>
    <w:rsid w:val="001E1F9B"/>
    <w:rsid w:val="001E2954"/>
    <w:rsid w:val="001E558D"/>
    <w:rsid w:val="001F03AE"/>
    <w:rsid w:val="001F07CD"/>
    <w:rsid w:val="001F1A42"/>
    <w:rsid w:val="001F62DA"/>
    <w:rsid w:val="001F651A"/>
    <w:rsid w:val="001F6C6C"/>
    <w:rsid w:val="001F7310"/>
    <w:rsid w:val="00201C66"/>
    <w:rsid w:val="0020357E"/>
    <w:rsid w:val="00205041"/>
    <w:rsid w:val="002065B2"/>
    <w:rsid w:val="00207DF8"/>
    <w:rsid w:val="00210C99"/>
    <w:rsid w:val="002111C1"/>
    <w:rsid w:val="002113AB"/>
    <w:rsid w:val="00213604"/>
    <w:rsid w:val="00216E02"/>
    <w:rsid w:val="00222AA4"/>
    <w:rsid w:val="00222EE3"/>
    <w:rsid w:val="00232B2A"/>
    <w:rsid w:val="002334C8"/>
    <w:rsid w:val="0023598E"/>
    <w:rsid w:val="00236150"/>
    <w:rsid w:val="00236BAB"/>
    <w:rsid w:val="00237020"/>
    <w:rsid w:val="00237111"/>
    <w:rsid w:val="00240234"/>
    <w:rsid w:val="00242D61"/>
    <w:rsid w:val="00243BFE"/>
    <w:rsid w:val="00243C6E"/>
    <w:rsid w:val="00245065"/>
    <w:rsid w:val="0024587B"/>
    <w:rsid w:val="00245B2E"/>
    <w:rsid w:val="0024604D"/>
    <w:rsid w:val="0024626E"/>
    <w:rsid w:val="00247E07"/>
    <w:rsid w:val="002508A9"/>
    <w:rsid w:val="00250A57"/>
    <w:rsid w:val="002511B9"/>
    <w:rsid w:val="002518D3"/>
    <w:rsid w:val="00252F4D"/>
    <w:rsid w:val="00253398"/>
    <w:rsid w:val="00254ED3"/>
    <w:rsid w:val="00262B9A"/>
    <w:rsid w:val="00262C5A"/>
    <w:rsid w:val="0026493D"/>
    <w:rsid w:val="00265834"/>
    <w:rsid w:val="00265B6E"/>
    <w:rsid w:val="0026609B"/>
    <w:rsid w:val="00271209"/>
    <w:rsid w:val="002712D1"/>
    <w:rsid w:val="00272AB8"/>
    <w:rsid w:val="00273FAA"/>
    <w:rsid w:val="002742A2"/>
    <w:rsid w:val="00274B6A"/>
    <w:rsid w:val="00277A85"/>
    <w:rsid w:val="0028009D"/>
    <w:rsid w:val="0028120E"/>
    <w:rsid w:val="002827B1"/>
    <w:rsid w:val="00286C0F"/>
    <w:rsid w:val="00290227"/>
    <w:rsid w:val="00292A7B"/>
    <w:rsid w:val="00292BE8"/>
    <w:rsid w:val="0029325C"/>
    <w:rsid w:val="00295BAC"/>
    <w:rsid w:val="002A1680"/>
    <w:rsid w:val="002A2B85"/>
    <w:rsid w:val="002A3447"/>
    <w:rsid w:val="002A3BF0"/>
    <w:rsid w:val="002A49F7"/>
    <w:rsid w:val="002A536A"/>
    <w:rsid w:val="002A728F"/>
    <w:rsid w:val="002B0AEE"/>
    <w:rsid w:val="002B196A"/>
    <w:rsid w:val="002B4FC1"/>
    <w:rsid w:val="002B73E1"/>
    <w:rsid w:val="002C1D1A"/>
    <w:rsid w:val="002C2C3F"/>
    <w:rsid w:val="002C37EE"/>
    <w:rsid w:val="002C5E9E"/>
    <w:rsid w:val="002C66F1"/>
    <w:rsid w:val="002D01CF"/>
    <w:rsid w:val="002D25A4"/>
    <w:rsid w:val="002D3419"/>
    <w:rsid w:val="002D3ADB"/>
    <w:rsid w:val="002D3E72"/>
    <w:rsid w:val="002D474D"/>
    <w:rsid w:val="002D57D8"/>
    <w:rsid w:val="002D720A"/>
    <w:rsid w:val="002D753F"/>
    <w:rsid w:val="002D7F05"/>
    <w:rsid w:val="002E0D04"/>
    <w:rsid w:val="002E0DBA"/>
    <w:rsid w:val="002E2D85"/>
    <w:rsid w:val="002E3777"/>
    <w:rsid w:val="002E4DA8"/>
    <w:rsid w:val="002E5702"/>
    <w:rsid w:val="002F0519"/>
    <w:rsid w:val="002F060A"/>
    <w:rsid w:val="002F18DD"/>
    <w:rsid w:val="002F2D9E"/>
    <w:rsid w:val="002F3588"/>
    <w:rsid w:val="00300CFB"/>
    <w:rsid w:val="00301426"/>
    <w:rsid w:val="003023CB"/>
    <w:rsid w:val="003030D5"/>
    <w:rsid w:val="00303842"/>
    <w:rsid w:val="003050CD"/>
    <w:rsid w:val="00306969"/>
    <w:rsid w:val="00307459"/>
    <w:rsid w:val="00311BA4"/>
    <w:rsid w:val="0031235B"/>
    <w:rsid w:val="00313E5A"/>
    <w:rsid w:val="003168F1"/>
    <w:rsid w:val="00325DB4"/>
    <w:rsid w:val="003269F2"/>
    <w:rsid w:val="003277CC"/>
    <w:rsid w:val="00327D12"/>
    <w:rsid w:val="00327EE0"/>
    <w:rsid w:val="00330439"/>
    <w:rsid w:val="00331BFE"/>
    <w:rsid w:val="00333258"/>
    <w:rsid w:val="003338DA"/>
    <w:rsid w:val="003358B6"/>
    <w:rsid w:val="00335B7D"/>
    <w:rsid w:val="003449C2"/>
    <w:rsid w:val="00344AB3"/>
    <w:rsid w:val="00344DB6"/>
    <w:rsid w:val="003462A7"/>
    <w:rsid w:val="00346A1B"/>
    <w:rsid w:val="003470FD"/>
    <w:rsid w:val="00347B9B"/>
    <w:rsid w:val="003521F7"/>
    <w:rsid w:val="00352432"/>
    <w:rsid w:val="00352798"/>
    <w:rsid w:val="00360124"/>
    <w:rsid w:val="0036036F"/>
    <w:rsid w:val="00360AF0"/>
    <w:rsid w:val="0036499C"/>
    <w:rsid w:val="00364BB5"/>
    <w:rsid w:val="00364D3E"/>
    <w:rsid w:val="0036594D"/>
    <w:rsid w:val="00365D96"/>
    <w:rsid w:val="00365ECC"/>
    <w:rsid w:val="0036633F"/>
    <w:rsid w:val="00367BC6"/>
    <w:rsid w:val="00370CAA"/>
    <w:rsid w:val="00370D3A"/>
    <w:rsid w:val="0037205E"/>
    <w:rsid w:val="00372811"/>
    <w:rsid w:val="00376F2D"/>
    <w:rsid w:val="00381F08"/>
    <w:rsid w:val="00383317"/>
    <w:rsid w:val="00384098"/>
    <w:rsid w:val="00384A65"/>
    <w:rsid w:val="00385FCA"/>
    <w:rsid w:val="00390818"/>
    <w:rsid w:val="0039166F"/>
    <w:rsid w:val="00393F6C"/>
    <w:rsid w:val="00394E96"/>
    <w:rsid w:val="00395E53"/>
    <w:rsid w:val="00397F6E"/>
    <w:rsid w:val="003A0D20"/>
    <w:rsid w:val="003A279F"/>
    <w:rsid w:val="003A307D"/>
    <w:rsid w:val="003A3DD6"/>
    <w:rsid w:val="003A4107"/>
    <w:rsid w:val="003A4EBC"/>
    <w:rsid w:val="003A512F"/>
    <w:rsid w:val="003A5E92"/>
    <w:rsid w:val="003A6F6D"/>
    <w:rsid w:val="003A6FF7"/>
    <w:rsid w:val="003B078E"/>
    <w:rsid w:val="003B0C8F"/>
    <w:rsid w:val="003B22B6"/>
    <w:rsid w:val="003B22EE"/>
    <w:rsid w:val="003B3B2E"/>
    <w:rsid w:val="003B409C"/>
    <w:rsid w:val="003B55B0"/>
    <w:rsid w:val="003B5D2F"/>
    <w:rsid w:val="003B694C"/>
    <w:rsid w:val="003B78B7"/>
    <w:rsid w:val="003C0894"/>
    <w:rsid w:val="003C17F6"/>
    <w:rsid w:val="003C4DD0"/>
    <w:rsid w:val="003C5667"/>
    <w:rsid w:val="003C7A37"/>
    <w:rsid w:val="003D2A39"/>
    <w:rsid w:val="003D323D"/>
    <w:rsid w:val="003D3A0B"/>
    <w:rsid w:val="003D5CE1"/>
    <w:rsid w:val="003E045B"/>
    <w:rsid w:val="003E08C9"/>
    <w:rsid w:val="003E5103"/>
    <w:rsid w:val="003E603C"/>
    <w:rsid w:val="003E6B16"/>
    <w:rsid w:val="003F027A"/>
    <w:rsid w:val="003F0D3F"/>
    <w:rsid w:val="003F1180"/>
    <w:rsid w:val="003F236F"/>
    <w:rsid w:val="003F46C4"/>
    <w:rsid w:val="003F688C"/>
    <w:rsid w:val="003F6959"/>
    <w:rsid w:val="004002D4"/>
    <w:rsid w:val="00400C5A"/>
    <w:rsid w:val="00402598"/>
    <w:rsid w:val="00403F6D"/>
    <w:rsid w:val="00405CB0"/>
    <w:rsid w:val="00405F11"/>
    <w:rsid w:val="00406203"/>
    <w:rsid w:val="004069C6"/>
    <w:rsid w:val="00407EF2"/>
    <w:rsid w:val="004106F5"/>
    <w:rsid w:val="004115F9"/>
    <w:rsid w:val="00411F38"/>
    <w:rsid w:val="00415BA7"/>
    <w:rsid w:val="00416E71"/>
    <w:rsid w:val="004175E4"/>
    <w:rsid w:val="00420E0B"/>
    <w:rsid w:val="004228E6"/>
    <w:rsid w:val="00423837"/>
    <w:rsid w:val="0042480F"/>
    <w:rsid w:val="004270BE"/>
    <w:rsid w:val="00427615"/>
    <w:rsid w:val="00427D95"/>
    <w:rsid w:val="0043017B"/>
    <w:rsid w:val="00431181"/>
    <w:rsid w:val="004325DF"/>
    <w:rsid w:val="0043309B"/>
    <w:rsid w:val="00433708"/>
    <w:rsid w:val="00433A03"/>
    <w:rsid w:val="0043542C"/>
    <w:rsid w:val="00437931"/>
    <w:rsid w:val="00440512"/>
    <w:rsid w:val="004425E8"/>
    <w:rsid w:val="00443874"/>
    <w:rsid w:val="00447436"/>
    <w:rsid w:val="00450F50"/>
    <w:rsid w:val="004513F4"/>
    <w:rsid w:val="0045259D"/>
    <w:rsid w:val="00452F88"/>
    <w:rsid w:val="00453727"/>
    <w:rsid w:val="0045556F"/>
    <w:rsid w:val="00455816"/>
    <w:rsid w:val="004619EF"/>
    <w:rsid w:val="00463762"/>
    <w:rsid w:val="00465FB2"/>
    <w:rsid w:val="00467A34"/>
    <w:rsid w:val="00471A1E"/>
    <w:rsid w:val="004745DC"/>
    <w:rsid w:val="00474AD5"/>
    <w:rsid w:val="00475BC2"/>
    <w:rsid w:val="00476872"/>
    <w:rsid w:val="0048073C"/>
    <w:rsid w:val="00480ACF"/>
    <w:rsid w:val="00480F84"/>
    <w:rsid w:val="00483275"/>
    <w:rsid w:val="00484307"/>
    <w:rsid w:val="00486A0C"/>
    <w:rsid w:val="004910E3"/>
    <w:rsid w:val="00492655"/>
    <w:rsid w:val="0049545F"/>
    <w:rsid w:val="00496661"/>
    <w:rsid w:val="00497369"/>
    <w:rsid w:val="004977D5"/>
    <w:rsid w:val="004A17DE"/>
    <w:rsid w:val="004A3FF4"/>
    <w:rsid w:val="004A4D9D"/>
    <w:rsid w:val="004A620E"/>
    <w:rsid w:val="004A6462"/>
    <w:rsid w:val="004A6C4B"/>
    <w:rsid w:val="004B04A6"/>
    <w:rsid w:val="004B2203"/>
    <w:rsid w:val="004B4156"/>
    <w:rsid w:val="004B4CD3"/>
    <w:rsid w:val="004B534D"/>
    <w:rsid w:val="004B555D"/>
    <w:rsid w:val="004B710D"/>
    <w:rsid w:val="004B719F"/>
    <w:rsid w:val="004B7431"/>
    <w:rsid w:val="004B768E"/>
    <w:rsid w:val="004C0598"/>
    <w:rsid w:val="004C07A7"/>
    <w:rsid w:val="004C3465"/>
    <w:rsid w:val="004C6102"/>
    <w:rsid w:val="004C7FEF"/>
    <w:rsid w:val="004D08A9"/>
    <w:rsid w:val="004D3056"/>
    <w:rsid w:val="004D76E7"/>
    <w:rsid w:val="004D7D8D"/>
    <w:rsid w:val="004E029A"/>
    <w:rsid w:val="004E04EF"/>
    <w:rsid w:val="004E0EC6"/>
    <w:rsid w:val="004E123D"/>
    <w:rsid w:val="004E12E0"/>
    <w:rsid w:val="004E4C55"/>
    <w:rsid w:val="004E4F89"/>
    <w:rsid w:val="004E5068"/>
    <w:rsid w:val="004E5B7D"/>
    <w:rsid w:val="004E688C"/>
    <w:rsid w:val="004E6B0C"/>
    <w:rsid w:val="004E6EC3"/>
    <w:rsid w:val="004E77CB"/>
    <w:rsid w:val="004F0A6E"/>
    <w:rsid w:val="004F1947"/>
    <w:rsid w:val="004F20DF"/>
    <w:rsid w:val="004F266C"/>
    <w:rsid w:val="004F3928"/>
    <w:rsid w:val="004F4BC5"/>
    <w:rsid w:val="004F4C8F"/>
    <w:rsid w:val="004F4E80"/>
    <w:rsid w:val="004F5E2D"/>
    <w:rsid w:val="004F6807"/>
    <w:rsid w:val="004F7106"/>
    <w:rsid w:val="004F72DF"/>
    <w:rsid w:val="004F72F2"/>
    <w:rsid w:val="004F7347"/>
    <w:rsid w:val="00502D08"/>
    <w:rsid w:val="00503768"/>
    <w:rsid w:val="00504259"/>
    <w:rsid w:val="00504398"/>
    <w:rsid w:val="00504B58"/>
    <w:rsid w:val="00506DBE"/>
    <w:rsid w:val="00507AB0"/>
    <w:rsid w:val="00511EFA"/>
    <w:rsid w:val="00512CD5"/>
    <w:rsid w:val="005143B3"/>
    <w:rsid w:val="005154FA"/>
    <w:rsid w:val="0051784F"/>
    <w:rsid w:val="005204BB"/>
    <w:rsid w:val="005218BD"/>
    <w:rsid w:val="005223F9"/>
    <w:rsid w:val="00523E07"/>
    <w:rsid w:val="005240F5"/>
    <w:rsid w:val="005245CE"/>
    <w:rsid w:val="00525AA3"/>
    <w:rsid w:val="00525B46"/>
    <w:rsid w:val="00526C93"/>
    <w:rsid w:val="00526E3A"/>
    <w:rsid w:val="0052754B"/>
    <w:rsid w:val="00527A6A"/>
    <w:rsid w:val="0053014E"/>
    <w:rsid w:val="0053057B"/>
    <w:rsid w:val="005309CF"/>
    <w:rsid w:val="00531765"/>
    <w:rsid w:val="00533DC4"/>
    <w:rsid w:val="00534AD6"/>
    <w:rsid w:val="0053514F"/>
    <w:rsid w:val="00536010"/>
    <w:rsid w:val="00540908"/>
    <w:rsid w:val="0054155A"/>
    <w:rsid w:val="00542198"/>
    <w:rsid w:val="00542C59"/>
    <w:rsid w:val="00543612"/>
    <w:rsid w:val="005439EB"/>
    <w:rsid w:val="005440CD"/>
    <w:rsid w:val="00544164"/>
    <w:rsid w:val="00544C9E"/>
    <w:rsid w:val="00546730"/>
    <w:rsid w:val="005476CE"/>
    <w:rsid w:val="005500E7"/>
    <w:rsid w:val="00550E35"/>
    <w:rsid w:val="00552EF0"/>
    <w:rsid w:val="0055317F"/>
    <w:rsid w:val="0055454B"/>
    <w:rsid w:val="0055556C"/>
    <w:rsid w:val="00555E97"/>
    <w:rsid w:val="00557916"/>
    <w:rsid w:val="005615EF"/>
    <w:rsid w:val="00562AF9"/>
    <w:rsid w:val="00562C36"/>
    <w:rsid w:val="00564588"/>
    <w:rsid w:val="0056563F"/>
    <w:rsid w:val="005665A8"/>
    <w:rsid w:val="005667AE"/>
    <w:rsid w:val="00567CD1"/>
    <w:rsid w:val="00572979"/>
    <w:rsid w:val="00573859"/>
    <w:rsid w:val="00575800"/>
    <w:rsid w:val="00576FC2"/>
    <w:rsid w:val="00581D2B"/>
    <w:rsid w:val="00584545"/>
    <w:rsid w:val="00584AA0"/>
    <w:rsid w:val="00586146"/>
    <w:rsid w:val="005868F8"/>
    <w:rsid w:val="0058751A"/>
    <w:rsid w:val="005945CE"/>
    <w:rsid w:val="00595184"/>
    <w:rsid w:val="00596B70"/>
    <w:rsid w:val="005A07CC"/>
    <w:rsid w:val="005A0915"/>
    <w:rsid w:val="005A2C50"/>
    <w:rsid w:val="005A3B11"/>
    <w:rsid w:val="005A4817"/>
    <w:rsid w:val="005A4CBD"/>
    <w:rsid w:val="005A68BB"/>
    <w:rsid w:val="005B0599"/>
    <w:rsid w:val="005B06C4"/>
    <w:rsid w:val="005B0873"/>
    <w:rsid w:val="005B0A68"/>
    <w:rsid w:val="005B1CEA"/>
    <w:rsid w:val="005B1FB6"/>
    <w:rsid w:val="005B28C9"/>
    <w:rsid w:val="005B2F94"/>
    <w:rsid w:val="005B3F4D"/>
    <w:rsid w:val="005B483B"/>
    <w:rsid w:val="005B5903"/>
    <w:rsid w:val="005B7A7E"/>
    <w:rsid w:val="005C25BD"/>
    <w:rsid w:val="005C2ECC"/>
    <w:rsid w:val="005C66E9"/>
    <w:rsid w:val="005C6FFE"/>
    <w:rsid w:val="005C78A5"/>
    <w:rsid w:val="005C7D09"/>
    <w:rsid w:val="005D0AD0"/>
    <w:rsid w:val="005D1D79"/>
    <w:rsid w:val="005D503F"/>
    <w:rsid w:val="005D57E4"/>
    <w:rsid w:val="005D74E6"/>
    <w:rsid w:val="005D7A19"/>
    <w:rsid w:val="005D7B25"/>
    <w:rsid w:val="005E20E7"/>
    <w:rsid w:val="005E3325"/>
    <w:rsid w:val="005E53FB"/>
    <w:rsid w:val="005E639E"/>
    <w:rsid w:val="005E64FE"/>
    <w:rsid w:val="005E6DE3"/>
    <w:rsid w:val="005F140D"/>
    <w:rsid w:val="005F1C08"/>
    <w:rsid w:val="005F4391"/>
    <w:rsid w:val="005F4A10"/>
    <w:rsid w:val="005F6A9B"/>
    <w:rsid w:val="005F7070"/>
    <w:rsid w:val="005F7B66"/>
    <w:rsid w:val="006001CA"/>
    <w:rsid w:val="00601249"/>
    <w:rsid w:val="006024ED"/>
    <w:rsid w:val="00605A6D"/>
    <w:rsid w:val="00605C99"/>
    <w:rsid w:val="006105FE"/>
    <w:rsid w:val="00610CA2"/>
    <w:rsid w:val="006115EE"/>
    <w:rsid w:val="00613A1B"/>
    <w:rsid w:val="00613A87"/>
    <w:rsid w:val="00613FF7"/>
    <w:rsid w:val="00614912"/>
    <w:rsid w:val="0061505F"/>
    <w:rsid w:val="006151EA"/>
    <w:rsid w:val="0061538D"/>
    <w:rsid w:val="00615A01"/>
    <w:rsid w:val="00616210"/>
    <w:rsid w:val="00616B09"/>
    <w:rsid w:val="00616CE0"/>
    <w:rsid w:val="00621250"/>
    <w:rsid w:val="00623BBD"/>
    <w:rsid w:val="00624D9A"/>
    <w:rsid w:val="00626587"/>
    <w:rsid w:val="00627320"/>
    <w:rsid w:val="00627746"/>
    <w:rsid w:val="00633494"/>
    <w:rsid w:val="006337ED"/>
    <w:rsid w:val="006345AD"/>
    <w:rsid w:val="00634A3E"/>
    <w:rsid w:val="00640111"/>
    <w:rsid w:val="0064149B"/>
    <w:rsid w:val="0064330D"/>
    <w:rsid w:val="00643908"/>
    <w:rsid w:val="00645100"/>
    <w:rsid w:val="0064644C"/>
    <w:rsid w:val="006475C2"/>
    <w:rsid w:val="00650001"/>
    <w:rsid w:val="006508D2"/>
    <w:rsid w:val="0065381B"/>
    <w:rsid w:val="00653A8B"/>
    <w:rsid w:val="00656521"/>
    <w:rsid w:val="0065767B"/>
    <w:rsid w:val="00663B05"/>
    <w:rsid w:val="00663EA9"/>
    <w:rsid w:val="00664A37"/>
    <w:rsid w:val="006664AE"/>
    <w:rsid w:val="00673116"/>
    <w:rsid w:val="0067337D"/>
    <w:rsid w:val="006737F4"/>
    <w:rsid w:val="006740E1"/>
    <w:rsid w:val="006740FC"/>
    <w:rsid w:val="00676A98"/>
    <w:rsid w:val="00676EA5"/>
    <w:rsid w:val="006779B9"/>
    <w:rsid w:val="00677E3E"/>
    <w:rsid w:val="00680287"/>
    <w:rsid w:val="006832B7"/>
    <w:rsid w:val="00685EC0"/>
    <w:rsid w:val="00686689"/>
    <w:rsid w:val="00690F3B"/>
    <w:rsid w:val="00692D1A"/>
    <w:rsid w:val="0069355F"/>
    <w:rsid w:val="00693AE7"/>
    <w:rsid w:val="00694E20"/>
    <w:rsid w:val="006A06EB"/>
    <w:rsid w:val="006A2789"/>
    <w:rsid w:val="006A2AF6"/>
    <w:rsid w:val="006A32B2"/>
    <w:rsid w:val="006A3A43"/>
    <w:rsid w:val="006A4F6C"/>
    <w:rsid w:val="006A5536"/>
    <w:rsid w:val="006A6B20"/>
    <w:rsid w:val="006A7F6A"/>
    <w:rsid w:val="006B0A01"/>
    <w:rsid w:val="006B12E9"/>
    <w:rsid w:val="006B18C7"/>
    <w:rsid w:val="006B4B08"/>
    <w:rsid w:val="006B53A5"/>
    <w:rsid w:val="006B588E"/>
    <w:rsid w:val="006B6622"/>
    <w:rsid w:val="006B6E05"/>
    <w:rsid w:val="006B7067"/>
    <w:rsid w:val="006B71F9"/>
    <w:rsid w:val="006C0EC5"/>
    <w:rsid w:val="006C1748"/>
    <w:rsid w:val="006C2D73"/>
    <w:rsid w:val="006C5DB5"/>
    <w:rsid w:val="006C5F5B"/>
    <w:rsid w:val="006C60A5"/>
    <w:rsid w:val="006C7B41"/>
    <w:rsid w:val="006D0ABD"/>
    <w:rsid w:val="006D1162"/>
    <w:rsid w:val="006D2A56"/>
    <w:rsid w:val="006D3E0B"/>
    <w:rsid w:val="006D4ADB"/>
    <w:rsid w:val="006D52C4"/>
    <w:rsid w:val="006D7FE6"/>
    <w:rsid w:val="006E125C"/>
    <w:rsid w:val="006E2F52"/>
    <w:rsid w:val="006E5163"/>
    <w:rsid w:val="006F16BC"/>
    <w:rsid w:val="006F401E"/>
    <w:rsid w:val="006F426A"/>
    <w:rsid w:val="006F45F8"/>
    <w:rsid w:val="00700CC1"/>
    <w:rsid w:val="00702FF4"/>
    <w:rsid w:val="007054CE"/>
    <w:rsid w:val="007063A5"/>
    <w:rsid w:val="007068F7"/>
    <w:rsid w:val="00707B71"/>
    <w:rsid w:val="00707B72"/>
    <w:rsid w:val="00707DF9"/>
    <w:rsid w:val="0071144B"/>
    <w:rsid w:val="0071230D"/>
    <w:rsid w:val="007123EC"/>
    <w:rsid w:val="00712CFA"/>
    <w:rsid w:val="00714028"/>
    <w:rsid w:val="00714BA0"/>
    <w:rsid w:val="00714DB0"/>
    <w:rsid w:val="00716284"/>
    <w:rsid w:val="0071654B"/>
    <w:rsid w:val="0072149C"/>
    <w:rsid w:val="0072270D"/>
    <w:rsid w:val="00724AF5"/>
    <w:rsid w:val="007252E5"/>
    <w:rsid w:val="00726F0E"/>
    <w:rsid w:val="00730516"/>
    <w:rsid w:val="00732CE6"/>
    <w:rsid w:val="00733ADF"/>
    <w:rsid w:val="007345A9"/>
    <w:rsid w:val="00734C77"/>
    <w:rsid w:val="007420D0"/>
    <w:rsid w:val="0074259E"/>
    <w:rsid w:val="0074267B"/>
    <w:rsid w:val="00743563"/>
    <w:rsid w:val="0074429A"/>
    <w:rsid w:val="00744E3D"/>
    <w:rsid w:val="007461B2"/>
    <w:rsid w:val="00750645"/>
    <w:rsid w:val="0075273D"/>
    <w:rsid w:val="00753699"/>
    <w:rsid w:val="007575A5"/>
    <w:rsid w:val="0076233D"/>
    <w:rsid w:val="0076410B"/>
    <w:rsid w:val="00764C26"/>
    <w:rsid w:val="0076772D"/>
    <w:rsid w:val="00767EE2"/>
    <w:rsid w:val="00771FC3"/>
    <w:rsid w:val="00773155"/>
    <w:rsid w:val="0077415E"/>
    <w:rsid w:val="00775FEF"/>
    <w:rsid w:val="0077656B"/>
    <w:rsid w:val="00776664"/>
    <w:rsid w:val="0078302D"/>
    <w:rsid w:val="00784035"/>
    <w:rsid w:val="00784595"/>
    <w:rsid w:val="007849DC"/>
    <w:rsid w:val="00785CBB"/>
    <w:rsid w:val="0079113E"/>
    <w:rsid w:val="00791163"/>
    <w:rsid w:val="0079128A"/>
    <w:rsid w:val="00791EF2"/>
    <w:rsid w:val="00792C0C"/>
    <w:rsid w:val="00793FAE"/>
    <w:rsid w:val="00793FE7"/>
    <w:rsid w:val="007A0D7D"/>
    <w:rsid w:val="007A2384"/>
    <w:rsid w:val="007A3598"/>
    <w:rsid w:val="007A4CCB"/>
    <w:rsid w:val="007A4E97"/>
    <w:rsid w:val="007A50B8"/>
    <w:rsid w:val="007A5CF3"/>
    <w:rsid w:val="007A792B"/>
    <w:rsid w:val="007B03D6"/>
    <w:rsid w:val="007B19F5"/>
    <w:rsid w:val="007B4024"/>
    <w:rsid w:val="007B55A6"/>
    <w:rsid w:val="007B675F"/>
    <w:rsid w:val="007C1D95"/>
    <w:rsid w:val="007C2FAA"/>
    <w:rsid w:val="007C3C56"/>
    <w:rsid w:val="007C5136"/>
    <w:rsid w:val="007C5CF7"/>
    <w:rsid w:val="007C709D"/>
    <w:rsid w:val="007D381F"/>
    <w:rsid w:val="007D3C33"/>
    <w:rsid w:val="007D5A2F"/>
    <w:rsid w:val="007D5DA8"/>
    <w:rsid w:val="007D6976"/>
    <w:rsid w:val="007D6F4A"/>
    <w:rsid w:val="007E008F"/>
    <w:rsid w:val="007E0878"/>
    <w:rsid w:val="007E2701"/>
    <w:rsid w:val="007E424F"/>
    <w:rsid w:val="007E608A"/>
    <w:rsid w:val="007E649F"/>
    <w:rsid w:val="007F0C53"/>
    <w:rsid w:val="007F13DE"/>
    <w:rsid w:val="007F1CB9"/>
    <w:rsid w:val="007F1F9E"/>
    <w:rsid w:val="007F41AD"/>
    <w:rsid w:val="007F4393"/>
    <w:rsid w:val="007F4BDE"/>
    <w:rsid w:val="007F50F5"/>
    <w:rsid w:val="007F5980"/>
    <w:rsid w:val="007F616A"/>
    <w:rsid w:val="007F625C"/>
    <w:rsid w:val="0080099C"/>
    <w:rsid w:val="00801007"/>
    <w:rsid w:val="00804374"/>
    <w:rsid w:val="00804BA9"/>
    <w:rsid w:val="00805343"/>
    <w:rsid w:val="0080553E"/>
    <w:rsid w:val="0081060A"/>
    <w:rsid w:val="00810775"/>
    <w:rsid w:val="00814F79"/>
    <w:rsid w:val="00817514"/>
    <w:rsid w:val="0081784C"/>
    <w:rsid w:val="00820371"/>
    <w:rsid w:val="00820F78"/>
    <w:rsid w:val="008220A2"/>
    <w:rsid w:val="00823DC1"/>
    <w:rsid w:val="00824294"/>
    <w:rsid w:val="008242D5"/>
    <w:rsid w:val="00825B8D"/>
    <w:rsid w:val="00826460"/>
    <w:rsid w:val="00831EA2"/>
    <w:rsid w:val="00832518"/>
    <w:rsid w:val="008326B1"/>
    <w:rsid w:val="0083290C"/>
    <w:rsid w:val="008329EB"/>
    <w:rsid w:val="0083380A"/>
    <w:rsid w:val="008342DC"/>
    <w:rsid w:val="00834928"/>
    <w:rsid w:val="0083503C"/>
    <w:rsid w:val="00835A6A"/>
    <w:rsid w:val="00835AA4"/>
    <w:rsid w:val="0083676C"/>
    <w:rsid w:val="00842C7A"/>
    <w:rsid w:val="00843679"/>
    <w:rsid w:val="0084588F"/>
    <w:rsid w:val="00846451"/>
    <w:rsid w:val="00847192"/>
    <w:rsid w:val="00847E7B"/>
    <w:rsid w:val="00854DA2"/>
    <w:rsid w:val="00855FF7"/>
    <w:rsid w:val="00856835"/>
    <w:rsid w:val="008600F4"/>
    <w:rsid w:val="00860362"/>
    <w:rsid w:val="008604C8"/>
    <w:rsid w:val="0086053E"/>
    <w:rsid w:val="0086066F"/>
    <w:rsid w:val="00860DC6"/>
    <w:rsid w:val="0086194C"/>
    <w:rsid w:val="0086380F"/>
    <w:rsid w:val="0086792E"/>
    <w:rsid w:val="00867B99"/>
    <w:rsid w:val="00870575"/>
    <w:rsid w:val="00871042"/>
    <w:rsid w:val="00873702"/>
    <w:rsid w:val="0087612B"/>
    <w:rsid w:val="0087704F"/>
    <w:rsid w:val="0087791E"/>
    <w:rsid w:val="00881A69"/>
    <w:rsid w:val="00881B16"/>
    <w:rsid w:val="00882BDB"/>
    <w:rsid w:val="008838E1"/>
    <w:rsid w:val="00883A4B"/>
    <w:rsid w:val="00883E15"/>
    <w:rsid w:val="00884C3E"/>
    <w:rsid w:val="0088518F"/>
    <w:rsid w:val="00885E47"/>
    <w:rsid w:val="00886E30"/>
    <w:rsid w:val="008873E9"/>
    <w:rsid w:val="008905B2"/>
    <w:rsid w:val="00890C07"/>
    <w:rsid w:val="008910D2"/>
    <w:rsid w:val="00891C01"/>
    <w:rsid w:val="0089276B"/>
    <w:rsid w:val="0089341F"/>
    <w:rsid w:val="00893737"/>
    <w:rsid w:val="00893E4C"/>
    <w:rsid w:val="00893E81"/>
    <w:rsid w:val="00895514"/>
    <w:rsid w:val="008A03CD"/>
    <w:rsid w:val="008A05AB"/>
    <w:rsid w:val="008A18E1"/>
    <w:rsid w:val="008A3818"/>
    <w:rsid w:val="008A7B28"/>
    <w:rsid w:val="008B0DAE"/>
    <w:rsid w:val="008B121E"/>
    <w:rsid w:val="008B142F"/>
    <w:rsid w:val="008B1A11"/>
    <w:rsid w:val="008B4386"/>
    <w:rsid w:val="008B4ACB"/>
    <w:rsid w:val="008B51FB"/>
    <w:rsid w:val="008B54E8"/>
    <w:rsid w:val="008B5672"/>
    <w:rsid w:val="008B63C0"/>
    <w:rsid w:val="008B690F"/>
    <w:rsid w:val="008B6A0E"/>
    <w:rsid w:val="008B7960"/>
    <w:rsid w:val="008C1D09"/>
    <w:rsid w:val="008C3635"/>
    <w:rsid w:val="008C53E6"/>
    <w:rsid w:val="008C5A2B"/>
    <w:rsid w:val="008C5D76"/>
    <w:rsid w:val="008D0788"/>
    <w:rsid w:val="008D11EE"/>
    <w:rsid w:val="008D28FD"/>
    <w:rsid w:val="008D3263"/>
    <w:rsid w:val="008D5444"/>
    <w:rsid w:val="008E1092"/>
    <w:rsid w:val="008E20B0"/>
    <w:rsid w:val="008E26CE"/>
    <w:rsid w:val="008E5589"/>
    <w:rsid w:val="008E55F4"/>
    <w:rsid w:val="008E5B37"/>
    <w:rsid w:val="008E5ECD"/>
    <w:rsid w:val="008E5F1A"/>
    <w:rsid w:val="008E6972"/>
    <w:rsid w:val="008F09BB"/>
    <w:rsid w:val="008F34D1"/>
    <w:rsid w:val="008F41D2"/>
    <w:rsid w:val="008F5880"/>
    <w:rsid w:val="008F64D7"/>
    <w:rsid w:val="008F70A9"/>
    <w:rsid w:val="00901DF2"/>
    <w:rsid w:val="00902832"/>
    <w:rsid w:val="0090423E"/>
    <w:rsid w:val="00905631"/>
    <w:rsid w:val="009067AA"/>
    <w:rsid w:val="00906AE1"/>
    <w:rsid w:val="00910BC2"/>
    <w:rsid w:val="00910F4D"/>
    <w:rsid w:val="009114CB"/>
    <w:rsid w:val="0091198F"/>
    <w:rsid w:val="00911EFF"/>
    <w:rsid w:val="00913EE4"/>
    <w:rsid w:val="00914C21"/>
    <w:rsid w:val="00916882"/>
    <w:rsid w:val="0091695B"/>
    <w:rsid w:val="009239C6"/>
    <w:rsid w:val="00923EB5"/>
    <w:rsid w:val="0092418A"/>
    <w:rsid w:val="009263A2"/>
    <w:rsid w:val="0092738B"/>
    <w:rsid w:val="009273F9"/>
    <w:rsid w:val="0092760F"/>
    <w:rsid w:val="009276F0"/>
    <w:rsid w:val="00927854"/>
    <w:rsid w:val="00930616"/>
    <w:rsid w:val="00930BA5"/>
    <w:rsid w:val="00931C8E"/>
    <w:rsid w:val="0093249F"/>
    <w:rsid w:val="009348BD"/>
    <w:rsid w:val="00935817"/>
    <w:rsid w:val="0094027C"/>
    <w:rsid w:val="009406EA"/>
    <w:rsid w:val="00940E5E"/>
    <w:rsid w:val="00941462"/>
    <w:rsid w:val="00942686"/>
    <w:rsid w:val="00943F88"/>
    <w:rsid w:val="009450B3"/>
    <w:rsid w:val="0094558A"/>
    <w:rsid w:val="009460EA"/>
    <w:rsid w:val="009513AE"/>
    <w:rsid w:val="0095452B"/>
    <w:rsid w:val="00954CF5"/>
    <w:rsid w:val="00960F8C"/>
    <w:rsid w:val="00963AA1"/>
    <w:rsid w:val="009668F9"/>
    <w:rsid w:val="00966C1B"/>
    <w:rsid w:val="009705CE"/>
    <w:rsid w:val="00972516"/>
    <w:rsid w:val="0097471C"/>
    <w:rsid w:val="00974CBE"/>
    <w:rsid w:val="00975BFE"/>
    <w:rsid w:val="00975D31"/>
    <w:rsid w:val="00975EEF"/>
    <w:rsid w:val="00976663"/>
    <w:rsid w:val="00982217"/>
    <w:rsid w:val="00984386"/>
    <w:rsid w:val="0098478E"/>
    <w:rsid w:val="009849CB"/>
    <w:rsid w:val="00984AA7"/>
    <w:rsid w:val="00984BBD"/>
    <w:rsid w:val="00984EDF"/>
    <w:rsid w:val="009851D2"/>
    <w:rsid w:val="009908D5"/>
    <w:rsid w:val="0099096B"/>
    <w:rsid w:val="00991752"/>
    <w:rsid w:val="009917D3"/>
    <w:rsid w:val="00991CE6"/>
    <w:rsid w:val="0099232D"/>
    <w:rsid w:val="00993EA5"/>
    <w:rsid w:val="009954FD"/>
    <w:rsid w:val="00995CF0"/>
    <w:rsid w:val="00996AF5"/>
    <w:rsid w:val="00996D3A"/>
    <w:rsid w:val="00997604"/>
    <w:rsid w:val="009A08AF"/>
    <w:rsid w:val="009A1517"/>
    <w:rsid w:val="009A23CD"/>
    <w:rsid w:val="009A587B"/>
    <w:rsid w:val="009A59DE"/>
    <w:rsid w:val="009A6D8A"/>
    <w:rsid w:val="009B09D8"/>
    <w:rsid w:val="009B390E"/>
    <w:rsid w:val="009B417C"/>
    <w:rsid w:val="009B4562"/>
    <w:rsid w:val="009B5EB1"/>
    <w:rsid w:val="009B5FCD"/>
    <w:rsid w:val="009C04E6"/>
    <w:rsid w:val="009C1B5C"/>
    <w:rsid w:val="009C670E"/>
    <w:rsid w:val="009C7848"/>
    <w:rsid w:val="009D77B4"/>
    <w:rsid w:val="009E0FAC"/>
    <w:rsid w:val="009E0FDF"/>
    <w:rsid w:val="009E1B5F"/>
    <w:rsid w:val="009E35CB"/>
    <w:rsid w:val="009E3FD3"/>
    <w:rsid w:val="009E3FF8"/>
    <w:rsid w:val="009E4B96"/>
    <w:rsid w:val="009E4C2A"/>
    <w:rsid w:val="009E66C9"/>
    <w:rsid w:val="009E7D84"/>
    <w:rsid w:val="009F1FCB"/>
    <w:rsid w:val="009F2155"/>
    <w:rsid w:val="009F4816"/>
    <w:rsid w:val="009F74D6"/>
    <w:rsid w:val="009F78C4"/>
    <w:rsid w:val="009F7AA5"/>
    <w:rsid w:val="009F7E15"/>
    <w:rsid w:val="00A00A23"/>
    <w:rsid w:val="00A00D6A"/>
    <w:rsid w:val="00A0502D"/>
    <w:rsid w:val="00A0552C"/>
    <w:rsid w:val="00A06131"/>
    <w:rsid w:val="00A065AD"/>
    <w:rsid w:val="00A072A0"/>
    <w:rsid w:val="00A12B1D"/>
    <w:rsid w:val="00A1574E"/>
    <w:rsid w:val="00A16B88"/>
    <w:rsid w:val="00A234BA"/>
    <w:rsid w:val="00A245D1"/>
    <w:rsid w:val="00A24C3C"/>
    <w:rsid w:val="00A2731D"/>
    <w:rsid w:val="00A318B6"/>
    <w:rsid w:val="00A332A1"/>
    <w:rsid w:val="00A33E19"/>
    <w:rsid w:val="00A34784"/>
    <w:rsid w:val="00A35CFD"/>
    <w:rsid w:val="00A35F1A"/>
    <w:rsid w:val="00A37682"/>
    <w:rsid w:val="00A37EAA"/>
    <w:rsid w:val="00A415EE"/>
    <w:rsid w:val="00A42DD7"/>
    <w:rsid w:val="00A43E12"/>
    <w:rsid w:val="00A451E3"/>
    <w:rsid w:val="00A45636"/>
    <w:rsid w:val="00A4719B"/>
    <w:rsid w:val="00A513A3"/>
    <w:rsid w:val="00A55CDC"/>
    <w:rsid w:val="00A567E4"/>
    <w:rsid w:val="00A56CE4"/>
    <w:rsid w:val="00A60A4B"/>
    <w:rsid w:val="00A61C59"/>
    <w:rsid w:val="00A61F27"/>
    <w:rsid w:val="00A61FBF"/>
    <w:rsid w:val="00A64A16"/>
    <w:rsid w:val="00A70765"/>
    <w:rsid w:val="00A717BC"/>
    <w:rsid w:val="00A7263F"/>
    <w:rsid w:val="00A73786"/>
    <w:rsid w:val="00A73B2D"/>
    <w:rsid w:val="00A74F4A"/>
    <w:rsid w:val="00A755A9"/>
    <w:rsid w:val="00A75A07"/>
    <w:rsid w:val="00A772B3"/>
    <w:rsid w:val="00A77D19"/>
    <w:rsid w:val="00A81638"/>
    <w:rsid w:val="00A84DD9"/>
    <w:rsid w:val="00A84EDA"/>
    <w:rsid w:val="00A870E6"/>
    <w:rsid w:val="00A91592"/>
    <w:rsid w:val="00A91794"/>
    <w:rsid w:val="00A94C6A"/>
    <w:rsid w:val="00AA11B3"/>
    <w:rsid w:val="00AA3EA9"/>
    <w:rsid w:val="00AA5493"/>
    <w:rsid w:val="00AA58AF"/>
    <w:rsid w:val="00AA5FAC"/>
    <w:rsid w:val="00AA72AD"/>
    <w:rsid w:val="00AB123C"/>
    <w:rsid w:val="00AB3A8A"/>
    <w:rsid w:val="00AB3BF6"/>
    <w:rsid w:val="00AB6AB8"/>
    <w:rsid w:val="00AB6BB3"/>
    <w:rsid w:val="00AB7EE1"/>
    <w:rsid w:val="00AC2215"/>
    <w:rsid w:val="00AC3278"/>
    <w:rsid w:val="00AC4953"/>
    <w:rsid w:val="00AC4BA1"/>
    <w:rsid w:val="00AC54ED"/>
    <w:rsid w:val="00AC6F5B"/>
    <w:rsid w:val="00AC7A24"/>
    <w:rsid w:val="00AD2206"/>
    <w:rsid w:val="00AD26FE"/>
    <w:rsid w:val="00AD3624"/>
    <w:rsid w:val="00AE1A8A"/>
    <w:rsid w:val="00AE29C2"/>
    <w:rsid w:val="00AE2DD4"/>
    <w:rsid w:val="00AE3801"/>
    <w:rsid w:val="00AE3C3B"/>
    <w:rsid w:val="00AE7F84"/>
    <w:rsid w:val="00AF1D56"/>
    <w:rsid w:val="00AF2D4B"/>
    <w:rsid w:val="00AF30FA"/>
    <w:rsid w:val="00AF3E50"/>
    <w:rsid w:val="00AF56F5"/>
    <w:rsid w:val="00B000EF"/>
    <w:rsid w:val="00B00423"/>
    <w:rsid w:val="00B01FDC"/>
    <w:rsid w:val="00B02FF9"/>
    <w:rsid w:val="00B07E9B"/>
    <w:rsid w:val="00B10A4D"/>
    <w:rsid w:val="00B10F67"/>
    <w:rsid w:val="00B11085"/>
    <w:rsid w:val="00B12B62"/>
    <w:rsid w:val="00B1327A"/>
    <w:rsid w:val="00B13A82"/>
    <w:rsid w:val="00B14B51"/>
    <w:rsid w:val="00B153A4"/>
    <w:rsid w:val="00B160C0"/>
    <w:rsid w:val="00B17CAE"/>
    <w:rsid w:val="00B21798"/>
    <w:rsid w:val="00B219BC"/>
    <w:rsid w:val="00B222C3"/>
    <w:rsid w:val="00B224BF"/>
    <w:rsid w:val="00B22523"/>
    <w:rsid w:val="00B22D6B"/>
    <w:rsid w:val="00B23C0D"/>
    <w:rsid w:val="00B25EBB"/>
    <w:rsid w:val="00B27EE2"/>
    <w:rsid w:val="00B31DDB"/>
    <w:rsid w:val="00B328FF"/>
    <w:rsid w:val="00B32A1F"/>
    <w:rsid w:val="00B34E88"/>
    <w:rsid w:val="00B35424"/>
    <w:rsid w:val="00B365CF"/>
    <w:rsid w:val="00B36C8A"/>
    <w:rsid w:val="00B41435"/>
    <w:rsid w:val="00B42003"/>
    <w:rsid w:val="00B420DD"/>
    <w:rsid w:val="00B43029"/>
    <w:rsid w:val="00B460B1"/>
    <w:rsid w:val="00B46124"/>
    <w:rsid w:val="00B47B12"/>
    <w:rsid w:val="00B51CF7"/>
    <w:rsid w:val="00B522AC"/>
    <w:rsid w:val="00B5308E"/>
    <w:rsid w:val="00B5442F"/>
    <w:rsid w:val="00B54841"/>
    <w:rsid w:val="00B55806"/>
    <w:rsid w:val="00B55A37"/>
    <w:rsid w:val="00B55C67"/>
    <w:rsid w:val="00B56795"/>
    <w:rsid w:val="00B56F98"/>
    <w:rsid w:val="00B608F2"/>
    <w:rsid w:val="00B60C75"/>
    <w:rsid w:val="00B61C04"/>
    <w:rsid w:val="00B622FE"/>
    <w:rsid w:val="00B65BEC"/>
    <w:rsid w:val="00B675B2"/>
    <w:rsid w:val="00B677D4"/>
    <w:rsid w:val="00B72185"/>
    <w:rsid w:val="00B752CF"/>
    <w:rsid w:val="00B76500"/>
    <w:rsid w:val="00B801EF"/>
    <w:rsid w:val="00B80AE4"/>
    <w:rsid w:val="00B81B30"/>
    <w:rsid w:val="00B81F0A"/>
    <w:rsid w:val="00B82578"/>
    <w:rsid w:val="00B83B80"/>
    <w:rsid w:val="00B84231"/>
    <w:rsid w:val="00B85F15"/>
    <w:rsid w:val="00B86225"/>
    <w:rsid w:val="00B871DC"/>
    <w:rsid w:val="00B91060"/>
    <w:rsid w:val="00B92A75"/>
    <w:rsid w:val="00B93813"/>
    <w:rsid w:val="00B93EBE"/>
    <w:rsid w:val="00B9481E"/>
    <w:rsid w:val="00BA0D55"/>
    <w:rsid w:val="00BA15E4"/>
    <w:rsid w:val="00BA1F52"/>
    <w:rsid w:val="00BA267A"/>
    <w:rsid w:val="00BA2800"/>
    <w:rsid w:val="00BA2A38"/>
    <w:rsid w:val="00BA3024"/>
    <w:rsid w:val="00BA3838"/>
    <w:rsid w:val="00BA6F74"/>
    <w:rsid w:val="00BB2E04"/>
    <w:rsid w:val="00BB3887"/>
    <w:rsid w:val="00BB44AF"/>
    <w:rsid w:val="00BB7E19"/>
    <w:rsid w:val="00BC0E65"/>
    <w:rsid w:val="00BC1A41"/>
    <w:rsid w:val="00BC27B2"/>
    <w:rsid w:val="00BC632B"/>
    <w:rsid w:val="00BC64F4"/>
    <w:rsid w:val="00BC66E4"/>
    <w:rsid w:val="00BD07B7"/>
    <w:rsid w:val="00BD0C6A"/>
    <w:rsid w:val="00BD2891"/>
    <w:rsid w:val="00BD3D09"/>
    <w:rsid w:val="00BD5AB7"/>
    <w:rsid w:val="00BD6449"/>
    <w:rsid w:val="00BE2465"/>
    <w:rsid w:val="00BE2EC9"/>
    <w:rsid w:val="00BE3355"/>
    <w:rsid w:val="00BE39AC"/>
    <w:rsid w:val="00BE3E10"/>
    <w:rsid w:val="00BE583C"/>
    <w:rsid w:val="00BE66CE"/>
    <w:rsid w:val="00BE690A"/>
    <w:rsid w:val="00BE7CDA"/>
    <w:rsid w:val="00BF1ABF"/>
    <w:rsid w:val="00BF1F5C"/>
    <w:rsid w:val="00BF6113"/>
    <w:rsid w:val="00C0034C"/>
    <w:rsid w:val="00C008AE"/>
    <w:rsid w:val="00C00AF9"/>
    <w:rsid w:val="00C03ABD"/>
    <w:rsid w:val="00C064A9"/>
    <w:rsid w:val="00C0776C"/>
    <w:rsid w:val="00C07D2C"/>
    <w:rsid w:val="00C110DA"/>
    <w:rsid w:val="00C1425A"/>
    <w:rsid w:val="00C142C2"/>
    <w:rsid w:val="00C149BD"/>
    <w:rsid w:val="00C1553A"/>
    <w:rsid w:val="00C17554"/>
    <w:rsid w:val="00C20D42"/>
    <w:rsid w:val="00C21F4F"/>
    <w:rsid w:val="00C226BE"/>
    <w:rsid w:val="00C24301"/>
    <w:rsid w:val="00C25EF7"/>
    <w:rsid w:val="00C27765"/>
    <w:rsid w:val="00C27B0B"/>
    <w:rsid w:val="00C31A74"/>
    <w:rsid w:val="00C32555"/>
    <w:rsid w:val="00C338D7"/>
    <w:rsid w:val="00C359BE"/>
    <w:rsid w:val="00C362C2"/>
    <w:rsid w:val="00C37EDD"/>
    <w:rsid w:val="00C4044C"/>
    <w:rsid w:val="00C41E74"/>
    <w:rsid w:val="00C42A4D"/>
    <w:rsid w:val="00C43C23"/>
    <w:rsid w:val="00C4557A"/>
    <w:rsid w:val="00C45592"/>
    <w:rsid w:val="00C50A4C"/>
    <w:rsid w:val="00C51B4E"/>
    <w:rsid w:val="00C520C4"/>
    <w:rsid w:val="00C5373F"/>
    <w:rsid w:val="00C54E54"/>
    <w:rsid w:val="00C554C7"/>
    <w:rsid w:val="00C610FE"/>
    <w:rsid w:val="00C63768"/>
    <w:rsid w:val="00C655C8"/>
    <w:rsid w:val="00C660AC"/>
    <w:rsid w:val="00C6632F"/>
    <w:rsid w:val="00C67BF3"/>
    <w:rsid w:val="00C7035F"/>
    <w:rsid w:val="00C71023"/>
    <w:rsid w:val="00C74095"/>
    <w:rsid w:val="00C77083"/>
    <w:rsid w:val="00C82CFA"/>
    <w:rsid w:val="00C82E5E"/>
    <w:rsid w:val="00C82E93"/>
    <w:rsid w:val="00C84F88"/>
    <w:rsid w:val="00C85320"/>
    <w:rsid w:val="00C85AEF"/>
    <w:rsid w:val="00C87C52"/>
    <w:rsid w:val="00C92BDA"/>
    <w:rsid w:val="00C94C3D"/>
    <w:rsid w:val="00C96F88"/>
    <w:rsid w:val="00C97025"/>
    <w:rsid w:val="00C977BC"/>
    <w:rsid w:val="00CA4894"/>
    <w:rsid w:val="00CA4AEA"/>
    <w:rsid w:val="00CA701A"/>
    <w:rsid w:val="00CB009B"/>
    <w:rsid w:val="00CB0367"/>
    <w:rsid w:val="00CB37C2"/>
    <w:rsid w:val="00CB548E"/>
    <w:rsid w:val="00CB54DD"/>
    <w:rsid w:val="00CB672A"/>
    <w:rsid w:val="00CB709E"/>
    <w:rsid w:val="00CB7728"/>
    <w:rsid w:val="00CC031A"/>
    <w:rsid w:val="00CC035A"/>
    <w:rsid w:val="00CC0CC3"/>
    <w:rsid w:val="00CC11E0"/>
    <w:rsid w:val="00CC1B7D"/>
    <w:rsid w:val="00CC1F4C"/>
    <w:rsid w:val="00CD0354"/>
    <w:rsid w:val="00CD0C82"/>
    <w:rsid w:val="00CD1271"/>
    <w:rsid w:val="00CD18AB"/>
    <w:rsid w:val="00CD2550"/>
    <w:rsid w:val="00CD2556"/>
    <w:rsid w:val="00CD2BF0"/>
    <w:rsid w:val="00CD3A4A"/>
    <w:rsid w:val="00CD4B61"/>
    <w:rsid w:val="00CD53C0"/>
    <w:rsid w:val="00CD6BCC"/>
    <w:rsid w:val="00CE3E5C"/>
    <w:rsid w:val="00CE6C1D"/>
    <w:rsid w:val="00CE757D"/>
    <w:rsid w:val="00CE75B8"/>
    <w:rsid w:val="00CF0C66"/>
    <w:rsid w:val="00CF7487"/>
    <w:rsid w:val="00D02D2B"/>
    <w:rsid w:val="00D052B3"/>
    <w:rsid w:val="00D05674"/>
    <w:rsid w:val="00D05C29"/>
    <w:rsid w:val="00D07B9C"/>
    <w:rsid w:val="00D107A3"/>
    <w:rsid w:val="00D10EBA"/>
    <w:rsid w:val="00D116CC"/>
    <w:rsid w:val="00D11D50"/>
    <w:rsid w:val="00D13F38"/>
    <w:rsid w:val="00D14AB5"/>
    <w:rsid w:val="00D15046"/>
    <w:rsid w:val="00D15E13"/>
    <w:rsid w:val="00D16326"/>
    <w:rsid w:val="00D16DE8"/>
    <w:rsid w:val="00D205E7"/>
    <w:rsid w:val="00D2093A"/>
    <w:rsid w:val="00D20AF7"/>
    <w:rsid w:val="00D20CD2"/>
    <w:rsid w:val="00D20E9C"/>
    <w:rsid w:val="00D21205"/>
    <w:rsid w:val="00D2150A"/>
    <w:rsid w:val="00D21678"/>
    <w:rsid w:val="00D233F1"/>
    <w:rsid w:val="00D24A96"/>
    <w:rsid w:val="00D2581C"/>
    <w:rsid w:val="00D259CF"/>
    <w:rsid w:val="00D25FC1"/>
    <w:rsid w:val="00D263D4"/>
    <w:rsid w:val="00D27512"/>
    <w:rsid w:val="00D3029B"/>
    <w:rsid w:val="00D30673"/>
    <w:rsid w:val="00D30F17"/>
    <w:rsid w:val="00D3191F"/>
    <w:rsid w:val="00D329CE"/>
    <w:rsid w:val="00D4238F"/>
    <w:rsid w:val="00D42EC5"/>
    <w:rsid w:val="00D445ED"/>
    <w:rsid w:val="00D44946"/>
    <w:rsid w:val="00D44BE8"/>
    <w:rsid w:val="00D456CA"/>
    <w:rsid w:val="00D458B8"/>
    <w:rsid w:val="00D45E3E"/>
    <w:rsid w:val="00D50ED8"/>
    <w:rsid w:val="00D51746"/>
    <w:rsid w:val="00D51A70"/>
    <w:rsid w:val="00D53F2D"/>
    <w:rsid w:val="00D573A4"/>
    <w:rsid w:val="00D57F15"/>
    <w:rsid w:val="00D60200"/>
    <w:rsid w:val="00D60C6F"/>
    <w:rsid w:val="00D6110B"/>
    <w:rsid w:val="00D62FE6"/>
    <w:rsid w:val="00D63310"/>
    <w:rsid w:val="00D642BB"/>
    <w:rsid w:val="00D70D08"/>
    <w:rsid w:val="00D71EF1"/>
    <w:rsid w:val="00D7214D"/>
    <w:rsid w:val="00D7251F"/>
    <w:rsid w:val="00D7464D"/>
    <w:rsid w:val="00D74A66"/>
    <w:rsid w:val="00D75105"/>
    <w:rsid w:val="00D75B36"/>
    <w:rsid w:val="00D77F2B"/>
    <w:rsid w:val="00D80282"/>
    <w:rsid w:val="00D8133D"/>
    <w:rsid w:val="00D83D90"/>
    <w:rsid w:val="00D83F19"/>
    <w:rsid w:val="00D850EA"/>
    <w:rsid w:val="00D853F1"/>
    <w:rsid w:val="00D87C52"/>
    <w:rsid w:val="00D87CFA"/>
    <w:rsid w:val="00D9076D"/>
    <w:rsid w:val="00D9104B"/>
    <w:rsid w:val="00D9158E"/>
    <w:rsid w:val="00D91811"/>
    <w:rsid w:val="00D9187A"/>
    <w:rsid w:val="00D92829"/>
    <w:rsid w:val="00D92D91"/>
    <w:rsid w:val="00D937F8"/>
    <w:rsid w:val="00D94938"/>
    <w:rsid w:val="00DA07D7"/>
    <w:rsid w:val="00DA0D09"/>
    <w:rsid w:val="00DA0E73"/>
    <w:rsid w:val="00DA1798"/>
    <w:rsid w:val="00DA3A73"/>
    <w:rsid w:val="00DA3F12"/>
    <w:rsid w:val="00DB048A"/>
    <w:rsid w:val="00DB289F"/>
    <w:rsid w:val="00DB5151"/>
    <w:rsid w:val="00DB6E9E"/>
    <w:rsid w:val="00DB6FC5"/>
    <w:rsid w:val="00DB7B43"/>
    <w:rsid w:val="00DC1B46"/>
    <w:rsid w:val="00DC649B"/>
    <w:rsid w:val="00DC6C09"/>
    <w:rsid w:val="00DC7145"/>
    <w:rsid w:val="00DC7356"/>
    <w:rsid w:val="00DD2803"/>
    <w:rsid w:val="00DD4286"/>
    <w:rsid w:val="00DD6C17"/>
    <w:rsid w:val="00DD6C23"/>
    <w:rsid w:val="00DD71A8"/>
    <w:rsid w:val="00DD7E8F"/>
    <w:rsid w:val="00DE19CF"/>
    <w:rsid w:val="00DE1D68"/>
    <w:rsid w:val="00DE34DC"/>
    <w:rsid w:val="00DE3A38"/>
    <w:rsid w:val="00DE69F7"/>
    <w:rsid w:val="00DE6F89"/>
    <w:rsid w:val="00DF0565"/>
    <w:rsid w:val="00DF0BC8"/>
    <w:rsid w:val="00DF3093"/>
    <w:rsid w:val="00DF352E"/>
    <w:rsid w:val="00DF368F"/>
    <w:rsid w:val="00DF4A00"/>
    <w:rsid w:val="00E00897"/>
    <w:rsid w:val="00E00F32"/>
    <w:rsid w:val="00E02F2E"/>
    <w:rsid w:val="00E030AC"/>
    <w:rsid w:val="00E03BC7"/>
    <w:rsid w:val="00E04256"/>
    <w:rsid w:val="00E06B72"/>
    <w:rsid w:val="00E07B61"/>
    <w:rsid w:val="00E1015F"/>
    <w:rsid w:val="00E128B3"/>
    <w:rsid w:val="00E15231"/>
    <w:rsid w:val="00E16AEC"/>
    <w:rsid w:val="00E170D2"/>
    <w:rsid w:val="00E177EB"/>
    <w:rsid w:val="00E204C8"/>
    <w:rsid w:val="00E20EE0"/>
    <w:rsid w:val="00E22065"/>
    <w:rsid w:val="00E226F2"/>
    <w:rsid w:val="00E2298A"/>
    <w:rsid w:val="00E23043"/>
    <w:rsid w:val="00E267BA"/>
    <w:rsid w:val="00E27DCC"/>
    <w:rsid w:val="00E30492"/>
    <w:rsid w:val="00E335A6"/>
    <w:rsid w:val="00E34ABE"/>
    <w:rsid w:val="00E3523D"/>
    <w:rsid w:val="00E359A3"/>
    <w:rsid w:val="00E40D79"/>
    <w:rsid w:val="00E4222B"/>
    <w:rsid w:val="00E452F3"/>
    <w:rsid w:val="00E46878"/>
    <w:rsid w:val="00E53891"/>
    <w:rsid w:val="00E538EB"/>
    <w:rsid w:val="00E5464A"/>
    <w:rsid w:val="00E54B23"/>
    <w:rsid w:val="00E55B30"/>
    <w:rsid w:val="00E579C1"/>
    <w:rsid w:val="00E57BB8"/>
    <w:rsid w:val="00E63A75"/>
    <w:rsid w:val="00E642B8"/>
    <w:rsid w:val="00E648EF"/>
    <w:rsid w:val="00E64D44"/>
    <w:rsid w:val="00E65343"/>
    <w:rsid w:val="00E6572F"/>
    <w:rsid w:val="00E65DE7"/>
    <w:rsid w:val="00E66EFF"/>
    <w:rsid w:val="00E674A1"/>
    <w:rsid w:val="00E708CC"/>
    <w:rsid w:val="00E70A2D"/>
    <w:rsid w:val="00E715B1"/>
    <w:rsid w:val="00E72FBA"/>
    <w:rsid w:val="00E7419E"/>
    <w:rsid w:val="00E75CC5"/>
    <w:rsid w:val="00E77915"/>
    <w:rsid w:val="00E80498"/>
    <w:rsid w:val="00E83D5A"/>
    <w:rsid w:val="00E855B1"/>
    <w:rsid w:val="00E85AAF"/>
    <w:rsid w:val="00E86109"/>
    <w:rsid w:val="00E86D5C"/>
    <w:rsid w:val="00E86FA7"/>
    <w:rsid w:val="00E871A9"/>
    <w:rsid w:val="00E90CD1"/>
    <w:rsid w:val="00E91E92"/>
    <w:rsid w:val="00E91E95"/>
    <w:rsid w:val="00E9295E"/>
    <w:rsid w:val="00E92A06"/>
    <w:rsid w:val="00E940AF"/>
    <w:rsid w:val="00E94FF0"/>
    <w:rsid w:val="00E96963"/>
    <w:rsid w:val="00E9760E"/>
    <w:rsid w:val="00EA21E6"/>
    <w:rsid w:val="00EA37C8"/>
    <w:rsid w:val="00EA7760"/>
    <w:rsid w:val="00EB096C"/>
    <w:rsid w:val="00EB4515"/>
    <w:rsid w:val="00EB6BED"/>
    <w:rsid w:val="00EB7C05"/>
    <w:rsid w:val="00EC0313"/>
    <w:rsid w:val="00EC51DF"/>
    <w:rsid w:val="00EC6E48"/>
    <w:rsid w:val="00ED087E"/>
    <w:rsid w:val="00ED1332"/>
    <w:rsid w:val="00ED4197"/>
    <w:rsid w:val="00ED4CC8"/>
    <w:rsid w:val="00ED5365"/>
    <w:rsid w:val="00ED7D84"/>
    <w:rsid w:val="00EE035F"/>
    <w:rsid w:val="00EE04C8"/>
    <w:rsid w:val="00EE04E9"/>
    <w:rsid w:val="00EE15D5"/>
    <w:rsid w:val="00EE21A0"/>
    <w:rsid w:val="00EE2D3F"/>
    <w:rsid w:val="00EE50C1"/>
    <w:rsid w:val="00EE5FE7"/>
    <w:rsid w:val="00EE679E"/>
    <w:rsid w:val="00EE6C00"/>
    <w:rsid w:val="00EF02A8"/>
    <w:rsid w:val="00EF0437"/>
    <w:rsid w:val="00EF1233"/>
    <w:rsid w:val="00EF13E4"/>
    <w:rsid w:val="00EF4C95"/>
    <w:rsid w:val="00EF5B38"/>
    <w:rsid w:val="00EF5F25"/>
    <w:rsid w:val="00EF66CA"/>
    <w:rsid w:val="00EF6C61"/>
    <w:rsid w:val="00EF7518"/>
    <w:rsid w:val="00EF77AF"/>
    <w:rsid w:val="00F0147E"/>
    <w:rsid w:val="00F028A2"/>
    <w:rsid w:val="00F03353"/>
    <w:rsid w:val="00F04C48"/>
    <w:rsid w:val="00F050D7"/>
    <w:rsid w:val="00F062FC"/>
    <w:rsid w:val="00F07653"/>
    <w:rsid w:val="00F07A89"/>
    <w:rsid w:val="00F10077"/>
    <w:rsid w:val="00F10876"/>
    <w:rsid w:val="00F1107B"/>
    <w:rsid w:val="00F121F3"/>
    <w:rsid w:val="00F127D2"/>
    <w:rsid w:val="00F12AA7"/>
    <w:rsid w:val="00F13C57"/>
    <w:rsid w:val="00F13CE5"/>
    <w:rsid w:val="00F14859"/>
    <w:rsid w:val="00F14D0B"/>
    <w:rsid w:val="00F156BE"/>
    <w:rsid w:val="00F17D86"/>
    <w:rsid w:val="00F213C2"/>
    <w:rsid w:val="00F24076"/>
    <w:rsid w:val="00F24D40"/>
    <w:rsid w:val="00F24D42"/>
    <w:rsid w:val="00F301BC"/>
    <w:rsid w:val="00F3243E"/>
    <w:rsid w:val="00F35FB1"/>
    <w:rsid w:val="00F36805"/>
    <w:rsid w:val="00F3788B"/>
    <w:rsid w:val="00F433BB"/>
    <w:rsid w:val="00F44A55"/>
    <w:rsid w:val="00F471B4"/>
    <w:rsid w:val="00F47499"/>
    <w:rsid w:val="00F50BE3"/>
    <w:rsid w:val="00F51B07"/>
    <w:rsid w:val="00F52749"/>
    <w:rsid w:val="00F52F51"/>
    <w:rsid w:val="00F53516"/>
    <w:rsid w:val="00F53D66"/>
    <w:rsid w:val="00F553BF"/>
    <w:rsid w:val="00F57F29"/>
    <w:rsid w:val="00F62659"/>
    <w:rsid w:val="00F62D45"/>
    <w:rsid w:val="00F6404B"/>
    <w:rsid w:val="00F64360"/>
    <w:rsid w:val="00F665D1"/>
    <w:rsid w:val="00F66763"/>
    <w:rsid w:val="00F673E9"/>
    <w:rsid w:val="00F675FC"/>
    <w:rsid w:val="00F70495"/>
    <w:rsid w:val="00F70AFC"/>
    <w:rsid w:val="00F77381"/>
    <w:rsid w:val="00F8122E"/>
    <w:rsid w:val="00F81B70"/>
    <w:rsid w:val="00F82579"/>
    <w:rsid w:val="00F85638"/>
    <w:rsid w:val="00F85A9A"/>
    <w:rsid w:val="00F86B0C"/>
    <w:rsid w:val="00F9211F"/>
    <w:rsid w:val="00F925D1"/>
    <w:rsid w:val="00F92C99"/>
    <w:rsid w:val="00F93785"/>
    <w:rsid w:val="00FA2186"/>
    <w:rsid w:val="00FA2794"/>
    <w:rsid w:val="00FA2A90"/>
    <w:rsid w:val="00FA2B6A"/>
    <w:rsid w:val="00FA2B93"/>
    <w:rsid w:val="00FA5731"/>
    <w:rsid w:val="00FA6403"/>
    <w:rsid w:val="00FB020E"/>
    <w:rsid w:val="00FB0B0A"/>
    <w:rsid w:val="00FB1DB7"/>
    <w:rsid w:val="00FB37FB"/>
    <w:rsid w:val="00FB3A03"/>
    <w:rsid w:val="00FB3FE9"/>
    <w:rsid w:val="00FB51F0"/>
    <w:rsid w:val="00FB5ECE"/>
    <w:rsid w:val="00FC1597"/>
    <w:rsid w:val="00FC1A58"/>
    <w:rsid w:val="00FC1BE4"/>
    <w:rsid w:val="00FC1FBC"/>
    <w:rsid w:val="00FC38A7"/>
    <w:rsid w:val="00FC39C6"/>
    <w:rsid w:val="00FC4A4B"/>
    <w:rsid w:val="00FC5F13"/>
    <w:rsid w:val="00FC7E89"/>
    <w:rsid w:val="00FD0873"/>
    <w:rsid w:val="00FD09D9"/>
    <w:rsid w:val="00FD1A4D"/>
    <w:rsid w:val="00FD2AAC"/>
    <w:rsid w:val="00FD2BA6"/>
    <w:rsid w:val="00FD43CF"/>
    <w:rsid w:val="00FD450B"/>
    <w:rsid w:val="00FD46C1"/>
    <w:rsid w:val="00FD5F00"/>
    <w:rsid w:val="00FE01C8"/>
    <w:rsid w:val="00FE1DEF"/>
    <w:rsid w:val="00FE268B"/>
    <w:rsid w:val="00FE42C6"/>
    <w:rsid w:val="00FE6411"/>
    <w:rsid w:val="00FE7134"/>
    <w:rsid w:val="00FF2223"/>
    <w:rsid w:val="00FF2FDC"/>
    <w:rsid w:val="00FF6D18"/>
    <w:rsid w:val="26E74F6B"/>
    <w:rsid w:val="2DAEA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FE41E"/>
  <w15:docId w15:val="{22506A5C-5630-4269-B434-E338233F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588"/>
  </w:style>
  <w:style w:type="paragraph" w:styleId="Heading1">
    <w:name w:val="heading 1"/>
    <w:basedOn w:val="Normal"/>
    <w:next w:val="Normal"/>
    <w:link w:val="Heading1Char"/>
    <w:uiPriority w:val="9"/>
    <w:qFormat/>
    <w:rsid w:val="002F358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588"/>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2A34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5817"/>
    <w:pPr>
      <w:spacing w:after="0" w:line="240" w:lineRule="auto"/>
    </w:pPr>
  </w:style>
  <w:style w:type="character" w:customStyle="1" w:styleId="Heading1Char">
    <w:name w:val="Heading 1 Char"/>
    <w:basedOn w:val="DefaultParagraphFont"/>
    <w:link w:val="Heading1"/>
    <w:uiPriority w:val="9"/>
    <w:rsid w:val="002F35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588"/>
    <w:rPr>
      <w:rFonts w:asciiTheme="majorHAnsi" w:eastAsiaTheme="majorEastAsia" w:hAnsiTheme="majorHAnsi" w:cstheme="majorBidi"/>
      <w:b/>
      <w:bCs/>
      <w:color w:val="4F81BD" w:themeColor="accent1"/>
      <w:sz w:val="24"/>
      <w:szCs w:val="26"/>
    </w:rPr>
  </w:style>
  <w:style w:type="paragraph" w:customStyle="1" w:styleId="TableText11">
    <w:name w:val="TableText:11"/>
    <w:basedOn w:val="Normal"/>
    <w:rsid w:val="002F3588"/>
    <w:pPr>
      <w:spacing w:before="60" w:after="60" w:line="240" w:lineRule="auto"/>
    </w:pPr>
    <w:rPr>
      <w:rFonts w:ascii="Arial" w:eastAsia="Times New Roman" w:hAnsi="Arial" w:cs="Times New Roman"/>
    </w:rPr>
  </w:style>
  <w:style w:type="character" w:styleId="CommentReference">
    <w:name w:val="annotation reference"/>
    <w:basedOn w:val="DefaultParagraphFont"/>
    <w:uiPriority w:val="99"/>
    <w:semiHidden/>
    <w:unhideWhenUsed/>
    <w:rsid w:val="00930616"/>
    <w:rPr>
      <w:sz w:val="16"/>
      <w:szCs w:val="16"/>
    </w:rPr>
  </w:style>
  <w:style w:type="paragraph" w:styleId="CommentText">
    <w:name w:val="annotation text"/>
    <w:basedOn w:val="Normal"/>
    <w:link w:val="CommentTextChar"/>
    <w:uiPriority w:val="99"/>
    <w:unhideWhenUsed/>
    <w:rsid w:val="00930616"/>
    <w:pPr>
      <w:spacing w:line="240" w:lineRule="auto"/>
    </w:pPr>
    <w:rPr>
      <w:sz w:val="20"/>
      <w:szCs w:val="20"/>
    </w:rPr>
  </w:style>
  <w:style w:type="character" w:customStyle="1" w:styleId="CommentTextChar">
    <w:name w:val="Comment Text Char"/>
    <w:basedOn w:val="DefaultParagraphFont"/>
    <w:link w:val="CommentText"/>
    <w:uiPriority w:val="99"/>
    <w:rsid w:val="00930616"/>
    <w:rPr>
      <w:sz w:val="20"/>
      <w:szCs w:val="20"/>
    </w:rPr>
  </w:style>
  <w:style w:type="paragraph" w:styleId="BalloonText">
    <w:name w:val="Balloon Text"/>
    <w:basedOn w:val="Normal"/>
    <w:link w:val="BalloonTextChar"/>
    <w:uiPriority w:val="99"/>
    <w:semiHidden/>
    <w:unhideWhenUsed/>
    <w:rsid w:val="0093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61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C7A37"/>
    <w:rPr>
      <w:b/>
      <w:bCs/>
    </w:rPr>
  </w:style>
  <w:style w:type="character" w:customStyle="1" w:styleId="CommentSubjectChar">
    <w:name w:val="Comment Subject Char"/>
    <w:basedOn w:val="CommentTextChar"/>
    <w:link w:val="CommentSubject"/>
    <w:uiPriority w:val="99"/>
    <w:semiHidden/>
    <w:rsid w:val="003C7A37"/>
    <w:rPr>
      <w:b/>
      <w:bCs/>
      <w:sz w:val="20"/>
      <w:szCs w:val="20"/>
    </w:rPr>
  </w:style>
  <w:style w:type="paragraph" w:styleId="ListParagraph">
    <w:name w:val="List Paragraph"/>
    <w:basedOn w:val="Normal"/>
    <w:uiPriority w:val="34"/>
    <w:qFormat/>
    <w:rsid w:val="00ED1332"/>
    <w:pPr>
      <w:ind w:left="720"/>
      <w:contextualSpacing/>
    </w:pPr>
  </w:style>
  <w:style w:type="character" w:customStyle="1" w:styleId="tgc">
    <w:name w:val="_tgc"/>
    <w:basedOn w:val="DefaultParagraphFont"/>
    <w:rsid w:val="00ED1332"/>
  </w:style>
  <w:style w:type="table" w:styleId="TableGrid">
    <w:name w:val="Table Grid"/>
    <w:basedOn w:val="TableNormal"/>
    <w:uiPriority w:val="59"/>
    <w:rsid w:val="007B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25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64149B"/>
    <w:pPr>
      <w:numPr>
        <w:numId w:val="0"/>
      </w:numPr>
      <w:outlineLvl w:val="9"/>
    </w:pPr>
    <w:rPr>
      <w:lang w:eastAsia="ja-JP"/>
    </w:rPr>
  </w:style>
  <w:style w:type="paragraph" w:styleId="TOC1">
    <w:name w:val="toc 1"/>
    <w:basedOn w:val="Normal"/>
    <w:next w:val="Normal"/>
    <w:autoRedefine/>
    <w:uiPriority w:val="39"/>
    <w:unhideWhenUsed/>
    <w:rsid w:val="0064149B"/>
    <w:pPr>
      <w:spacing w:after="100"/>
    </w:pPr>
  </w:style>
  <w:style w:type="paragraph" w:styleId="TOC2">
    <w:name w:val="toc 2"/>
    <w:basedOn w:val="Normal"/>
    <w:next w:val="Normal"/>
    <w:autoRedefine/>
    <w:uiPriority w:val="39"/>
    <w:unhideWhenUsed/>
    <w:rsid w:val="0064149B"/>
    <w:pPr>
      <w:tabs>
        <w:tab w:val="left" w:pos="880"/>
        <w:tab w:val="right" w:leader="dot" w:pos="9350"/>
      </w:tabs>
      <w:spacing w:after="100"/>
      <w:ind w:left="900" w:hanging="900"/>
    </w:pPr>
  </w:style>
  <w:style w:type="paragraph" w:styleId="TOC3">
    <w:name w:val="toc 3"/>
    <w:basedOn w:val="Normal"/>
    <w:next w:val="Normal"/>
    <w:autoRedefine/>
    <w:uiPriority w:val="39"/>
    <w:unhideWhenUsed/>
    <w:rsid w:val="0064149B"/>
    <w:pPr>
      <w:spacing w:after="100"/>
      <w:ind w:left="440"/>
    </w:pPr>
  </w:style>
  <w:style w:type="character" w:styleId="Hyperlink">
    <w:name w:val="Hyperlink"/>
    <w:basedOn w:val="DefaultParagraphFont"/>
    <w:uiPriority w:val="99"/>
    <w:unhideWhenUsed/>
    <w:rsid w:val="0064149B"/>
    <w:rPr>
      <w:color w:val="0000FF" w:themeColor="hyperlink"/>
      <w:u w:val="single"/>
    </w:rPr>
  </w:style>
  <w:style w:type="paragraph" w:customStyle="1" w:styleId="Text">
    <w:name w:val="Text"/>
    <w:basedOn w:val="Normal"/>
    <w:link w:val="TextChar"/>
    <w:rsid w:val="0064149B"/>
    <w:pPr>
      <w:spacing w:after="120" w:line="240" w:lineRule="auto"/>
    </w:pPr>
    <w:rPr>
      <w:rFonts w:ascii="Arial" w:eastAsia="Times New Roman" w:hAnsi="Arial" w:cs="Times New Roman"/>
    </w:rPr>
  </w:style>
  <w:style w:type="character" w:customStyle="1" w:styleId="TextChar">
    <w:name w:val="Text Char"/>
    <w:link w:val="Text"/>
    <w:rsid w:val="0064149B"/>
    <w:rPr>
      <w:rFonts w:ascii="Arial" w:eastAsia="Times New Roman" w:hAnsi="Arial" w:cs="Times New Roman"/>
    </w:rPr>
  </w:style>
  <w:style w:type="character" w:customStyle="1" w:styleId="Heading3Char">
    <w:name w:val="Heading 3 Char"/>
    <w:basedOn w:val="DefaultParagraphFont"/>
    <w:link w:val="Heading3"/>
    <w:uiPriority w:val="9"/>
    <w:rsid w:val="002A3447"/>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9A59DE"/>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9A59DE"/>
    <w:rPr>
      <w:rFonts w:ascii="Arial" w:eastAsia="Times New Roman" w:hAnsi="Arial" w:cs="Times New Roman"/>
      <w:b/>
      <w:sz w:val="36"/>
      <w:szCs w:val="20"/>
    </w:rPr>
  </w:style>
  <w:style w:type="paragraph" w:styleId="Header">
    <w:name w:val="header"/>
    <w:basedOn w:val="Normal"/>
    <w:link w:val="HeaderChar"/>
    <w:uiPriority w:val="99"/>
    <w:unhideWhenUsed/>
    <w:rsid w:val="00CA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94"/>
  </w:style>
  <w:style w:type="paragraph" w:styleId="Footer">
    <w:name w:val="footer"/>
    <w:basedOn w:val="Normal"/>
    <w:link w:val="FooterChar"/>
    <w:uiPriority w:val="99"/>
    <w:unhideWhenUsed/>
    <w:rsid w:val="00CA4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94"/>
  </w:style>
  <w:style w:type="table" w:styleId="LightList-Accent5">
    <w:name w:val="Light List Accent 5"/>
    <w:basedOn w:val="TableNormal"/>
    <w:uiPriority w:val="61"/>
    <w:rsid w:val="00E6572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431181"/>
    <w:pPr>
      <w:spacing w:after="0" w:line="240" w:lineRule="auto"/>
    </w:pPr>
  </w:style>
  <w:style w:type="paragraph" w:styleId="Caption">
    <w:name w:val="caption"/>
    <w:basedOn w:val="Normal"/>
    <w:next w:val="Text"/>
    <w:qFormat/>
    <w:rsid w:val="001223B3"/>
    <w:pPr>
      <w:spacing w:before="120" w:after="60" w:line="240" w:lineRule="auto"/>
    </w:pPr>
    <w:rPr>
      <w:rFonts w:ascii="Arial" w:eastAsia="Times New Roman" w:hAnsi="Arial" w:cs="Times New Roman"/>
      <w:b/>
      <w:bCs/>
      <w:szCs w:val="20"/>
    </w:rPr>
  </w:style>
  <w:style w:type="paragraph" w:customStyle="1" w:styleId="TextBull">
    <w:name w:val="Text:Bull"/>
    <w:basedOn w:val="Normal"/>
    <w:rsid w:val="001223B3"/>
    <w:pPr>
      <w:numPr>
        <w:numId w:val="41"/>
      </w:numPr>
      <w:spacing w:after="120" w:line="240" w:lineRule="auto"/>
    </w:pPr>
    <w:rPr>
      <w:rFonts w:ascii="Arial" w:eastAsia="Times New Roman" w:hAnsi="Arial"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2689">
      <w:bodyDiv w:val="1"/>
      <w:marLeft w:val="0"/>
      <w:marRight w:val="0"/>
      <w:marTop w:val="0"/>
      <w:marBottom w:val="0"/>
      <w:divBdr>
        <w:top w:val="none" w:sz="0" w:space="0" w:color="auto"/>
        <w:left w:val="none" w:sz="0" w:space="0" w:color="auto"/>
        <w:bottom w:val="none" w:sz="0" w:space="0" w:color="auto"/>
        <w:right w:val="none" w:sz="0" w:space="0" w:color="auto"/>
      </w:divBdr>
    </w:div>
    <w:div w:id="51317545">
      <w:bodyDiv w:val="1"/>
      <w:marLeft w:val="0"/>
      <w:marRight w:val="0"/>
      <w:marTop w:val="0"/>
      <w:marBottom w:val="0"/>
      <w:divBdr>
        <w:top w:val="none" w:sz="0" w:space="0" w:color="auto"/>
        <w:left w:val="none" w:sz="0" w:space="0" w:color="auto"/>
        <w:bottom w:val="none" w:sz="0" w:space="0" w:color="auto"/>
        <w:right w:val="none" w:sz="0" w:space="0" w:color="auto"/>
      </w:divBdr>
    </w:div>
    <w:div w:id="80373194">
      <w:bodyDiv w:val="1"/>
      <w:marLeft w:val="0"/>
      <w:marRight w:val="0"/>
      <w:marTop w:val="0"/>
      <w:marBottom w:val="0"/>
      <w:divBdr>
        <w:top w:val="none" w:sz="0" w:space="0" w:color="auto"/>
        <w:left w:val="none" w:sz="0" w:space="0" w:color="auto"/>
        <w:bottom w:val="none" w:sz="0" w:space="0" w:color="auto"/>
        <w:right w:val="none" w:sz="0" w:space="0" w:color="auto"/>
      </w:divBdr>
    </w:div>
    <w:div w:id="140776661">
      <w:bodyDiv w:val="1"/>
      <w:marLeft w:val="0"/>
      <w:marRight w:val="0"/>
      <w:marTop w:val="0"/>
      <w:marBottom w:val="0"/>
      <w:divBdr>
        <w:top w:val="none" w:sz="0" w:space="0" w:color="auto"/>
        <w:left w:val="none" w:sz="0" w:space="0" w:color="auto"/>
        <w:bottom w:val="none" w:sz="0" w:space="0" w:color="auto"/>
        <w:right w:val="none" w:sz="0" w:space="0" w:color="auto"/>
      </w:divBdr>
    </w:div>
    <w:div w:id="161971121">
      <w:bodyDiv w:val="1"/>
      <w:marLeft w:val="0"/>
      <w:marRight w:val="0"/>
      <w:marTop w:val="0"/>
      <w:marBottom w:val="0"/>
      <w:divBdr>
        <w:top w:val="none" w:sz="0" w:space="0" w:color="auto"/>
        <w:left w:val="none" w:sz="0" w:space="0" w:color="auto"/>
        <w:bottom w:val="none" w:sz="0" w:space="0" w:color="auto"/>
        <w:right w:val="none" w:sz="0" w:space="0" w:color="auto"/>
      </w:divBdr>
    </w:div>
    <w:div w:id="179704019">
      <w:bodyDiv w:val="1"/>
      <w:marLeft w:val="0"/>
      <w:marRight w:val="0"/>
      <w:marTop w:val="0"/>
      <w:marBottom w:val="0"/>
      <w:divBdr>
        <w:top w:val="none" w:sz="0" w:space="0" w:color="auto"/>
        <w:left w:val="none" w:sz="0" w:space="0" w:color="auto"/>
        <w:bottom w:val="none" w:sz="0" w:space="0" w:color="auto"/>
        <w:right w:val="none" w:sz="0" w:space="0" w:color="auto"/>
      </w:divBdr>
    </w:div>
    <w:div w:id="235671677">
      <w:bodyDiv w:val="1"/>
      <w:marLeft w:val="0"/>
      <w:marRight w:val="0"/>
      <w:marTop w:val="0"/>
      <w:marBottom w:val="0"/>
      <w:divBdr>
        <w:top w:val="none" w:sz="0" w:space="0" w:color="auto"/>
        <w:left w:val="none" w:sz="0" w:space="0" w:color="auto"/>
        <w:bottom w:val="none" w:sz="0" w:space="0" w:color="auto"/>
        <w:right w:val="none" w:sz="0" w:space="0" w:color="auto"/>
      </w:divBdr>
    </w:div>
    <w:div w:id="253171695">
      <w:bodyDiv w:val="1"/>
      <w:marLeft w:val="0"/>
      <w:marRight w:val="0"/>
      <w:marTop w:val="0"/>
      <w:marBottom w:val="0"/>
      <w:divBdr>
        <w:top w:val="none" w:sz="0" w:space="0" w:color="auto"/>
        <w:left w:val="none" w:sz="0" w:space="0" w:color="auto"/>
        <w:bottom w:val="none" w:sz="0" w:space="0" w:color="auto"/>
        <w:right w:val="none" w:sz="0" w:space="0" w:color="auto"/>
      </w:divBdr>
    </w:div>
    <w:div w:id="306593744">
      <w:bodyDiv w:val="1"/>
      <w:marLeft w:val="0"/>
      <w:marRight w:val="0"/>
      <w:marTop w:val="0"/>
      <w:marBottom w:val="0"/>
      <w:divBdr>
        <w:top w:val="none" w:sz="0" w:space="0" w:color="auto"/>
        <w:left w:val="none" w:sz="0" w:space="0" w:color="auto"/>
        <w:bottom w:val="none" w:sz="0" w:space="0" w:color="auto"/>
        <w:right w:val="none" w:sz="0" w:space="0" w:color="auto"/>
      </w:divBdr>
    </w:div>
    <w:div w:id="557476462">
      <w:bodyDiv w:val="1"/>
      <w:marLeft w:val="0"/>
      <w:marRight w:val="0"/>
      <w:marTop w:val="0"/>
      <w:marBottom w:val="0"/>
      <w:divBdr>
        <w:top w:val="none" w:sz="0" w:space="0" w:color="auto"/>
        <w:left w:val="none" w:sz="0" w:space="0" w:color="auto"/>
        <w:bottom w:val="none" w:sz="0" w:space="0" w:color="auto"/>
        <w:right w:val="none" w:sz="0" w:space="0" w:color="auto"/>
      </w:divBdr>
    </w:div>
    <w:div w:id="582908088">
      <w:bodyDiv w:val="1"/>
      <w:marLeft w:val="0"/>
      <w:marRight w:val="0"/>
      <w:marTop w:val="0"/>
      <w:marBottom w:val="0"/>
      <w:divBdr>
        <w:top w:val="none" w:sz="0" w:space="0" w:color="auto"/>
        <w:left w:val="none" w:sz="0" w:space="0" w:color="auto"/>
        <w:bottom w:val="none" w:sz="0" w:space="0" w:color="auto"/>
        <w:right w:val="none" w:sz="0" w:space="0" w:color="auto"/>
      </w:divBdr>
    </w:div>
    <w:div w:id="596329526">
      <w:bodyDiv w:val="1"/>
      <w:marLeft w:val="0"/>
      <w:marRight w:val="0"/>
      <w:marTop w:val="0"/>
      <w:marBottom w:val="0"/>
      <w:divBdr>
        <w:top w:val="none" w:sz="0" w:space="0" w:color="auto"/>
        <w:left w:val="none" w:sz="0" w:space="0" w:color="auto"/>
        <w:bottom w:val="none" w:sz="0" w:space="0" w:color="auto"/>
        <w:right w:val="none" w:sz="0" w:space="0" w:color="auto"/>
      </w:divBdr>
    </w:div>
    <w:div w:id="604921720">
      <w:bodyDiv w:val="1"/>
      <w:marLeft w:val="0"/>
      <w:marRight w:val="0"/>
      <w:marTop w:val="0"/>
      <w:marBottom w:val="0"/>
      <w:divBdr>
        <w:top w:val="none" w:sz="0" w:space="0" w:color="auto"/>
        <w:left w:val="none" w:sz="0" w:space="0" w:color="auto"/>
        <w:bottom w:val="none" w:sz="0" w:space="0" w:color="auto"/>
        <w:right w:val="none" w:sz="0" w:space="0" w:color="auto"/>
      </w:divBdr>
    </w:div>
    <w:div w:id="674957395">
      <w:bodyDiv w:val="1"/>
      <w:marLeft w:val="0"/>
      <w:marRight w:val="0"/>
      <w:marTop w:val="0"/>
      <w:marBottom w:val="0"/>
      <w:divBdr>
        <w:top w:val="none" w:sz="0" w:space="0" w:color="auto"/>
        <w:left w:val="none" w:sz="0" w:space="0" w:color="auto"/>
        <w:bottom w:val="none" w:sz="0" w:space="0" w:color="auto"/>
        <w:right w:val="none" w:sz="0" w:space="0" w:color="auto"/>
      </w:divBdr>
    </w:div>
    <w:div w:id="678314644">
      <w:bodyDiv w:val="1"/>
      <w:marLeft w:val="0"/>
      <w:marRight w:val="0"/>
      <w:marTop w:val="0"/>
      <w:marBottom w:val="0"/>
      <w:divBdr>
        <w:top w:val="none" w:sz="0" w:space="0" w:color="auto"/>
        <w:left w:val="none" w:sz="0" w:space="0" w:color="auto"/>
        <w:bottom w:val="none" w:sz="0" w:space="0" w:color="auto"/>
        <w:right w:val="none" w:sz="0" w:space="0" w:color="auto"/>
      </w:divBdr>
    </w:div>
    <w:div w:id="714157156">
      <w:bodyDiv w:val="1"/>
      <w:marLeft w:val="0"/>
      <w:marRight w:val="0"/>
      <w:marTop w:val="0"/>
      <w:marBottom w:val="0"/>
      <w:divBdr>
        <w:top w:val="none" w:sz="0" w:space="0" w:color="auto"/>
        <w:left w:val="none" w:sz="0" w:space="0" w:color="auto"/>
        <w:bottom w:val="none" w:sz="0" w:space="0" w:color="auto"/>
        <w:right w:val="none" w:sz="0" w:space="0" w:color="auto"/>
      </w:divBdr>
    </w:div>
    <w:div w:id="813329882">
      <w:bodyDiv w:val="1"/>
      <w:marLeft w:val="0"/>
      <w:marRight w:val="0"/>
      <w:marTop w:val="0"/>
      <w:marBottom w:val="0"/>
      <w:divBdr>
        <w:top w:val="none" w:sz="0" w:space="0" w:color="auto"/>
        <w:left w:val="none" w:sz="0" w:space="0" w:color="auto"/>
        <w:bottom w:val="none" w:sz="0" w:space="0" w:color="auto"/>
        <w:right w:val="none" w:sz="0" w:space="0" w:color="auto"/>
      </w:divBdr>
    </w:div>
    <w:div w:id="816797782">
      <w:bodyDiv w:val="1"/>
      <w:marLeft w:val="0"/>
      <w:marRight w:val="0"/>
      <w:marTop w:val="0"/>
      <w:marBottom w:val="0"/>
      <w:divBdr>
        <w:top w:val="none" w:sz="0" w:space="0" w:color="auto"/>
        <w:left w:val="none" w:sz="0" w:space="0" w:color="auto"/>
        <w:bottom w:val="none" w:sz="0" w:space="0" w:color="auto"/>
        <w:right w:val="none" w:sz="0" w:space="0" w:color="auto"/>
      </w:divBdr>
    </w:div>
    <w:div w:id="826047569">
      <w:bodyDiv w:val="1"/>
      <w:marLeft w:val="0"/>
      <w:marRight w:val="0"/>
      <w:marTop w:val="0"/>
      <w:marBottom w:val="0"/>
      <w:divBdr>
        <w:top w:val="none" w:sz="0" w:space="0" w:color="auto"/>
        <w:left w:val="none" w:sz="0" w:space="0" w:color="auto"/>
        <w:bottom w:val="none" w:sz="0" w:space="0" w:color="auto"/>
        <w:right w:val="none" w:sz="0" w:space="0" w:color="auto"/>
      </w:divBdr>
    </w:div>
    <w:div w:id="838934684">
      <w:bodyDiv w:val="1"/>
      <w:marLeft w:val="0"/>
      <w:marRight w:val="0"/>
      <w:marTop w:val="0"/>
      <w:marBottom w:val="0"/>
      <w:divBdr>
        <w:top w:val="none" w:sz="0" w:space="0" w:color="auto"/>
        <w:left w:val="none" w:sz="0" w:space="0" w:color="auto"/>
        <w:bottom w:val="none" w:sz="0" w:space="0" w:color="auto"/>
        <w:right w:val="none" w:sz="0" w:space="0" w:color="auto"/>
      </w:divBdr>
    </w:div>
    <w:div w:id="898593653">
      <w:bodyDiv w:val="1"/>
      <w:marLeft w:val="0"/>
      <w:marRight w:val="0"/>
      <w:marTop w:val="0"/>
      <w:marBottom w:val="0"/>
      <w:divBdr>
        <w:top w:val="none" w:sz="0" w:space="0" w:color="auto"/>
        <w:left w:val="none" w:sz="0" w:space="0" w:color="auto"/>
        <w:bottom w:val="none" w:sz="0" w:space="0" w:color="auto"/>
        <w:right w:val="none" w:sz="0" w:space="0" w:color="auto"/>
      </w:divBdr>
    </w:div>
    <w:div w:id="927812555">
      <w:bodyDiv w:val="1"/>
      <w:marLeft w:val="0"/>
      <w:marRight w:val="0"/>
      <w:marTop w:val="0"/>
      <w:marBottom w:val="0"/>
      <w:divBdr>
        <w:top w:val="none" w:sz="0" w:space="0" w:color="auto"/>
        <w:left w:val="none" w:sz="0" w:space="0" w:color="auto"/>
        <w:bottom w:val="none" w:sz="0" w:space="0" w:color="auto"/>
        <w:right w:val="none" w:sz="0" w:space="0" w:color="auto"/>
      </w:divBdr>
    </w:div>
    <w:div w:id="1003632399">
      <w:bodyDiv w:val="1"/>
      <w:marLeft w:val="0"/>
      <w:marRight w:val="0"/>
      <w:marTop w:val="0"/>
      <w:marBottom w:val="0"/>
      <w:divBdr>
        <w:top w:val="none" w:sz="0" w:space="0" w:color="auto"/>
        <w:left w:val="none" w:sz="0" w:space="0" w:color="auto"/>
        <w:bottom w:val="none" w:sz="0" w:space="0" w:color="auto"/>
        <w:right w:val="none" w:sz="0" w:space="0" w:color="auto"/>
      </w:divBdr>
    </w:div>
    <w:div w:id="1013992006">
      <w:bodyDiv w:val="1"/>
      <w:marLeft w:val="0"/>
      <w:marRight w:val="0"/>
      <w:marTop w:val="0"/>
      <w:marBottom w:val="0"/>
      <w:divBdr>
        <w:top w:val="none" w:sz="0" w:space="0" w:color="auto"/>
        <w:left w:val="none" w:sz="0" w:space="0" w:color="auto"/>
        <w:bottom w:val="none" w:sz="0" w:space="0" w:color="auto"/>
        <w:right w:val="none" w:sz="0" w:space="0" w:color="auto"/>
      </w:divBdr>
    </w:div>
    <w:div w:id="1026713327">
      <w:bodyDiv w:val="1"/>
      <w:marLeft w:val="0"/>
      <w:marRight w:val="0"/>
      <w:marTop w:val="0"/>
      <w:marBottom w:val="0"/>
      <w:divBdr>
        <w:top w:val="none" w:sz="0" w:space="0" w:color="auto"/>
        <w:left w:val="none" w:sz="0" w:space="0" w:color="auto"/>
        <w:bottom w:val="none" w:sz="0" w:space="0" w:color="auto"/>
        <w:right w:val="none" w:sz="0" w:space="0" w:color="auto"/>
      </w:divBdr>
    </w:div>
    <w:div w:id="1029642058">
      <w:bodyDiv w:val="1"/>
      <w:marLeft w:val="0"/>
      <w:marRight w:val="0"/>
      <w:marTop w:val="0"/>
      <w:marBottom w:val="0"/>
      <w:divBdr>
        <w:top w:val="none" w:sz="0" w:space="0" w:color="auto"/>
        <w:left w:val="none" w:sz="0" w:space="0" w:color="auto"/>
        <w:bottom w:val="none" w:sz="0" w:space="0" w:color="auto"/>
        <w:right w:val="none" w:sz="0" w:space="0" w:color="auto"/>
      </w:divBdr>
    </w:div>
    <w:div w:id="1038120941">
      <w:bodyDiv w:val="1"/>
      <w:marLeft w:val="0"/>
      <w:marRight w:val="0"/>
      <w:marTop w:val="0"/>
      <w:marBottom w:val="0"/>
      <w:divBdr>
        <w:top w:val="none" w:sz="0" w:space="0" w:color="auto"/>
        <w:left w:val="none" w:sz="0" w:space="0" w:color="auto"/>
        <w:bottom w:val="none" w:sz="0" w:space="0" w:color="auto"/>
        <w:right w:val="none" w:sz="0" w:space="0" w:color="auto"/>
      </w:divBdr>
    </w:div>
    <w:div w:id="1106074643">
      <w:bodyDiv w:val="1"/>
      <w:marLeft w:val="0"/>
      <w:marRight w:val="0"/>
      <w:marTop w:val="0"/>
      <w:marBottom w:val="0"/>
      <w:divBdr>
        <w:top w:val="none" w:sz="0" w:space="0" w:color="auto"/>
        <w:left w:val="none" w:sz="0" w:space="0" w:color="auto"/>
        <w:bottom w:val="none" w:sz="0" w:space="0" w:color="auto"/>
        <w:right w:val="none" w:sz="0" w:space="0" w:color="auto"/>
      </w:divBdr>
    </w:div>
    <w:div w:id="1143933194">
      <w:bodyDiv w:val="1"/>
      <w:marLeft w:val="0"/>
      <w:marRight w:val="0"/>
      <w:marTop w:val="0"/>
      <w:marBottom w:val="0"/>
      <w:divBdr>
        <w:top w:val="none" w:sz="0" w:space="0" w:color="auto"/>
        <w:left w:val="none" w:sz="0" w:space="0" w:color="auto"/>
        <w:bottom w:val="none" w:sz="0" w:space="0" w:color="auto"/>
        <w:right w:val="none" w:sz="0" w:space="0" w:color="auto"/>
      </w:divBdr>
    </w:div>
    <w:div w:id="1145929335">
      <w:bodyDiv w:val="1"/>
      <w:marLeft w:val="0"/>
      <w:marRight w:val="0"/>
      <w:marTop w:val="0"/>
      <w:marBottom w:val="0"/>
      <w:divBdr>
        <w:top w:val="none" w:sz="0" w:space="0" w:color="auto"/>
        <w:left w:val="none" w:sz="0" w:space="0" w:color="auto"/>
        <w:bottom w:val="none" w:sz="0" w:space="0" w:color="auto"/>
        <w:right w:val="none" w:sz="0" w:space="0" w:color="auto"/>
      </w:divBdr>
    </w:div>
    <w:div w:id="1195313799">
      <w:bodyDiv w:val="1"/>
      <w:marLeft w:val="0"/>
      <w:marRight w:val="0"/>
      <w:marTop w:val="0"/>
      <w:marBottom w:val="0"/>
      <w:divBdr>
        <w:top w:val="none" w:sz="0" w:space="0" w:color="auto"/>
        <w:left w:val="none" w:sz="0" w:space="0" w:color="auto"/>
        <w:bottom w:val="none" w:sz="0" w:space="0" w:color="auto"/>
        <w:right w:val="none" w:sz="0" w:space="0" w:color="auto"/>
      </w:divBdr>
    </w:div>
    <w:div w:id="1273514957">
      <w:bodyDiv w:val="1"/>
      <w:marLeft w:val="0"/>
      <w:marRight w:val="0"/>
      <w:marTop w:val="0"/>
      <w:marBottom w:val="0"/>
      <w:divBdr>
        <w:top w:val="none" w:sz="0" w:space="0" w:color="auto"/>
        <w:left w:val="none" w:sz="0" w:space="0" w:color="auto"/>
        <w:bottom w:val="none" w:sz="0" w:space="0" w:color="auto"/>
        <w:right w:val="none" w:sz="0" w:space="0" w:color="auto"/>
      </w:divBdr>
    </w:div>
    <w:div w:id="1310793697">
      <w:bodyDiv w:val="1"/>
      <w:marLeft w:val="0"/>
      <w:marRight w:val="0"/>
      <w:marTop w:val="0"/>
      <w:marBottom w:val="0"/>
      <w:divBdr>
        <w:top w:val="none" w:sz="0" w:space="0" w:color="auto"/>
        <w:left w:val="none" w:sz="0" w:space="0" w:color="auto"/>
        <w:bottom w:val="none" w:sz="0" w:space="0" w:color="auto"/>
        <w:right w:val="none" w:sz="0" w:space="0" w:color="auto"/>
      </w:divBdr>
    </w:div>
    <w:div w:id="1338119341">
      <w:bodyDiv w:val="1"/>
      <w:marLeft w:val="0"/>
      <w:marRight w:val="0"/>
      <w:marTop w:val="0"/>
      <w:marBottom w:val="0"/>
      <w:divBdr>
        <w:top w:val="none" w:sz="0" w:space="0" w:color="auto"/>
        <w:left w:val="none" w:sz="0" w:space="0" w:color="auto"/>
        <w:bottom w:val="none" w:sz="0" w:space="0" w:color="auto"/>
        <w:right w:val="none" w:sz="0" w:space="0" w:color="auto"/>
      </w:divBdr>
    </w:div>
    <w:div w:id="1347950475">
      <w:bodyDiv w:val="1"/>
      <w:marLeft w:val="0"/>
      <w:marRight w:val="0"/>
      <w:marTop w:val="0"/>
      <w:marBottom w:val="0"/>
      <w:divBdr>
        <w:top w:val="none" w:sz="0" w:space="0" w:color="auto"/>
        <w:left w:val="none" w:sz="0" w:space="0" w:color="auto"/>
        <w:bottom w:val="none" w:sz="0" w:space="0" w:color="auto"/>
        <w:right w:val="none" w:sz="0" w:space="0" w:color="auto"/>
      </w:divBdr>
    </w:div>
    <w:div w:id="1365448923">
      <w:bodyDiv w:val="1"/>
      <w:marLeft w:val="0"/>
      <w:marRight w:val="0"/>
      <w:marTop w:val="0"/>
      <w:marBottom w:val="0"/>
      <w:divBdr>
        <w:top w:val="none" w:sz="0" w:space="0" w:color="auto"/>
        <w:left w:val="none" w:sz="0" w:space="0" w:color="auto"/>
        <w:bottom w:val="none" w:sz="0" w:space="0" w:color="auto"/>
        <w:right w:val="none" w:sz="0" w:space="0" w:color="auto"/>
      </w:divBdr>
    </w:div>
    <w:div w:id="1373962687">
      <w:bodyDiv w:val="1"/>
      <w:marLeft w:val="0"/>
      <w:marRight w:val="0"/>
      <w:marTop w:val="0"/>
      <w:marBottom w:val="0"/>
      <w:divBdr>
        <w:top w:val="none" w:sz="0" w:space="0" w:color="auto"/>
        <w:left w:val="none" w:sz="0" w:space="0" w:color="auto"/>
        <w:bottom w:val="none" w:sz="0" w:space="0" w:color="auto"/>
        <w:right w:val="none" w:sz="0" w:space="0" w:color="auto"/>
      </w:divBdr>
    </w:div>
    <w:div w:id="1388454843">
      <w:bodyDiv w:val="1"/>
      <w:marLeft w:val="0"/>
      <w:marRight w:val="0"/>
      <w:marTop w:val="0"/>
      <w:marBottom w:val="0"/>
      <w:divBdr>
        <w:top w:val="none" w:sz="0" w:space="0" w:color="auto"/>
        <w:left w:val="none" w:sz="0" w:space="0" w:color="auto"/>
        <w:bottom w:val="none" w:sz="0" w:space="0" w:color="auto"/>
        <w:right w:val="none" w:sz="0" w:space="0" w:color="auto"/>
      </w:divBdr>
    </w:div>
    <w:div w:id="1452479114">
      <w:bodyDiv w:val="1"/>
      <w:marLeft w:val="0"/>
      <w:marRight w:val="0"/>
      <w:marTop w:val="0"/>
      <w:marBottom w:val="0"/>
      <w:divBdr>
        <w:top w:val="none" w:sz="0" w:space="0" w:color="auto"/>
        <w:left w:val="none" w:sz="0" w:space="0" w:color="auto"/>
        <w:bottom w:val="none" w:sz="0" w:space="0" w:color="auto"/>
        <w:right w:val="none" w:sz="0" w:space="0" w:color="auto"/>
      </w:divBdr>
    </w:div>
    <w:div w:id="1468159674">
      <w:bodyDiv w:val="1"/>
      <w:marLeft w:val="0"/>
      <w:marRight w:val="0"/>
      <w:marTop w:val="0"/>
      <w:marBottom w:val="0"/>
      <w:divBdr>
        <w:top w:val="none" w:sz="0" w:space="0" w:color="auto"/>
        <w:left w:val="none" w:sz="0" w:space="0" w:color="auto"/>
        <w:bottom w:val="none" w:sz="0" w:space="0" w:color="auto"/>
        <w:right w:val="none" w:sz="0" w:space="0" w:color="auto"/>
      </w:divBdr>
    </w:div>
    <w:div w:id="1513372833">
      <w:bodyDiv w:val="1"/>
      <w:marLeft w:val="0"/>
      <w:marRight w:val="0"/>
      <w:marTop w:val="0"/>
      <w:marBottom w:val="0"/>
      <w:divBdr>
        <w:top w:val="none" w:sz="0" w:space="0" w:color="auto"/>
        <w:left w:val="none" w:sz="0" w:space="0" w:color="auto"/>
        <w:bottom w:val="none" w:sz="0" w:space="0" w:color="auto"/>
        <w:right w:val="none" w:sz="0" w:space="0" w:color="auto"/>
      </w:divBdr>
    </w:div>
    <w:div w:id="1563327950">
      <w:bodyDiv w:val="1"/>
      <w:marLeft w:val="0"/>
      <w:marRight w:val="0"/>
      <w:marTop w:val="0"/>
      <w:marBottom w:val="0"/>
      <w:divBdr>
        <w:top w:val="none" w:sz="0" w:space="0" w:color="auto"/>
        <w:left w:val="none" w:sz="0" w:space="0" w:color="auto"/>
        <w:bottom w:val="none" w:sz="0" w:space="0" w:color="auto"/>
        <w:right w:val="none" w:sz="0" w:space="0" w:color="auto"/>
      </w:divBdr>
    </w:div>
    <w:div w:id="1594582777">
      <w:bodyDiv w:val="1"/>
      <w:marLeft w:val="0"/>
      <w:marRight w:val="0"/>
      <w:marTop w:val="0"/>
      <w:marBottom w:val="0"/>
      <w:divBdr>
        <w:top w:val="none" w:sz="0" w:space="0" w:color="auto"/>
        <w:left w:val="none" w:sz="0" w:space="0" w:color="auto"/>
        <w:bottom w:val="none" w:sz="0" w:space="0" w:color="auto"/>
        <w:right w:val="none" w:sz="0" w:space="0" w:color="auto"/>
      </w:divBdr>
    </w:div>
    <w:div w:id="1602028996">
      <w:bodyDiv w:val="1"/>
      <w:marLeft w:val="0"/>
      <w:marRight w:val="0"/>
      <w:marTop w:val="0"/>
      <w:marBottom w:val="0"/>
      <w:divBdr>
        <w:top w:val="none" w:sz="0" w:space="0" w:color="auto"/>
        <w:left w:val="none" w:sz="0" w:space="0" w:color="auto"/>
        <w:bottom w:val="none" w:sz="0" w:space="0" w:color="auto"/>
        <w:right w:val="none" w:sz="0" w:space="0" w:color="auto"/>
      </w:divBdr>
    </w:div>
    <w:div w:id="1602641025">
      <w:bodyDiv w:val="1"/>
      <w:marLeft w:val="0"/>
      <w:marRight w:val="0"/>
      <w:marTop w:val="0"/>
      <w:marBottom w:val="0"/>
      <w:divBdr>
        <w:top w:val="none" w:sz="0" w:space="0" w:color="auto"/>
        <w:left w:val="none" w:sz="0" w:space="0" w:color="auto"/>
        <w:bottom w:val="none" w:sz="0" w:space="0" w:color="auto"/>
        <w:right w:val="none" w:sz="0" w:space="0" w:color="auto"/>
      </w:divBdr>
    </w:div>
    <w:div w:id="1607469279">
      <w:bodyDiv w:val="1"/>
      <w:marLeft w:val="0"/>
      <w:marRight w:val="0"/>
      <w:marTop w:val="0"/>
      <w:marBottom w:val="0"/>
      <w:divBdr>
        <w:top w:val="none" w:sz="0" w:space="0" w:color="auto"/>
        <w:left w:val="none" w:sz="0" w:space="0" w:color="auto"/>
        <w:bottom w:val="none" w:sz="0" w:space="0" w:color="auto"/>
        <w:right w:val="none" w:sz="0" w:space="0" w:color="auto"/>
      </w:divBdr>
    </w:div>
    <w:div w:id="1610314473">
      <w:bodyDiv w:val="1"/>
      <w:marLeft w:val="0"/>
      <w:marRight w:val="0"/>
      <w:marTop w:val="0"/>
      <w:marBottom w:val="0"/>
      <w:divBdr>
        <w:top w:val="none" w:sz="0" w:space="0" w:color="auto"/>
        <w:left w:val="none" w:sz="0" w:space="0" w:color="auto"/>
        <w:bottom w:val="none" w:sz="0" w:space="0" w:color="auto"/>
        <w:right w:val="none" w:sz="0" w:space="0" w:color="auto"/>
      </w:divBdr>
    </w:div>
    <w:div w:id="1719085350">
      <w:bodyDiv w:val="1"/>
      <w:marLeft w:val="0"/>
      <w:marRight w:val="0"/>
      <w:marTop w:val="0"/>
      <w:marBottom w:val="0"/>
      <w:divBdr>
        <w:top w:val="none" w:sz="0" w:space="0" w:color="auto"/>
        <w:left w:val="none" w:sz="0" w:space="0" w:color="auto"/>
        <w:bottom w:val="none" w:sz="0" w:space="0" w:color="auto"/>
        <w:right w:val="none" w:sz="0" w:space="0" w:color="auto"/>
      </w:divBdr>
    </w:div>
    <w:div w:id="1732726280">
      <w:bodyDiv w:val="1"/>
      <w:marLeft w:val="0"/>
      <w:marRight w:val="0"/>
      <w:marTop w:val="0"/>
      <w:marBottom w:val="0"/>
      <w:divBdr>
        <w:top w:val="none" w:sz="0" w:space="0" w:color="auto"/>
        <w:left w:val="none" w:sz="0" w:space="0" w:color="auto"/>
        <w:bottom w:val="none" w:sz="0" w:space="0" w:color="auto"/>
        <w:right w:val="none" w:sz="0" w:space="0" w:color="auto"/>
      </w:divBdr>
    </w:div>
    <w:div w:id="1769809895">
      <w:bodyDiv w:val="1"/>
      <w:marLeft w:val="0"/>
      <w:marRight w:val="0"/>
      <w:marTop w:val="0"/>
      <w:marBottom w:val="0"/>
      <w:divBdr>
        <w:top w:val="none" w:sz="0" w:space="0" w:color="auto"/>
        <w:left w:val="none" w:sz="0" w:space="0" w:color="auto"/>
        <w:bottom w:val="none" w:sz="0" w:space="0" w:color="auto"/>
        <w:right w:val="none" w:sz="0" w:space="0" w:color="auto"/>
      </w:divBdr>
    </w:div>
    <w:div w:id="1823539624">
      <w:bodyDiv w:val="1"/>
      <w:marLeft w:val="0"/>
      <w:marRight w:val="0"/>
      <w:marTop w:val="0"/>
      <w:marBottom w:val="0"/>
      <w:divBdr>
        <w:top w:val="none" w:sz="0" w:space="0" w:color="auto"/>
        <w:left w:val="none" w:sz="0" w:space="0" w:color="auto"/>
        <w:bottom w:val="none" w:sz="0" w:space="0" w:color="auto"/>
        <w:right w:val="none" w:sz="0" w:space="0" w:color="auto"/>
      </w:divBdr>
    </w:div>
    <w:div w:id="1920938640">
      <w:bodyDiv w:val="1"/>
      <w:marLeft w:val="0"/>
      <w:marRight w:val="0"/>
      <w:marTop w:val="0"/>
      <w:marBottom w:val="0"/>
      <w:divBdr>
        <w:top w:val="none" w:sz="0" w:space="0" w:color="auto"/>
        <w:left w:val="none" w:sz="0" w:space="0" w:color="auto"/>
        <w:bottom w:val="none" w:sz="0" w:space="0" w:color="auto"/>
        <w:right w:val="none" w:sz="0" w:space="0" w:color="auto"/>
      </w:divBdr>
    </w:div>
    <w:div w:id="1977834603">
      <w:bodyDiv w:val="1"/>
      <w:marLeft w:val="0"/>
      <w:marRight w:val="0"/>
      <w:marTop w:val="0"/>
      <w:marBottom w:val="0"/>
      <w:divBdr>
        <w:top w:val="none" w:sz="0" w:space="0" w:color="auto"/>
        <w:left w:val="none" w:sz="0" w:space="0" w:color="auto"/>
        <w:bottom w:val="none" w:sz="0" w:space="0" w:color="auto"/>
        <w:right w:val="none" w:sz="0" w:space="0" w:color="auto"/>
      </w:divBdr>
    </w:div>
    <w:div w:id="2003509674">
      <w:bodyDiv w:val="1"/>
      <w:marLeft w:val="0"/>
      <w:marRight w:val="0"/>
      <w:marTop w:val="0"/>
      <w:marBottom w:val="0"/>
      <w:divBdr>
        <w:top w:val="none" w:sz="0" w:space="0" w:color="auto"/>
        <w:left w:val="none" w:sz="0" w:space="0" w:color="auto"/>
        <w:bottom w:val="none" w:sz="0" w:space="0" w:color="auto"/>
        <w:right w:val="none" w:sz="0" w:space="0" w:color="auto"/>
      </w:divBdr>
    </w:div>
    <w:div w:id="2012482882">
      <w:bodyDiv w:val="1"/>
      <w:marLeft w:val="0"/>
      <w:marRight w:val="0"/>
      <w:marTop w:val="0"/>
      <w:marBottom w:val="0"/>
      <w:divBdr>
        <w:top w:val="none" w:sz="0" w:space="0" w:color="auto"/>
        <w:left w:val="none" w:sz="0" w:space="0" w:color="auto"/>
        <w:bottom w:val="none" w:sz="0" w:space="0" w:color="auto"/>
        <w:right w:val="none" w:sz="0" w:space="0" w:color="auto"/>
      </w:divBdr>
    </w:div>
    <w:div w:id="2023125520">
      <w:bodyDiv w:val="1"/>
      <w:marLeft w:val="0"/>
      <w:marRight w:val="0"/>
      <w:marTop w:val="0"/>
      <w:marBottom w:val="0"/>
      <w:divBdr>
        <w:top w:val="none" w:sz="0" w:space="0" w:color="auto"/>
        <w:left w:val="none" w:sz="0" w:space="0" w:color="auto"/>
        <w:bottom w:val="none" w:sz="0" w:space="0" w:color="auto"/>
        <w:right w:val="none" w:sz="0" w:space="0" w:color="auto"/>
      </w:divBdr>
    </w:div>
    <w:div w:id="202971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chart" Target="charts/chart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Sandesh%20Dell-Main\Latitude%20BU%20-%20Main\Saama\Projects\Gates%20Foundation\Deliverables\Phase%200\In%20progress\BRD\working%20copy\Excel%20book%20for%20mockup%20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Sandesh%20Dell-Main\Latitude%20BU%20-%20Main\Saama\Projects\Gates%20Foundation\Deliverables\Phase%200\In%20progress\BRD\working%20copy\Excel%20book%20for%20mockup%20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andesh%20Dell-Main\Latitude%20BU%20-%20Main\Saama\Projects\Gates%20Foundation\Deliverables\Phase%200\In%20progress\BRD\working%20copy\Excel%20book%20for%20mockup%20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E:\Sandesh%20Dell-Main\Latitude%20BU%20-%20Main\Saama\Projects\Gates%20Foundation\Deliverables\Phase%200\In%20progress\BRD\working%20copy\Excel%20book%20for%20mockup%20char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Sandesh%20Dell-Main\Latitude%20BU%20-%20Main\Saama\Projects\Gates%20Foundation\Deliverables\Phase%200\In%20progress\BRD\working%20copy\Excel%20book%20for%20mockup%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'Budget outlook'!$C$2</c:f>
              <c:strCache>
                <c:ptCount val="1"/>
                <c:pt idx="0">
                  <c:v>GD</c:v>
                </c:pt>
              </c:strCache>
            </c:strRef>
          </c:tx>
          <c:invertIfNegative val="0"/>
          <c:cat>
            <c:numRef>
              <c:f>'Budget outlook'!$B$3:$B$7</c:f>
              <c:numCache>
                <c:formatCode>General</c:formatCode>
                <c:ptCount val="5"/>
                <c:pt idx="0">
                  <c:v>2016</c:v>
                </c:pt>
                <c:pt idx="1">
                  <c:v>2017</c:v>
                </c:pt>
                <c:pt idx="2">
                  <c:v>2018</c:v>
                </c:pt>
                <c:pt idx="3">
                  <c:v>2019</c:v>
                </c:pt>
                <c:pt idx="4">
                  <c:v>2020</c:v>
                </c:pt>
              </c:numCache>
            </c:numRef>
          </c:cat>
          <c:val>
            <c:numRef>
              <c:f>'Budget outlook'!$C$3:$C$7</c:f>
              <c:numCache>
                <c:formatCode>General</c:formatCode>
                <c:ptCount val="5"/>
                <c:pt idx="0">
                  <c:v>258</c:v>
                </c:pt>
                <c:pt idx="1">
                  <c:v>262</c:v>
                </c:pt>
                <c:pt idx="2">
                  <c:v>249</c:v>
                </c:pt>
                <c:pt idx="3">
                  <c:v>255</c:v>
                </c:pt>
                <c:pt idx="4">
                  <c:v>259</c:v>
                </c:pt>
              </c:numCache>
            </c:numRef>
          </c:val>
          <c:extLst xmlns:c16r2="http://schemas.microsoft.com/office/drawing/2015/06/chart">
            <c:ext xmlns:c16="http://schemas.microsoft.com/office/drawing/2014/chart" uri="{C3380CC4-5D6E-409C-BE32-E72D297353CC}">
              <c16:uniqueId val="{00000000-B691-432E-A0D4-BDB83878D40D}"/>
            </c:ext>
          </c:extLst>
        </c:ser>
        <c:ser>
          <c:idx val="1"/>
          <c:order val="1"/>
          <c:tx>
            <c:strRef>
              <c:f>'Budget outlook'!$D$2</c:f>
              <c:strCache>
                <c:ptCount val="1"/>
                <c:pt idx="0">
                  <c:v>GH</c:v>
                </c:pt>
              </c:strCache>
            </c:strRef>
          </c:tx>
          <c:invertIfNegative val="0"/>
          <c:cat>
            <c:numRef>
              <c:f>'Budget outlook'!$B$3:$B$7</c:f>
              <c:numCache>
                <c:formatCode>General</c:formatCode>
                <c:ptCount val="5"/>
                <c:pt idx="0">
                  <c:v>2016</c:v>
                </c:pt>
                <c:pt idx="1">
                  <c:v>2017</c:v>
                </c:pt>
                <c:pt idx="2">
                  <c:v>2018</c:v>
                </c:pt>
                <c:pt idx="3">
                  <c:v>2019</c:v>
                </c:pt>
                <c:pt idx="4">
                  <c:v>2020</c:v>
                </c:pt>
              </c:numCache>
            </c:numRef>
          </c:cat>
          <c:val>
            <c:numRef>
              <c:f>'Budget outlook'!$D$3:$D$7</c:f>
              <c:numCache>
                <c:formatCode>General</c:formatCode>
                <c:ptCount val="5"/>
                <c:pt idx="0">
                  <c:v>260</c:v>
                </c:pt>
                <c:pt idx="1">
                  <c:v>275</c:v>
                </c:pt>
                <c:pt idx="2">
                  <c:v>247</c:v>
                </c:pt>
                <c:pt idx="3">
                  <c:v>259</c:v>
                </c:pt>
                <c:pt idx="4">
                  <c:v>262</c:v>
                </c:pt>
              </c:numCache>
            </c:numRef>
          </c:val>
          <c:extLst xmlns:c16r2="http://schemas.microsoft.com/office/drawing/2015/06/chart">
            <c:ext xmlns:c16="http://schemas.microsoft.com/office/drawing/2014/chart" uri="{C3380CC4-5D6E-409C-BE32-E72D297353CC}">
              <c16:uniqueId val="{00000001-B691-432E-A0D4-BDB83878D40D}"/>
            </c:ext>
          </c:extLst>
        </c:ser>
        <c:ser>
          <c:idx val="2"/>
          <c:order val="2"/>
          <c:tx>
            <c:strRef>
              <c:f>'Budget outlook'!$E$2</c:f>
              <c:strCache>
                <c:ptCount val="1"/>
                <c:pt idx="0">
                  <c:v>USP</c:v>
                </c:pt>
              </c:strCache>
            </c:strRef>
          </c:tx>
          <c:invertIfNegative val="0"/>
          <c:cat>
            <c:numRef>
              <c:f>'Budget outlook'!$B$3:$B$7</c:f>
              <c:numCache>
                <c:formatCode>General</c:formatCode>
                <c:ptCount val="5"/>
                <c:pt idx="0">
                  <c:v>2016</c:v>
                </c:pt>
                <c:pt idx="1">
                  <c:v>2017</c:v>
                </c:pt>
                <c:pt idx="2">
                  <c:v>2018</c:v>
                </c:pt>
                <c:pt idx="3">
                  <c:v>2019</c:v>
                </c:pt>
                <c:pt idx="4">
                  <c:v>2020</c:v>
                </c:pt>
              </c:numCache>
            </c:numRef>
          </c:cat>
          <c:val>
            <c:numRef>
              <c:f>'Budget outlook'!$E$3:$E$7</c:f>
              <c:numCache>
                <c:formatCode>General</c:formatCode>
                <c:ptCount val="5"/>
                <c:pt idx="0">
                  <c:v>271</c:v>
                </c:pt>
                <c:pt idx="1">
                  <c:v>265</c:v>
                </c:pt>
                <c:pt idx="2">
                  <c:v>233</c:v>
                </c:pt>
                <c:pt idx="3">
                  <c:v>256</c:v>
                </c:pt>
                <c:pt idx="4">
                  <c:v>268</c:v>
                </c:pt>
              </c:numCache>
            </c:numRef>
          </c:val>
          <c:extLst xmlns:c16r2="http://schemas.microsoft.com/office/drawing/2015/06/chart">
            <c:ext xmlns:c16="http://schemas.microsoft.com/office/drawing/2014/chart" uri="{C3380CC4-5D6E-409C-BE32-E72D297353CC}">
              <c16:uniqueId val="{00000002-B691-432E-A0D4-BDB83878D40D}"/>
            </c:ext>
          </c:extLst>
        </c:ser>
        <c:ser>
          <c:idx val="3"/>
          <c:order val="3"/>
          <c:tx>
            <c:strRef>
              <c:f>'Budget outlook'!$F$2</c:f>
              <c:strCache>
                <c:ptCount val="1"/>
                <c:pt idx="0">
                  <c:v>GPA</c:v>
                </c:pt>
              </c:strCache>
            </c:strRef>
          </c:tx>
          <c:invertIfNegative val="0"/>
          <c:cat>
            <c:numRef>
              <c:f>'Budget outlook'!$B$3:$B$7</c:f>
              <c:numCache>
                <c:formatCode>General</c:formatCode>
                <c:ptCount val="5"/>
                <c:pt idx="0">
                  <c:v>2016</c:v>
                </c:pt>
                <c:pt idx="1">
                  <c:v>2017</c:v>
                </c:pt>
                <c:pt idx="2">
                  <c:v>2018</c:v>
                </c:pt>
                <c:pt idx="3">
                  <c:v>2019</c:v>
                </c:pt>
                <c:pt idx="4">
                  <c:v>2020</c:v>
                </c:pt>
              </c:numCache>
            </c:numRef>
          </c:cat>
          <c:val>
            <c:numRef>
              <c:f>'Budget outlook'!$F$3:$F$7</c:f>
              <c:numCache>
                <c:formatCode>General</c:formatCode>
                <c:ptCount val="5"/>
                <c:pt idx="0">
                  <c:v>258</c:v>
                </c:pt>
                <c:pt idx="1">
                  <c:v>262</c:v>
                </c:pt>
                <c:pt idx="2">
                  <c:v>249</c:v>
                </c:pt>
                <c:pt idx="3">
                  <c:v>242</c:v>
                </c:pt>
                <c:pt idx="4">
                  <c:v>258</c:v>
                </c:pt>
              </c:numCache>
            </c:numRef>
          </c:val>
          <c:extLst xmlns:c16r2="http://schemas.microsoft.com/office/drawing/2015/06/chart">
            <c:ext xmlns:c16="http://schemas.microsoft.com/office/drawing/2014/chart" uri="{C3380CC4-5D6E-409C-BE32-E72D297353CC}">
              <c16:uniqueId val="{00000003-B691-432E-A0D4-BDB83878D40D}"/>
            </c:ext>
          </c:extLst>
        </c:ser>
        <c:ser>
          <c:idx val="4"/>
          <c:order val="4"/>
          <c:tx>
            <c:strRef>
              <c:f>'Budget outlook'!$G$2</c:f>
              <c:strCache>
                <c:ptCount val="1"/>
                <c:pt idx="0">
                  <c:v>Operations</c:v>
                </c:pt>
              </c:strCache>
            </c:strRef>
          </c:tx>
          <c:invertIfNegative val="0"/>
          <c:cat>
            <c:numRef>
              <c:f>'Budget outlook'!$B$3:$B$7</c:f>
              <c:numCache>
                <c:formatCode>General</c:formatCode>
                <c:ptCount val="5"/>
                <c:pt idx="0">
                  <c:v>2016</c:v>
                </c:pt>
                <c:pt idx="1">
                  <c:v>2017</c:v>
                </c:pt>
                <c:pt idx="2">
                  <c:v>2018</c:v>
                </c:pt>
                <c:pt idx="3">
                  <c:v>2019</c:v>
                </c:pt>
                <c:pt idx="4">
                  <c:v>2020</c:v>
                </c:pt>
              </c:numCache>
            </c:numRef>
          </c:cat>
          <c:val>
            <c:numRef>
              <c:f>'Budget outlook'!$G$3:$G$7</c:f>
              <c:numCache>
                <c:formatCode>General</c:formatCode>
                <c:ptCount val="5"/>
                <c:pt idx="0">
                  <c:v>274</c:v>
                </c:pt>
                <c:pt idx="1">
                  <c:v>258</c:v>
                </c:pt>
                <c:pt idx="2">
                  <c:v>247</c:v>
                </c:pt>
                <c:pt idx="3">
                  <c:v>259</c:v>
                </c:pt>
                <c:pt idx="4">
                  <c:v>262</c:v>
                </c:pt>
              </c:numCache>
            </c:numRef>
          </c:val>
          <c:extLst xmlns:c16r2="http://schemas.microsoft.com/office/drawing/2015/06/chart">
            <c:ext xmlns:c16="http://schemas.microsoft.com/office/drawing/2014/chart" uri="{C3380CC4-5D6E-409C-BE32-E72D297353CC}">
              <c16:uniqueId val="{00000004-B691-432E-A0D4-BDB83878D40D}"/>
            </c:ext>
          </c:extLst>
        </c:ser>
        <c:ser>
          <c:idx val="5"/>
          <c:order val="5"/>
          <c:tx>
            <c:strRef>
              <c:f>'Budget outlook'!$H$2</c:f>
              <c:strCache>
                <c:ptCount val="1"/>
                <c:pt idx="0">
                  <c:v>Communications</c:v>
                </c:pt>
              </c:strCache>
            </c:strRef>
          </c:tx>
          <c:invertIfNegative val="0"/>
          <c:cat>
            <c:numRef>
              <c:f>'Budget outlook'!$B$3:$B$7</c:f>
              <c:numCache>
                <c:formatCode>General</c:formatCode>
                <c:ptCount val="5"/>
                <c:pt idx="0">
                  <c:v>2016</c:v>
                </c:pt>
                <c:pt idx="1">
                  <c:v>2017</c:v>
                </c:pt>
                <c:pt idx="2">
                  <c:v>2018</c:v>
                </c:pt>
                <c:pt idx="3">
                  <c:v>2019</c:v>
                </c:pt>
                <c:pt idx="4">
                  <c:v>2020</c:v>
                </c:pt>
              </c:numCache>
            </c:numRef>
          </c:cat>
          <c:val>
            <c:numRef>
              <c:f>'Budget outlook'!$H$3:$H$7</c:f>
              <c:numCache>
                <c:formatCode>General</c:formatCode>
                <c:ptCount val="5"/>
                <c:pt idx="0">
                  <c:v>271</c:v>
                </c:pt>
                <c:pt idx="1">
                  <c:v>262</c:v>
                </c:pt>
                <c:pt idx="2">
                  <c:v>254</c:v>
                </c:pt>
                <c:pt idx="3">
                  <c:v>256</c:v>
                </c:pt>
                <c:pt idx="4">
                  <c:v>268</c:v>
                </c:pt>
              </c:numCache>
            </c:numRef>
          </c:val>
          <c:extLst xmlns:c16r2="http://schemas.microsoft.com/office/drawing/2015/06/chart">
            <c:ext xmlns:c16="http://schemas.microsoft.com/office/drawing/2014/chart" uri="{C3380CC4-5D6E-409C-BE32-E72D297353CC}">
              <c16:uniqueId val="{00000005-B691-432E-A0D4-BDB83878D40D}"/>
            </c:ext>
          </c:extLst>
        </c:ser>
        <c:dLbls>
          <c:showLegendKey val="0"/>
          <c:showVal val="0"/>
          <c:showCatName val="0"/>
          <c:showSerName val="0"/>
          <c:showPercent val="0"/>
          <c:showBubbleSize val="0"/>
        </c:dLbls>
        <c:gapWidth val="150"/>
        <c:overlap val="100"/>
        <c:axId val="323560592"/>
        <c:axId val="323558912"/>
      </c:barChart>
      <c:catAx>
        <c:axId val="323560592"/>
        <c:scaling>
          <c:orientation val="minMax"/>
        </c:scaling>
        <c:delete val="0"/>
        <c:axPos val="b"/>
        <c:numFmt formatCode="General" sourceLinked="1"/>
        <c:majorTickMark val="out"/>
        <c:minorTickMark val="none"/>
        <c:tickLblPos val="nextTo"/>
        <c:crossAx val="323558912"/>
        <c:crosses val="autoZero"/>
        <c:auto val="1"/>
        <c:lblAlgn val="ctr"/>
        <c:lblOffset val="100"/>
        <c:noMultiLvlLbl val="0"/>
      </c:catAx>
      <c:valAx>
        <c:axId val="323558912"/>
        <c:scaling>
          <c:orientation val="minMax"/>
        </c:scaling>
        <c:delete val="1"/>
        <c:axPos val="l"/>
        <c:majorGridlines/>
        <c:title>
          <c:tx>
            <c:rich>
              <a:bodyPr rot="0" vert="wordArtVert"/>
              <a:lstStyle/>
              <a:p>
                <a:pPr>
                  <a:defRPr/>
                </a:pPr>
                <a:r>
                  <a:rPr lang="en-US" dirty="0" smtClean="0"/>
                  <a:t>Budget $</a:t>
                </a:r>
                <a:endParaRPr lang="en-US" dirty="0"/>
              </a:p>
            </c:rich>
          </c:tx>
          <c:overlay val="0"/>
        </c:title>
        <c:numFmt formatCode="General" sourceLinked="1"/>
        <c:majorTickMark val="out"/>
        <c:minorTickMark val="none"/>
        <c:tickLblPos val="nextTo"/>
        <c:crossAx val="323560592"/>
        <c:crosses val="autoZero"/>
        <c:crossBetween val="between"/>
      </c:valAx>
    </c:plotArea>
    <c:legend>
      <c:legendPos val="r"/>
      <c:layout>
        <c:manualLayout>
          <c:xMode val="edge"/>
          <c:yMode val="edge"/>
          <c:x val="0.62816114335457496"/>
          <c:y val="8.7191610778752829E-2"/>
          <c:w val="0.35900360734513143"/>
          <c:h val="0.82561677844249437"/>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44728783902013"/>
          <c:y val="3.8290021502816574E-2"/>
          <c:w val="0.63737270341207353"/>
          <c:h val="0.81054440163431751"/>
        </c:manualLayout>
      </c:layout>
      <c:barChart>
        <c:barDir val="bar"/>
        <c:grouping val="stacked"/>
        <c:varyColors val="0"/>
        <c:ser>
          <c:idx val="0"/>
          <c:order val="0"/>
          <c:tx>
            <c:strRef>
              <c:f>'Payout forecast'!$D$65</c:f>
              <c:strCache>
                <c:ptCount val="1"/>
                <c:pt idx="0">
                  <c:v>Current Year</c:v>
                </c:pt>
              </c:strCache>
            </c:strRef>
          </c:tx>
          <c:invertIfNegative val="0"/>
          <c:cat>
            <c:strRef>
              <c:f>'Payout forecast'!$C$66:$C$70</c:f>
              <c:strCache>
                <c:ptCount val="5"/>
                <c:pt idx="0">
                  <c:v>Paid </c:v>
                </c:pt>
                <c:pt idx="1">
                  <c:v>Unpaid</c:v>
                </c:pt>
                <c:pt idx="2">
                  <c:v>DG1</c:v>
                </c:pt>
                <c:pt idx="3">
                  <c:v>DG2</c:v>
                </c:pt>
                <c:pt idx="4">
                  <c:v>DG3</c:v>
                </c:pt>
              </c:strCache>
            </c:strRef>
          </c:cat>
          <c:val>
            <c:numRef>
              <c:f>'Payout forecast'!$D$66:$D$70</c:f>
              <c:numCache>
                <c:formatCode>General</c:formatCode>
                <c:ptCount val="5"/>
                <c:pt idx="0">
                  <c:v>222</c:v>
                </c:pt>
                <c:pt idx="1">
                  <c:v>95</c:v>
                </c:pt>
                <c:pt idx="2">
                  <c:v>134</c:v>
                </c:pt>
                <c:pt idx="3">
                  <c:v>112</c:v>
                </c:pt>
                <c:pt idx="4">
                  <c:v>121</c:v>
                </c:pt>
              </c:numCache>
            </c:numRef>
          </c:val>
          <c:extLst xmlns:c16r2="http://schemas.microsoft.com/office/drawing/2015/06/chart">
            <c:ext xmlns:c16="http://schemas.microsoft.com/office/drawing/2014/chart" uri="{C3380CC4-5D6E-409C-BE32-E72D297353CC}">
              <c16:uniqueId val="{00000000-279C-49EF-9135-71336900929D}"/>
            </c:ext>
          </c:extLst>
        </c:ser>
        <c:dLbls>
          <c:showLegendKey val="0"/>
          <c:showVal val="0"/>
          <c:showCatName val="0"/>
          <c:showSerName val="0"/>
          <c:showPercent val="0"/>
          <c:showBubbleSize val="0"/>
        </c:dLbls>
        <c:gapWidth val="150"/>
        <c:overlap val="100"/>
        <c:axId val="493068240"/>
        <c:axId val="258585792"/>
      </c:barChart>
      <c:catAx>
        <c:axId val="493068240"/>
        <c:scaling>
          <c:orientation val="minMax"/>
        </c:scaling>
        <c:delete val="0"/>
        <c:axPos val="l"/>
        <c:numFmt formatCode="General" sourceLinked="0"/>
        <c:majorTickMark val="out"/>
        <c:minorTickMark val="none"/>
        <c:tickLblPos val="nextTo"/>
        <c:crossAx val="258585792"/>
        <c:crosses val="autoZero"/>
        <c:auto val="1"/>
        <c:lblAlgn val="ctr"/>
        <c:lblOffset val="100"/>
        <c:noMultiLvlLbl val="0"/>
      </c:catAx>
      <c:valAx>
        <c:axId val="258585792"/>
        <c:scaling>
          <c:orientation val="minMax"/>
        </c:scaling>
        <c:delete val="1"/>
        <c:axPos val="b"/>
        <c:numFmt formatCode="General" sourceLinked="1"/>
        <c:majorTickMark val="out"/>
        <c:minorTickMark val="none"/>
        <c:tickLblPos val="nextTo"/>
        <c:crossAx val="493068240"/>
        <c:crosses val="autoZero"/>
        <c:crossBetween val="between"/>
      </c:valAx>
      <c:spPr>
        <a:noFill/>
        <a:ln w="25400">
          <a:noFill/>
        </a:ln>
      </c:spPr>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'Payout forecast'!$D$18</c:f>
              <c:strCache>
                <c:ptCount val="1"/>
                <c:pt idx="0">
                  <c:v>Committed</c:v>
                </c:pt>
              </c:strCache>
            </c:strRef>
          </c:tx>
          <c:invertIfNegative val="0"/>
          <c:cat>
            <c:numRef>
              <c:f>'Payout forecast'!$E$17:$H$17</c:f>
              <c:numCache>
                <c:formatCode>General</c:formatCode>
                <c:ptCount val="4"/>
                <c:pt idx="0">
                  <c:v>2017</c:v>
                </c:pt>
                <c:pt idx="1">
                  <c:v>2018</c:v>
                </c:pt>
                <c:pt idx="2">
                  <c:v>2019</c:v>
                </c:pt>
                <c:pt idx="3">
                  <c:v>2020</c:v>
                </c:pt>
              </c:numCache>
            </c:numRef>
          </c:cat>
          <c:val>
            <c:numRef>
              <c:f>'Payout forecast'!$E$18:$H$18</c:f>
              <c:numCache>
                <c:formatCode>General</c:formatCode>
                <c:ptCount val="4"/>
                <c:pt idx="0">
                  <c:v>382</c:v>
                </c:pt>
                <c:pt idx="1">
                  <c:v>341</c:v>
                </c:pt>
                <c:pt idx="2">
                  <c:v>333</c:v>
                </c:pt>
                <c:pt idx="3">
                  <c:v>234</c:v>
                </c:pt>
              </c:numCache>
            </c:numRef>
          </c:val>
          <c:extLst xmlns:c16r2="http://schemas.microsoft.com/office/drawing/2015/06/chart">
            <c:ext xmlns:c16="http://schemas.microsoft.com/office/drawing/2014/chart" uri="{C3380CC4-5D6E-409C-BE32-E72D297353CC}">
              <c16:uniqueId val="{00000000-D0EE-4ACF-96DA-3A3AF70E9BDB}"/>
            </c:ext>
          </c:extLst>
        </c:ser>
        <c:ser>
          <c:idx val="1"/>
          <c:order val="1"/>
          <c:tx>
            <c:strRef>
              <c:f>'Payout forecast'!$D$19</c:f>
              <c:strCache>
                <c:ptCount val="1"/>
                <c:pt idx="0">
                  <c:v>Potential</c:v>
                </c:pt>
              </c:strCache>
            </c:strRef>
          </c:tx>
          <c:invertIfNegative val="0"/>
          <c:cat>
            <c:numRef>
              <c:f>'Payout forecast'!$E$17:$H$17</c:f>
              <c:numCache>
                <c:formatCode>General</c:formatCode>
                <c:ptCount val="4"/>
                <c:pt idx="0">
                  <c:v>2017</c:v>
                </c:pt>
                <c:pt idx="1">
                  <c:v>2018</c:v>
                </c:pt>
                <c:pt idx="2">
                  <c:v>2019</c:v>
                </c:pt>
                <c:pt idx="3">
                  <c:v>2020</c:v>
                </c:pt>
              </c:numCache>
            </c:numRef>
          </c:cat>
          <c:val>
            <c:numRef>
              <c:f>'Payout forecast'!$E$19:$H$19</c:f>
              <c:numCache>
                <c:formatCode>General</c:formatCode>
                <c:ptCount val="4"/>
                <c:pt idx="0">
                  <c:v>130</c:v>
                </c:pt>
                <c:pt idx="1">
                  <c:v>100</c:v>
                </c:pt>
                <c:pt idx="2">
                  <c:v>121</c:v>
                </c:pt>
                <c:pt idx="3">
                  <c:v>111</c:v>
                </c:pt>
              </c:numCache>
            </c:numRef>
          </c:val>
          <c:extLst xmlns:c16r2="http://schemas.microsoft.com/office/drawing/2015/06/chart">
            <c:ext xmlns:c16="http://schemas.microsoft.com/office/drawing/2014/chart" uri="{C3380CC4-5D6E-409C-BE32-E72D297353CC}">
              <c16:uniqueId val="{00000001-D0EE-4ACF-96DA-3A3AF70E9BDB}"/>
            </c:ext>
          </c:extLst>
        </c:ser>
        <c:dLbls>
          <c:showLegendKey val="0"/>
          <c:showVal val="0"/>
          <c:showCatName val="0"/>
          <c:showSerName val="0"/>
          <c:showPercent val="0"/>
          <c:showBubbleSize val="0"/>
        </c:dLbls>
        <c:gapWidth val="150"/>
        <c:overlap val="100"/>
        <c:axId val="404979360"/>
        <c:axId val="408166384"/>
      </c:barChart>
      <c:catAx>
        <c:axId val="404979360"/>
        <c:scaling>
          <c:orientation val="minMax"/>
        </c:scaling>
        <c:delete val="0"/>
        <c:axPos val="b"/>
        <c:numFmt formatCode="General" sourceLinked="1"/>
        <c:majorTickMark val="out"/>
        <c:minorTickMark val="none"/>
        <c:tickLblPos val="nextTo"/>
        <c:crossAx val="408166384"/>
        <c:crosses val="autoZero"/>
        <c:auto val="1"/>
        <c:lblAlgn val="ctr"/>
        <c:lblOffset val="100"/>
        <c:noMultiLvlLbl val="0"/>
      </c:catAx>
      <c:valAx>
        <c:axId val="408166384"/>
        <c:scaling>
          <c:orientation val="minMax"/>
        </c:scaling>
        <c:delete val="1"/>
        <c:axPos val="l"/>
        <c:numFmt formatCode="General" sourceLinked="1"/>
        <c:majorTickMark val="out"/>
        <c:minorTickMark val="none"/>
        <c:tickLblPos val="nextTo"/>
        <c:crossAx val="40497936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stacked"/>
        <c:varyColors val="0"/>
        <c:ser>
          <c:idx val="0"/>
          <c:order val="0"/>
          <c:tx>
            <c:strRef>
              <c:f>'Payout forecast'!$D$48</c:f>
              <c:strCache>
                <c:ptCount val="1"/>
                <c:pt idx="0">
                  <c:v>Paid</c:v>
                </c:pt>
              </c:strCache>
            </c:strRef>
          </c:tx>
          <c:invertIfNegative val="0"/>
          <c:cat>
            <c:strRef>
              <c:f>'Payout forecast'!$E$47:$P$47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'Payout forecast'!$E$48:$P$48</c:f>
              <c:numCache>
                <c:formatCode>General</c:formatCode>
                <c:ptCount val="12"/>
                <c:pt idx="0">
                  <c:v>111</c:v>
                </c:pt>
                <c:pt idx="1">
                  <c:v>175</c:v>
                </c:pt>
                <c:pt idx="2">
                  <c:v>199</c:v>
                </c:pt>
                <c:pt idx="3">
                  <c:v>222</c:v>
                </c:pt>
                <c:pt idx="4">
                  <c:v>243</c:v>
                </c:pt>
                <c:pt idx="5">
                  <c:v>265</c:v>
                </c:pt>
                <c:pt idx="6">
                  <c:v>295</c:v>
                </c:pt>
                <c:pt idx="7">
                  <c:v>434</c:v>
                </c:pt>
                <c:pt idx="8">
                  <c:v>767</c:v>
                </c:pt>
                <c:pt idx="9">
                  <c:v>678</c:v>
                </c:pt>
                <c:pt idx="10">
                  <c:v>543</c:v>
                </c:pt>
                <c:pt idx="11">
                  <c:v>333</c:v>
                </c:pt>
              </c:numCache>
            </c:numRef>
          </c:val>
          <c:extLst xmlns:c16r2="http://schemas.microsoft.com/office/drawing/2015/06/chart">
            <c:ext xmlns:c16="http://schemas.microsoft.com/office/drawing/2014/chart" uri="{C3380CC4-5D6E-409C-BE32-E72D297353CC}">
              <c16:uniqueId val="{00000000-B99D-44FF-932F-2F1A226F6074}"/>
            </c:ext>
          </c:extLst>
        </c:ser>
        <c:ser>
          <c:idx val="1"/>
          <c:order val="1"/>
          <c:tx>
            <c:strRef>
              <c:f>'Payout forecast'!$D$49</c:f>
              <c:strCache>
                <c:ptCount val="1"/>
                <c:pt idx="0">
                  <c:v>Unpaid</c:v>
                </c:pt>
              </c:strCache>
            </c:strRef>
          </c:tx>
          <c:invertIfNegative val="0"/>
          <c:cat>
            <c:strRef>
              <c:f>'Payout forecast'!$E$47:$P$47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'Payout forecast'!$E$49:$P$49</c:f>
              <c:numCache>
                <c:formatCode>General</c:formatCode>
                <c:ptCount val="12"/>
                <c:pt idx="0">
                  <c:v>80</c:v>
                </c:pt>
                <c:pt idx="1">
                  <c:v>70</c:v>
                </c:pt>
                <c:pt idx="2">
                  <c:v>90</c:v>
                </c:pt>
                <c:pt idx="3">
                  <c:v>100</c:v>
                </c:pt>
                <c:pt idx="4">
                  <c:v>110</c:v>
                </c:pt>
                <c:pt idx="5">
                  <c:v>155</c:v>
                </c:pt>
                <c:pt idx="6">
                  <c:v>175</c:v>
                </c:pt>
                <c:pt idx="7">
                  <c:v>201</c:v>
                </c:pt>
                <c:pt idx="8">
                  <c:v>222</c:v>
                </c:pt>
                <c:pt idx="9">
                  <c:v>245</c:v>
                </c:pt>
                <c:pt idx="10">
                  <c:v>222</c:v>
                </c:pt>
                <c:pt idx="11">
                  <c:v>121</c:v>
                </c:pt>
              </c:numCache>
            </c:numRef>
          </c:val>
          <c:extLst xmlns:c16r2="http://schemas.microsoft.com/office/drawing/2015/06/chart">
            <c:ext xmlns:c16="http://schemas.microsoft.com/office/drawing/2014/chart" uri="{C3380CC4-5D6E-409C-BE32-E72D297353CC}">
              <c16:uniqueId val="{00000001-B99D-44FF-932F-2F1A226F6074}"/>
            </c:ext>
          </c:extLst>
        </c:ser>
        <c:dLbls>
          <c:showLegendKey val="0"/>
          <c:showVal val="0"/>
          <c:showCatName val="0"/>
          <c:showSerName val="0"/>
          <c:showPercent val="0"/>
          <c:showBubbleSize val="0"/>
        </c:dLbls>
        <c:gapWidth val="150"/>
        <c:overlap val="100"/>
        <c:axId val="346123392"/>
        <c:axId val="346123952"/>
      </c:barChart>
      <c:catAx>
        <c:axId val="346123392"/>
        <c:scaling>
          <c:orientation val="minMax"/>
        </c:scaling>
        <c:delete val="0"/>
        <c:axPos val="b"/>
        <c:numFmt formatCode="General" sourceLinked="0"/>
        <c:majorTickMark val="out"/>
        <c:minorTickMark val="none"/>
        <c:tickLblPos val="nextTo"/>
        <c:crossAx val="346123952"/>
        <c:crosses val="autoZero"/>
        <c:auto val="1"/>
        <c:lblAlgn val="ctr"/>
        <c:lblOffset val="100"/>
        <c:noMultiLvlLbl val="0"/>
      </c:catAx>
      <c:valAx>
        <c:axId val="346123952"/>
        <c:scaling>
          <c:orientation val="minMax"/>
        </c:scaling>
        <c:delete val="1"/>
        <c:axPos val="l"/>
        <c:numFmt formatCode="General" sourceLinked="1"/>
        <c:majorTickMark val="out"/>
        <c:minorTickMark val="none"/>
        <c:tickLblPos val="nextTo"/>
        <c:crossAx val="3461233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44728783902013"/>
          <c:y val="3.8290021502816574E-2"/>
          <c:w val="0.63737270341207353"/>
          <c:h val="0.81054440163431751"/>
        </c:manualLayout>
      </c:layout>
      <c:barChart>
        <c:barDir val="bar"/>
        <c:grouping val="stacked"/>
        <c:varyColors val="0"/>
        <c:ser>
          <c:idx val="0"/>
          <c:order val="0"/>
          <c:tx>
            <c:strRef>
              <c:f>'Payout forecast'!$D$65</c:f>
              <c:strCache>
                <c:ptCount val="1"/>
                <c:pt idx="0">
                  <c:v>Current Year</c:v>
                </c:pt>
              </c:strCache>
            </c:strRef>
          </c:tx>
          <c:invertIfNegative val="0"/>
          <c:cat>
            <c:strRef>
              <c:f>'Payout forecast'!$C$66:$C$70</c:f>
              <c:strCache>
                <c:ptCount val="5"/>
                <c:pt idx="0">
                  <c:v>Paid </c:v>
                </c:pt>
                <c:pt idx="1">
                  <c:v>Unpaid</c:v>
                </c:pt>
                <c:pt idx="2">
                  <c:v>DG1</c:v>
                </c:pt>
                <c:pt idx="3">
                  <c:v>DG2</c:v>
                </c:pt>
                <c:pt idx="4">
                  <c:v>DG3</c:v>
                </c:pt>
              </c:strCache>
            </c:strRef>
          </c:cat>
          <c:val>
            <c:numRef>
              <c:f>'Payout forecast'!$D$66:$D$70</c:f>
              <c:numCache>
                <c:formatCode>General</c:formatCode>
                <c:ptCount val="5"/>
                <c:pt idx="0">
                  <c:v>222</c:v>
                </c:pt>
                <c:pt idx="1">
                  <c:v>95</c:v>
                </c:pt>
                <c:pt idx="2">
                  <c:v>134</c:v>
                </c:pt>
                <c:pt idx="3">
                  <c:v>112</c:v>
                </c:pt>
                <c:pt idx="4">
                  <c:v>121</c:v>
                </c:pt>
              </c:numCache>
            </c:numRef>
          </c:val>
          <c:extLst xmlns:c16r2="http://schemas.microsoft.com/office/drawing/2015/06/chart">
            <c:ext xmlns:c16="http://schemas.microsoft.com/office/drawing/2014/chart" uri="{C3380CC4-5D6E-409C-BE32-E72D297353CC}">
              <c16:uniqueId val="{00000000-2CAC-4C22-B9E3-5A038D8D67A5}"/>
            </c:ext>
          </c:extLst>
        </c:ser>
        <c:dLbls>
          <c:showLegendKey val="0"/>
          <c:showVal val="0"/>
          <c:showCatName val="0"/>
          <c:showSerName val="0"/>
          <c:showPercent val="0"/>
          <c:showBubbleSize val="0"/>
        </c:dLbls>
        <c:gapWidth val="150"/>
        <c:overlap val="100"/>
        <c:axId val="320159952"/>
        <c:axId val="320160512"/>
      </c:barChart>
      <c:catAx>
        <c:axId val="320159952"/>
        <c:scaling>
          <c:orientation val="minMax"/>
        </c:scaling>
        <c:delete val="0"/>
        <c:axPos val="l"/>
        <c:numFmt formatCode="General" sourceLinked="0"/>
        <c:majorTickMark val="out"/>
        <c:minorTickMark val="none"/>
        <c:tickLblPos val="nextTo"/>
        <c:crossAx val="320160512"/>
        <c:crosses val="autoZero"/>
        <c:auto val="1"/>
        <c:lblAlgn val="ctr"/>
        <c:lblOffset val="100"/>
        <c:noMultiLvlLbl val="0"/>
      </c:catAx>
      <c:valAx>
        <c:axId val="320160512"/>
        <c:scaling>
          <c:orientation val="minMax"/>
        </c:scaling>
        <c:delete val="1"/>
        <c:axPos val="b"/>
        <c:numFmt formatCode="General" sourceLinked="1"/>
        <c:majorTickMark val="out"/>
        <c:minorTickMark val="none"/>
        <c:tickLblPos val="nextTo"/>
        <c:crossAx val="320159952"/>
        <c:crosses val="autoZero"/>
        <c:crossBetween val="between"/>
      </c:valAx>
      <c:spPr>
        <a:noFill/>
        <a:ln w="25400">
          <a:noFill/>
        </a:ln>
      </c:spPr>
    </c:plotArea>
    <c:legend>
      <c:legendPos val="r"/>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barChart>
        <c:barDir val="col"/>
        <c:grouping val="stacked"/>
        <c:varyColors val="0"/>
        <c:ser>
          <c:idx val="0"/>
          <c:order val="0"/>
          <c:tx>
            <c:strRef>
              <c:f>'Payout forecast'!$D$18</c:f>
              <c:strCache>
                <c:ptCount val="1"/>
                <c:pt idx="0">
                  <c:v>Committed</c:v>
                </c:pt>
              </c:strCache>
            </c:strRef>
          </c:tx>
          <c:invertIfNegative val="0"/>
          <c:cat>
            <c:numRef>
              <c:f>'Payout forecast'!$E$17:$H$17</c:f>
              <c:numCache>
                <c:formatCode>General</c:formatCode>
                <c:ptCount val="4"/>
                <c:pt idx="0">
                  <c:v>2017</c:v>
                </c:pt>
                <c:pt idx="1">
                  <c:v>2018</c:v>
                </c:pt>
                <c:pt idx="2">
                  <c:v>2019</c:v>
                </c:pt>
                <c:pt idx="3">
                  <c:v>2020</c:v>
                </c:pt>
              </c:numCache>
            </c:numRef>
          </c:cat>
          <c:val>
            <c:numRef>
              <c:f>'Payout forecast'!$E$18:$H$18</c:f>
              <c:numCache>
                <c:formatCode>General</c:formatCode>
                <c:ptCount val="4"/>
                <c:pt idx="0">
                  <c:v>382</c:v>
                </c:pt>
                <c:pt idx="1">
                  <c:v>341</c:v>
                </c:pt>
                <c:pt idx="2">
                  <c:v>333</c:v>
                </c:pt>
                <c:pt idx="3">
                  <c:v>234</c:v>
                </c:pt>
              </c:numCache>
            </c:numRef>
          </c:val>
          <c:extLst xmlns:c16r2="http://schemas.microsoft.com/office/drawing/2015/06/chart">
            <c:ext xmlns:c16="http://schemas.microsoft.com/office/drawing/2014/chart" uri="{C3380CC4-5D6E-409C-BE32-E72D297353CC}">
              <c16:uniqueId val="{00000000-330D-4317-98D8-1B413EE5607A}"/>
            </c:ext>
          </c:extLst>
        </c:ser>
        <c:ser>
          <c:idx val="1"/>
          <c:order val="1"/>
          <c:tx>
            <c:strRef>
              <c:f>'Payout forecast'!$D$19</c:f>
              <c:strCache>
                <c:ptCount val="1"/>
                <c:pt idx="0">
                  <c:v>Potential</c:v>
                </c:pt>
              </c:strCache>
            </c:strRef>
          </c:tx>
          <c:invertIfNegative val="0"/>
          <c:cat>
            <c:numRef>
              <c:f>'Payout forecast'!$E$17:$H$17</c:f>
              <c:numCache>
                <c:formatCode>General</c:formatCode>
                <c:ptCount val="4"/>
                <c:pt idx="0">
                  <c:v>2017</c:v>
                </c:pt>
                <c:pt idx="1">
                  <c:v>2018</c:v>
                </c:pt>
                <c:pt idx="2">
                  <c:v>2019</c:v>
                </c:pt>
                <c:pt idx="3">
                  <c:v>2020</c:v>
                </c:pt>
              </c:numCache>
            </c:numRef>
          </c:cat>
          <c:val>
            <c:numRef>
              <c:f>'Payout forecast'!$E$19:$H$19</c:f>
              <c:numCache>
                <c:formatCode>General</c:formatCode>
                <c:ptCount val="4"/>
                <c:pt idx="0">
                  <c:v>130</c:v>
                </c:pt>
                <c:pt idx="1">
                  <c:v>100</c:v>
                </c:pt>
                <c:pt idx="2">
                  <c:v>121</c:v>
                </c:pt>
                <c:pt idx="3">
                  <c:v>111</c:v>
                </c:pt>
              </c:numCache>
            </c:numRef>
          </c:val>
          <c:extLst xmlns:c16r2="http://schemas.microsoft.com/office/drawing/2015/06/chart">
            <c:ext xmlns:c16="http://schemas.microsoft.com/office/drawing/2014/chart" uri="{C3380CC4-5D6E-409C-BE32-E72D297353CC}">
              <c16:uniqueId val="{00000001-330D-4317-98D8-1B413EE5607A}"/>
            </c:ext>
          </c:extLst>
        </c:ser>
        <c:dLbls>
          <c:showLegendKey val="0"/>
          <c:showVal val="0"/>
          <c:showCatName val="0"/>
          <c:showSerName val="0"/>
          <c:showPercent val="0"/>
          <c:showBubbleSize val="0"/>
        </c:dLbls>
        <c:gapWidth val="150"/>
        <c:overlap val="100"/>
        <c:axId val="324216528"/>
        <c:axId val="324217088"/>
      </c:barChart>
      <c:catAx>
        <c:axId val="324216528"/>
        <c:scaling>
          <c:orientation val="minMax"/>
        </c:scaling>
        <c:delete val="0"/>
        <c:axPos val="b"/>
        <c:numFmt formatCode="General" sourceLinked="1"/>
        <c:majorTickMark val="out"/>
        <c:minorTickMark val="none"/>
        <c:tickLblPos val="nextTo"/>
        <c:crossAx val="324217088"/>
        <c:crosses val="autoZero"/>
        <c:auto val="1"/>
        <c:lblAlgn val="ctr"/>
        <c:lblOffset val="100"/>
        <c:noMultiLvlLbl val="0"/>
      </c:catAx>
      <c:valAx>
        <c:axId val="324217088"/>
        <c:scaling>
          <c:orientation val="minMax"/>
        </c:scaling>
        <c:delete val="1"/>
        <c:axPos val="l"/>
        <c:title>
          <c:tx>
            <c:rich>
              <a:bodyPr rot="0" vert="wordArtVert"/>
              <a:lstStyle/>
              <a:p>
                <a:pPr>
                  <a:defRPr/>
                </a:pPr>
                <a:r>
                  <a:rPr lang="en-US"/>
                  <a:t>$ </a:t>
                </a:r>
              </a:p>
            </c:rich>
          </c:tx>
          <c:overlay val="0"/>
        </c:title>
        <c:numFmt formatCode="General" sourceLinked="1"/>
        <c:majorTickMark val="out"/>
        <c:minorTickMark val="none"/>
        <c:tickLblPos val="nextTo"/>
        <c:crossAx val="324216528"/>
        <c:crosses val="autoZero"/>
        <c:crossBetween val="between"/>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0.13396</cdr:x>
      <cdr:y>0.87246</cdr:y>
    </cdr:from>
    <cdr:to>
      <cdr:x>0.87925</cdr:x>
      <cdr:y>0.92779</cdr:y>
    </cdr:to>
    <cdr:sp macro="" textlink="">
      <cdr:nvSpPr>
        <cdr:cNvPr id="2" name="Rectangle 1"/>
        <cdr:cNvSpPr/>
      </cdr:nvSpPr>
      <cdr:spPr>
        <a:xfrm xmlns:a="http://schemas.openxmlformats.org/drawingml/2006/main">
          <a:off x="612474" y="1768415"/>
          <a:ext cx="3407435" cy="112143"/>
        </a:xfrm>
        <a:prstGeom xmlns:a="http://schemas.openxmlformats.org/drawingml/2006/main" prst="rect">
          <a:avLst/>
        </a:prstGeom>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0.74151</cdr:x>
      <cdr:y>0.53625</cdr:y>
    </cdr:from>
    <cdr:to>
      <cdr:x>0.80566</cdr:x>
      <cdr:y>0.80863</cdr:y>
    </cdr:to>
    <cdr:sp macro="" textlink="">
      <cdr:nvSpPr>
        <cdr:cNvPr id="3" name="Right Brace 2"/>
        <cdr:cNvSpPr/>
      </cdr:nvSpPr>
      <cdr:spPr>
        <a:xfrm xmlns:a="http://schemas.openxmlformats.org/drawingml/2006/main">
          <a:off x="3390181" y="1086928"/>
          <a:ext cx="293298" cy="552091"/>
        </a:xfrm>
        <a:prstGeom xmlns:a="http://schemas.openxmlformats.org/drawingml/2006/main" prst="rightBrac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0.7413</cdr:x>
      <cdr:y>0.07188</cdr:y>
    </cdr:from>
    <cdr:to>
      <cdr:x>0.80545</cdr:x>
      <cdr:y>0.47666</cdr:y>
    </cdr:to>
    <cdr:sp macro="" textlink="">
      <cdr:nvSpPr>
        <cdr:cNvPr id="4" name="Right Brace 3"/>
        <cdr:cNvSpPr/>
      </cdr:nvSpPr>
      <cdr:spPr>
        <a:xfrm xmlns:a="http://schemas.openxmlformats.org/drawingml/2006/main">
          <a:off x="3389223" y="145690"/>
          <a:ext cx="293298" cy="820468"/>
        </a:xfrm>
        <a:prstGeom xmlns:a="http://schemas.openxmlformats.org/drawingml/2006/main" prst="rightBrac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userShapes>
</file>

<file path=word/drawings/drawing2.xml><?xml version="1.0" encoding="utf-8"?>
<c:userShapes xmlns:c="http://schemas.openxmlformats.org/drawingml/2006/chart">
  <cdr:relSizeAnchor xmlns:cdr="http://schemas.openxmlformats.org/drawingml/2006/chartDrawing">
    <cdr:from>
      <cdr:x>0.06314</cdr:x>
      <cdr:y>0.15418</cdr:y>
    </cdr:from>
    <cdr:to>
      <cdr:x>0.17931</cdr:x>
      <cdr:y>0.15418</cdr:y>
    </cdr:to>
    <cdr:cxnSp macro="">
      <cdr:nvCxnSpPr>
        <cdr:cNvPr id="2" name="Straight Connector 1"/>
        <cdr:cNvCxnSpPr/>
      </cdr:nvCxnSpPr>
      <cdr:spPr>
        <a:xfrm xmlns:a="http://schemas.openxmlformats.org/drawingml/2006/main">
          <a:off x="215660" y="319177"/>
          <a:ext cx="396815" cy="0"/>
        </a:xfrm>
        <a:prstGeom xmlns:a="http://schemas.openxmlformats.org/drawingml/2006/main" prst="line">
          <a:avLst/>
        </a:prstGeom>
        <a:ln xmlns:a="http://schemas.openxmlformats.org/drawingml/2006/main" w="158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0.55786</cdr:x>
      <cdr:y>0.37458</cdr:y>
    </cdr:from>
    <cdr:to>
      <cdr:x>0.67404</cdr:x>
      <cdr:y>0.37458</cdr:y>
    </cdr:to>
    <cdr:cxnSp macro="">
      <cdr:nvCxnSpPr>
        <cdr:cNvPr id="3" name="Straight Connector 2"/>
        <cdr:cNvCxnSpPr/>
      </cdr:nvCxnSpPr>
      <cdr:spPr>
        <a:xfrm xmlns:a="http://schemas.openxmlformats.org/drawingml/2006/main">
          <a:off x="1905479" y="775418"/>
          <a:ext cx="396815" cy="0"/>
        </a:xfrm>
        <a:prstGeom xmlns:a="http://schemas.openxmlformats.org/drawingml/2006/main" prst="line">
          <a:avLst/>
        </a:prstGeom>
        <a:ln xmlns:a="http://schemas.openxmlformats.org/drawingml/2006/main" w="158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0.38865</cdr:x>
      <cdr:y>0.23706</cdr:y>
    </cdr:from>
    <cdr:to>
      <cdr:x>0.50483</cdr:x>
      <cdr:y>0.23706</cdr:y>
    </cdr:to>
    <cdr:cxnSp macro="">
      <cdr:nvCxnSpPr>
        <cdr:cNvPr id="4" name="Straight Connector 3"/>
        <cdr:cNvCxnSpPr/>
      </cdr:nvCxnSpPr>
      <cdr:spPr>
        <a:xfrm xmlns:a="http://schemas.openxmlformats.org/drawingml/2006/main">
          <a:off x="1327509" y="490747"/>
          <a:ext cx="396815" cy="0"/>
        </a:xfrm>
        <a:prstGeom xmlns:a="http://schemas.openxmlformats.org/drawingml/2006/main" prst="line">
          <a:avLst/>
        </a:prstGeom>
        <a:ln xmlns:a="http://schemas.openxmlformats.org/drawingml/2006/main" w="158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0.23207</cdr:x>
      <cdr:y>0.2329</cdr:y>
    </cdr:from>
    <cdr:to>
      <cdr:x>0.34824</cdr:x>
      <cdr:y>0.2329</cdr:y>
    </cdr:to>
    <cdr:cxnSp macro="">
      <cdr:nvCxnSpPr>
        <cdr:cNvPr id="5" name="Straight Connector 4"/>
        <cdr:cNvCxnSpPr/>
      </cdr:nvCxnSpPr>
      <cdr:spPr>
        <a:xfrm xmlns:a="http://schemas.openxmlformats.org/drawingml/2006/main">
          <a:off x="792672" y="482120"/>
          <a:ext cx="396815" cy="0"/>
        </a:xfrm>
        <a:prstGeom xmlns:a="http://schemas.openxmlformats.org/drawingml/2006/main" prst="line">
          <a:avLst/>
        </a:prstGeom>
        <a:ln xmlns:a="http://schemas.openxmlformats.org/drawingml/2006/main" w="158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0.74151</cdr:x>
      <cdr:y>0.53625</cdr:y>
    </cdr:from>
    <cdr:to>
      <cdr:x>0.80566</cdr:x>
      <cdr:y>0.80863</cdr:y>
    </cdr:to>
    <cdr:sp macro="" textlink="">
      <cdr:nvSpPr>
        <cdr:cNvPr id="3" name="Right Brace 2"/>
        <cdr:cNvSpPr/>
      </cdr:nvSpPr>
      <cdr:spPr>
        <a:xfrm xmlns:a="http://schemas.openxmlformats.org/drawingml/2006/main">
          <a:off x="3390181" y="1086928"/>
          <a:ext cx="293298" cy="552091"/>
        </a:xfrm>
        <a:prstGeom xmlns:a="http://schemas.openxmlformats.org/drawingml/2006/main" prst="rightBrac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0.7413</cdr:x>
      <cdr:y>0.07188</cdr:y>
    </cdr:from>
    <cdr:to>
      <cdr:x>0.80545</cdr:x>
      <cdr:y>0.47666</cdr:y>
    </cdr:to>
    <cdr:sp macro="" textlink="">
      <cdr:nvSpPr>
        <cdr:cNvPr id="4" name="Right Brace 3"/>
        <cdr:cNvSpPr/>
      </cdr:nvSpPr>
      <cdr:spPr>
        <a:xfrm xmlns:a="http://schemas.openxmlformats.org/drawingml/2006/main">
          <a:off x="3389223" y="145690"/>
          <a:ext cx="293298" cy="820468"/>
        </a:xfrm>
        <a:prstGeom xmlns:a="http://schemas.openxmlformats.org/drawingml/2006/main" prst="rightBrac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Times New Roman">
    <w:altName w:val="Times New Roman"/>
    <w:panose1 w:val="00000000000000000000"/>
    <w:charset w:val="00"/>
    <w:family w:val="roman"/>
    <w:notTrueType/>
    <w:pitch w:val="default"/>
  </w:font>
  <w:font w:name="Calibri,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0B"/>
    <w:rsid w:val="0036410B"/>
    <w:rsid w:val="00C2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6379DF0B5649F08F228FBAD1FB366B">
    <w:name w:val="536379DF0B5649F08F228FBAD1FB366B"/>
    <w:rsid w:val="00364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Custom 2">
    <a:dk1>
      <a:srgbClr val="333333"/>
    </a:dk1>
    <a:lt1>
      <a:sysClr val="window" lastClr="FFFFFF"/>
    </a:lt1>
    <a:dk2>
      <a:srgbClr val="0085D9"/>
    </a:dk2>
    <a:lt2>
      <a:srgbClr val="F7F7F7"/>
    </a:lt2>
    <a:accent1>
      <a:srgbClr val="354047"/>
    </a:accent1>
    <a:accent2>
      <a:srgbClr val="5A727F"/>
    </a:accent2>
    <a:accent3>
      <a:srgbClr val="00859C"/>
    </a:accent3>
    <a:accent4>
      <a:srgbClr val="8CC4CD"/>
    </a:accent4>
    <a:accent5>
      <a:srgbClr val="A75404"/>
    </a:accent5>
    <a:accent6>
      <a:srgbClr val="FD7F09"/>
    </a:accent6>
    <a:hlink>
      <a:srgbClr val="0085D9"/>
    </a:hlink>
    <a:folHlink>
      <a:srgbClr val="3DA8E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CA036-3688-4234-B4F1-1C3CB9DA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27</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Keshavan</dc:creator>
  <cp:lastModifiedBy>Sandesh Keshavan</cp:lastModifiedBy>
  <cp:revision>59</cp:revision>
  <cp:lastPrinted>2016-02-10T16:57:00Z</cp:lastPrinted>
  <dcterms:created xsi:type="dcterms:W3CDTF">2016-02-27T23:43:00Z</dcterms:created>
  <dcterms:modified xsi:type="dcterms:W3CDTF">2017-08-08T17:52:00Z</dcterms:modified>
</cp:coreProperties>
</file>